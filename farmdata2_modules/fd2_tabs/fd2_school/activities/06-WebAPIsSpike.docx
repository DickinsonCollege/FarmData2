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2C7C" w14:textId="098E62B5"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7C6B55" w:rsidRPr="007532BD">
        <w:rPr>
          <w:rFonts w:asciiTheme="minorHAnsi" w:hAnsiTheme="minorHAnsi" w:cstheme="minorHAnsi"/>
          <w:b/>
          <w:bCs/>
        </w:rPr>
        <w:t>6</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 xml:space="preserve">COMP290 – Large Scale and </w:t>
      </w:r>
      <w:proofErr w:type="gramStart"/>
      <w:r w:rsidRPr="007532BD">
        <w:rPr>
          <w:rFonts w:asciiTheme="minorHAnsi" w:hAnsiTheme="minorHAnsi" w:cstheme="minorHAnsi"/>
        </w:rPr>
        <w:t>Open Source</w:t>
      </w:r>
      <w:proofErr w:type="gramEnd"/>
      <w:r w:rsidRPr="007532BD">
        <w:rPr>
          <w:rFonts w:asciiTheme="minorHAnsi" w:hAnsiTheme="minorHAnsi" w:cstheme="minorHAnsi"/>
        </w:rPr>
        <w:t xml:space="preserv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3ECCEC0E"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FB294C">
        <w:rPr>
          <w:rFonts w:asciiTheme="minorHAnsi" w:hAnsiTheme="minorHAnsi"/>
        </w:rPr>
        <w:t>3</w:t>
      </w:r>
      <w:r>
        <w:rPr>
          <w:rFonts w:asciiTheme="minorHAnsi" w:hAnsiTheme="minorHAnsi"/>
        </w:rPr>
        <w:t>).  You have used Vue.js and JavaScript to make a page dynamic by binding the content of some of its HTML elements to data in the Vue instance (0</w:t>
      </w:r>
      <w:r w:rsidR="00FB294C">
        <w:rPr>
          <w:rFonts w:asciiTheme="minorHAnsi" w:hAnsiTheme="minorHAnsi"/>
        </w:rPr>
        <w:t>4</w:t>
      </w:r>
      <w:r>
        <w:rPr>
          <w:rFonts w:asciiTheme="minorHAnsi" w:hAnsiTheme="minorHAnsi"/>
        </w:rPr>
        <w:t>). Most recently, you used JavaScript functions and Vue directives to respond to user events (</w:t>
      </w:r>
      <w:proofErr w:type="gramStart"/>
      <w:r>
        <w:rPr>
          <w:rFonts w:asciiTheme="minorHAnsi" w:hAnsiTheme="minorHAnsi"/>
        </w:rPr>
        <w:t>e.g.</w:t>
      </w:r>
      <w:proofErr w:type="gramEnd"/>
      <w:r>
        <w:rPr>
          <w:rFonts w:asciiTheme="minorHAnsi" w:hAnsiTheme="minorHAnsi"/>
        </w:rPr>
        <w:t xml:space="preserve"> button clicks, key presses, </w:t>
      </w:r>
      <w:proofErr w:type="spellStart"/>
      <w:r>
        <w:rPr>
          <w:rFonts w:asciiTheme="minorHAnsi" w:hAnsiTheme="minorHAnsi"/>
        </w:rPr>
        <w:t>etc</w:t>
      </w:r>
      <w:proofErr w:type="spellEnd"/>
      <w:r>
        <w:rPr>
          <w:rFonts w:asciiTheme="minorHAnsi" w:hAnsiTheme="minorHAnsi"/>
        </w:rPr>
        <w:t xml:space="preserve">).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FB294C">
        <w:rPr>
          <w:rFonts w:asciiTheme="minorHAnsi" w:hAnsiTheme="minorHAnsi"/>
        </w:rPr>
        <w:t>5</w:t>
      </w:r>
      <w:r w:rsidR="001315FD">
        <w:rPr>
          <w:rFonts w:asciiTheme="minorHAnsi" w:hAnsiTheme="minorHAnsi"/>
        </w:rPr>
        <w:t>).</w:t>
      </w:r>
    </w:p>
    <w:p w14:paraId="39AAA27E" w14:textId="2A85685F" w:rsidR="007A745A" w:rsidRDefault="007A745A">
      <w:pPr>
        <w:rPr>
          <w:rFonts w:asciiTheme="minorHAnsi" w:hAnsiTheme="minorHAnsi"/>
        </w:rPr>
      </w:pPr>
    </w:p>
    <w:p w14:paraId="75B8C784" w14:textId="4B522EF8" w:rsidR="007835B7" w:rsidRDefault="001315FD" w:rsidP="001315FD">
      <w:pPr>
        <w:rPr>
          <w:rFonts w:asciiTheme="minorHAnsi" w:hAnsiTheme="minorHAnsi"/>
        </w:rPr>
      </w:pPr>
      <w:r>
        <w:rPr>
          <w:rFonts w:asciiTheme="minorHAnsi" w:hAnsiTheme="minorHAnsi"/>
        </w:rPr>
        <w:t xml:space="preserve">Thus,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gain experience using 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t>
      </w:r>
      <w:proofErr w:type="gramStart"/>
      <w:r w:rsidR="008B5574">
        <w:rPr>
          <w:rFonts w:asciiTheme="minorHAnsi" w:hAnsiTheme="minorHAnsi"/>
        </w:rPr>
        <w:t>web based</w:t>
      </w:r>
      <w:proofErr w:type="gramEnd"/>
      <w:r w:rsidR="008B5574">
        <w:rPr>
          <w:rFonts w:asciiTheme="minorHAnsi" w:hAnsiTheme="minorHAnsi"/>
        </w:rPr>
        <w:t xml:space="preserve"> </w:t>
      </w:r>
      <w:r>
        <w:rPr>
          <w:rFonts w:asciiTheme="minorHAnsi" w:hAnsiTheme="minorHAnsi"/>
        </w:rPr>
        <w:t xml:space="preserve">service.  </w:t>
      </w:r>
      <w:r w:rsidR="008B5574">
        <w:rPr>
          <w:rFonts w:asciiTheme="minorHAnsi" w:hAnsiTheme="minorHAnsi"/>
        </w:rPr>
        <w:t xml:space="preserve">Here specifically you’ll be using the </w:t>
      </w:r>
      <w:proofErr w:type="spellStart"/>
      <w:r w:rsidR="008B5574">
        <w:rPr>
          <w:rFonts w:asciiTheme="minorHAnsi" w:hAnsiTheme="minorHAnsi"/>
        </w:rPr>
        <w:t>farmOS</w:t>
      </w:r>
      <w:proofErr w:type="spellEnd"/>
      <w:r w:rsidR="008B5574">
        <w:rPr>
          <w:rFonts w:asciiTheme="minorHAnsi" w:hAnsiTheme="minorHAnsi"/>
        </w:rPr>
        <w:t xml:space="preserve"> API to fetch and incorporate live data from the FarmData2 database into your report.</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w:t>
      </w:r>
      <w:proofErr w:type="spellStart"/>
      <w:r w:rsidR="00883D55">
        <w:rPr>
          <w:rFonts w:asciiTheme="minorHAnsi" w:hAnsiTheme="minorHAnsi"/>
        </w:rPr>
        <w:t>BlondieBytes</w:t>
      </w:r>
      <w:proofErr w:type="spellEnd"/>
      <w:r w:rsidR="00883D55">
        <w:rPr>
          <w:rFonts w:asciiTheme="minorHAnsi" w:hAnsiTheme="minorHAnsi"/>
        </w:rPr>
        <w:t>:</w:t>
      </w:r>
    </w:p>
    <w:p w14:paraId="7B231E9C" w14:textId="77777777" w:rsidR="00883D55" w:rsidRDefault="00A05451" w:rsidP="00883D55">
      <w:pPr>
        <w:pStyle w:val="ListParagraph"/>
        <w:numPr>
          <w:ilvl w:val="0"/>
          <w:numId w:val="2"/>
        </w:numPr>
      </w:pPr>
      <w:hyperlink r:id="rId7" w:history="1">
        <w:r w:rsidR="00883D55" w:rsidRPr="00AF2737">
          <w:rPr>
            <w:rStyle w:val="Hyperlink"/>
          </w:rPr>
          <w:t>https://www.youtube.com/watch?v=T74</w:t>
        </w:r>
        <w:r w:rsidR="00883D55" w:rsidRPr="00AF2737">
          <w:rPr>
            <w:rStyle w:val="Hyperlink"/>
          </w:rPr>
          <w:t>O</w:t>
        </w:r>
        <w:r w:rsidR="00883D55" w:rsidRPr="00AF2737">
          <w:rPr>
            <w:rStyle w:val="Hyperlink"/>
          </w:rPr>
          <w:t>dSCBJfw</w:t>
        </w:r>
      </w:hyperlink>
      <w:r w:rsidR="00883D55">
        <w:t xml:space="preserve"> (9:27)</w:t>
      </w:r>
    </w:p>
    <w:p w14:paraId="0D1A957C" w14:textId="1A46C646"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authenticating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6CAFA71E" w14:textId="76E324CE"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t xml:space="preserve">The </w:t>
      </w:r>
      <w:proofErr w:type="spellStart"/>
      <w:r>
        <w:rPr>
          <w:rFonts w:asciiTheme="minorHAnsi" w:hAnsiTheme="minorHAnsi" w:cstheme="minorHAnsi"/>
          <w:b/>
          <w:bCs/>
          <w:u w:val="single"/>
        </w:rPr>
        <w:t>f</w:t>
      </w:r>
      <w:r w:rsidRPr="00F15586">
        <w:rPr>
          <w:rFonts w:asciiTheme="minorHAnsi" w:hAnsiTheme="minorHAnsi" w:cstheme="minorHAnsi"/>
          <w:b/>
          <w:bCs/>
          <w:u w:val="single"/>
        </w:rPr>
        <w:t>armOS</w:t>
      </w:r>
      <w:proofErr w:type="spellEnd"/>
      <w:r w:rsidRPr="00F15586">
        <w:rPr>
          <w:rFonts w:asciiTheme="minorHAnsi" w:hAnsiTheme="minorHAnsi" w:cstheme="minorHAnsi"/>
          <w:b/>
          <w:bCs/>
          <w:u w:val="single"/>
        </w:rPr>
        <w:t xml:space="preserve"> API:</w:t>
      </w:r>
    </w:p>
    <w:p w14:paraId="5B10CD75" w14:textId="77777777" w:rsidR="00F15586" w:rsidRDefault="00F15586" w:rsidP="00F15586">
      <w:pPr>
        <w:rPr>
          <w:rFonts w:asciiTheme="minorHAnsi" w:hAnsiTheme="minorHAnsi"/>
        </w:rPr>
      </w:pPr>
    </w:p>
    <w:p w14:paraId="2EA6E130" w14:textId="481B47F8" w:rsidR="00F15586" w:rsidRDefault="00F15586" w:rsidP="00F15586">
      <w:pPr>
        <w:rPr>
          <w:rFonts w:asciiTheme="minorHAnsi" w:hAnsiTheme="minorHAnsi"/>
        </w:rPr>
      </w:pPr>
      <w:r>
        <w:rPr>
          <w:rFonts w:asciiTheme="minorHAnsi" w:hAnsiTheme="minorHAnsi"/>
        </w:rPr>
        <w:t xml:space="preserve">An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w:t>
      </w:r>
      <w:proofErr w:type="spellStart"/>
      <w:proofErr w:type="gramStart"/>
      <w:r w:rsidRPr="00E127EC">
        <w:rPr>
          <w:rFonts w:ascii="Courier" w:hAnsi="Courier"/>
        </w:rPr>
        <w:t>farm.json</w:t>
      </w:r>
      <w:proofErr w:type="spellEnd"/>
      <w:proofErr w:type="gramEnd"/>
      <w:r>
        <w:rPr>
          <w:rFonts w:asciiTheme="minorHAnsi" w:hAnsiTheme="minorHAnsi"/>
        </w:rPr>
        <w:t xml:space="preserve"> is an endpoint in the </w:t>
      </w:r>
      <w:proofErr w:type="spellStart"/>
      <w:r>
        <w:rPr>
          <w:rFonts w:asciiTheme="minorHAnsi" w:hAnsiTheme="minorHAnsi"/>
        </w:rPr>
        <w:t>farmOS</w:t>
      </w:r>
      <w:proofErr w:type="spellEnd"/>
      <w:r>
        <w:rPr>
          <w:rFonts w:asciiTheme="minorHAnsi" w:hAnsiTheme="minorHAnsi"/>
        </w:rPr>
        <w:t xml:space="preserve"> API</w:t>
      </w:r>
      <w:r w:rsidR="00E127EC">
        <w:rPr>
          <w:rFonts w:asciiTheme="minorHAnsi" w:hAnsiTheme="minorHAnsi"/>
        </w:rPr>
        <w:t xml:space="preserve">.  Making a request to that endpoint on an </w:t>
      </w:r>
      <w:proofErr w:type="spellStart"/>
      <w:r w:rsidR="00E127EC">
        <w:rPr>
          <w:rFonts w:asciiTheme="minorHAnsi" w:hAnsiTheme="minorHAnsi"/>
        </w:rPr>
        <w:t>farmOS</w:t>
      </w:r>
      <w:proofErr w:type="spellEnd"/>
      <w:r w:rsidR="00E127EC">
        <w:rPr>
          <w:rFonts w:asciiTheme="minorHAnsi" w:hAnsiTheme="minorHAnsi"/>
        </w:rPr>
        <w:t xml:space="preserve">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6CB35CA2" w:rsidR="00E127EC" w:rsidRDefault="00E127EC" w:rsidP="00F15586">
      <w:pPr>
        <w:rPr>
          <w:rFonts w:asciiTheme="minorHAnsi" w:hAnsiTheme="minorHAnsi"/>
        </w:rPr>
      </w:pPr>
      <w:r>
        <w:rPr>
          <w:rFonts w:asciiTheme="minorHAnsi" w:hAnsiTheme="minorHAnsi"/>
        </w:rPr>
        <w:lastRenderedPageBreak/>
        <w:t>1. Ensure that your FarmData2 instance is running</w:t>
      </w:r>
      <w:r w:rsidR="003146DF">
        <w:rPr>
          <w:rFonts w:asciiTheme="minorHAnsi" w:hAnsiTheme="minorHAnsi"/>
        </w:rPr>
        <w:t xml:space="preserve"> and that you have logged in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3146DF">
        <w:rPr>
          <w:rFonts w:asciiTheme="minorHAnsi" w:hAnsiTheme="minorHAnsi"/>
        </w:rPr>
        <w:t>e</w:t>
      </w:r>
      <w:r>
        <w:rPr>
          <w:rFonts w:asciiTheme="minorHAnsi" w:hAnsiTheme="minorHAnsi"/>
        </w:rPr>
        <w:t xml:space="preserve">nter the following URL into your browser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w:t>
      </w:r>
      <w:proofErr w:type="spellStart"/>
      <w:proofErr w:type="gramStart"/>
      <w:r w:rsidR="00752768" w:rsidRPr="00752768">
        <w:rPr>
          <w:rFonts w:ascii="Courier" w:hAnsi="Courier"/>
        </w:rPr>
        <w:t>farm.json</w:t>
      </w:r>
      <w:proofErr w:type="spellEnd"/>
      <w:proofErr w:type="gramEnd"/>
      <w:r w:rsidR="00752768">
        <w:rPr>
          <w:rFonts w:asciiTheme="minorHAnsi" w:hAnsiTheme="minorHAnsi"/>
        </w:rPr>
        <w:t xml:space="preserve"> endpoint</w:t>
      </w:r>
      <w:r>
        <w:rPr>
          <w:rFonts w:asciiTheme="minorHAnsi" w:hAnsiTheme="minorHAnsi"/>
        </w:rPr>
        <w:t>:</w:t>
      </w:r>
    </w:p>
    <w:p w14:paraId="5319C68D" w14:textId="77777777" w:rsidR="00F15586" w:rsidRDefault="00F15586" w:rsidP="00F15586">
      <w:pPr>
        <w:rPr>
          <w:rFonts w:asciiTheme="minorHAnsi" w:hAnsiTheme="minorHAnsi"/>
        </w:rPr>
      </w:pPr>
    </w:p>
    <w:p w14:paraId="516FFB42" w14:textId="7CB8C089" w:rsidR="00F15586" w:rsidRPr="00095CFE" w:rsidRDefault="00F15586" w:rsidP="00F15586">
      <w:pPr>
        <w:rPr>
          <w:rFonts w:ascii="Courier" w:hAnsi="Courier"/>
        </w:rPr>
      </w:pPr>
      <w:r w:rsidRPr="00095CFE">
        <w:rPr>
          <w:rFonts w:ascii="Courier" w:hAnsi="Courier"/>
        </w:rPr>
        <w:tab/>
        <w:t>http://localhost/farm.json</w:t>
      </w:r>
    </w:p>
    <w:p w14:paraId="69C7B93C" w14:textId="77777777" w:rsidR="00E127EC" w:rsidRDefault="00E127EC" w:rsidP="00E127EC">
      <w:pPr>
        <w:rPr>
          <w:rFonts w:asciiTheme="minorHAnsi" w:hAnsiTheme="minorHAnsi"/>
        </w:rPr>
      </w:pPr>
    </w:p>
    <w:p w14:paraId="068E839C" w14:textId="245B9DF6" w:rsidR="00E127EC" w:rsidRDefault="00E127EC" w:rsidP="00E127EC">
      <w:pPr>
        <w:rPr>
          <w:rFonts w:asciiTheme="minorHAnsi" w:hAnsiTheme="minorHAnsi"/>
        </w:rPr>
      </w:pPr>
      <w:r>
        <w:rPr>
          <w:rFonts w:asciiTheme="minorHAnsi" w:hAnsiTheme="minorHAnsi"/>
        </w:rPr>
        <w:t xml:space="preserve">You should see a lot of lines with lots of </w:t>
      </w:r>
      <w:proofErr w:type="gramStart"/>
      <w:r w:rsidRPr="00E127EC">
        <w:rPr>
          <w:rFonts w:ascii="Courier" w:hAnsi="Courier"/>
        </w:rPr>
        <w:t>{ }</w:t>
      </w:r>
      <w:proofErr w:type="gramEnd"/>
      <w:r>
        <w:rPr>
          <w:rFonts w:asciiTheme="minorHAnsi" w:hAnsiTheme="minorHAnsi"/>
        </w:rPr>
        <w:t xml:space="preserve"> and </w:t>
      </w:r>
      <w:r w:rsidRPr="00E127EC">
        <w:rPr>
          <w:rFonts w:ascii="Courier" w:hAnsi="Courier"/>
        </w:rPr>
        <w:t>:</w:t>
      </w:r>
      <w:r>
        <w:rPr>
          <w:rFonts w:asciiTheme="minorHAnsi" w:hAnsiTheme="minorHAnsi"/>
        </w:rPr>
        <w:t xml:space="preserve"> in them.  If that is not what you see, ensure that your FarmData2 instance is running and that you are using a browser in your developer environment.</w:t>
      </w:r>
    </w:p>
    <w:p w14:paraId="3EC754C8" w14:textId="000C4052" w:rsidR="00E127EC" w:rsidRDefault="00E127EC" w:rsidP="00F15586">
      <w:pPr>
        <w:rPr>
          <w:rFonts w:asciiTheme="minorHAnsi" w:hAnsiTheme="minorHAnsi"/>
        </w:rPr>
      </w:pPr>
    </w:p>
    <w:p w14:paraId="3EC53E7C" w14:textId="2DDA2C7B" w:rsidR="00E127EC" w:rsidRDefault="00E127EC" w:rsidP="00E127EC">
      <w:pPr>
        <w:rPr>
          <w:rFonts w:asciiTheme="minorHAnsi" w:hAnsiTheme="minorHAnsi"/>
        </w:rPr>
      </w:pPr>
      <w:r>
        <w:rPr>
          <w:rFonts w:asciiTheme="minorHAnsi" w:hAnsiTheme="minorHAnsi"/>
        </w:rPr>
        <w:t xml:space="preserve">Copy and paste the first few lines of the response that you received here. </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 xml:space="preserve">The </w:t>
      </w:r>
      <w:proofErr w:type="spellStart"/>
      <w:r>
        <w:rPr>
          <w:rFonts w:asciiTheme="minorHAnsi" w:hAnsiTheme="minorHAnsi"/>
          <w:b/>
          <w:bCs/>
          <w:u w:val="single"/>
        </w:rPr>
        <w:t>Hoppscotch</w:t>
      </w:r>
      <w:proofErr w:type="spellEnd"/>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04C1560B" w14:textId="72E99659" w:rsidR="00C7323D" w:rsidRDefault="00F060DD" w:rsidP="00C7323D">
      <w:pPr>
        <w:rPr>
          <w:rFonts w:asciiTheme="minorHAnsi" w:hAnsiTheme="minorHAnsi"/>
        </w:rPr>
      </w:pPr>
      <w:r>
        <w:rPr>
          <w:rFonts w:asciiTheme="minorHAnsi" w:hAnsiTheme="minorHAnsi"/>
        </w:rPr>
        <w:t xml:space="preserve">While you can interact with APIs through your browser, as you just did, </w:t>
      </w:r>
      <w:proofErr w:type="spellStart"/>
      <w:r w:rsidR="008B5574">
        <w:rPr>
          <w:rFonts w:asciiTheme="minorHAnsi" w:hAnsiTheme="minorHAnsi"/>
        </w:rPr>
        <w:t>its</w:t>
      </w:r>
      <w:proofErr w:type="spellEnd"/>
      <w:r w:rsidR="008B5574">
        <w:rPr>
          <w:rFonts w:asciiTheme="minorHAnsi" w:hAnsiTheme="minorHAnsi"/>
        </w:rPr>
        <w:t xml:space="preserve"> not very pretty or easy to read.  Thus, d</w:t>
      </w:r>
      <w:r>
        <w:rPr>
          <w:rFonts w:asciiTheme="minorHAnsi" w:hAnsiTheme="minorHAnsi"/>
        </w:rPr>
        <w:t xml:space="preserve">evelopers will </w:t>
      </w:r>
      <w:r w:rsidR="008B5574">
        <w:rPr>
          <w:rFonts w:asciiTheme="minorHAnsi" w:hAnsiTheme="minorHAnsi"/>
        </w:rPr>
        <w:t xml:space="preserve">usually </w:t>
      </w:r>
      <w:r>
        <w:rPr>
          <w:rFonts w:asciiTheme="minorHAnsi" w:hAnsiTheme="minorHAnsi"/>
        </w:rPr>
        <w:t xml:space="preserve">use </w:t>
      </w:r>
      <w:r w:rsidR="008B5574">
        <w:rPr>
          <w:rFonts w:asciiTheme="minorHAnsi" w:hAnsiTheme="minorHAnsi"/>
        </w:rPr>
        <w:t>specialized</w:t>
      </w:r>
      <w:r>
        <w:rPr>
          <w:rFonts w:asciiTheme="minorHAnsi" w:hAnsiTheme="minorHAnsi"/>
        </w:rPr>
        <w:t xml:space="preserve"> tools that make it much easier and more convenient.  We’ll </w:t>
      </w:r>
      <w:r w:rsidRPr="009D1A60">
        <w:rPr>
          <w:rFonts w:asciiTheme="minorHAnsi" w:hAnsiTheme="minorHAnsi"/>
        </w:rPr>
        <w:t xml:space="preserve">use the </w:t>
      </w:r>
      <w:proofErr w:type="spellStart"/>
      <w:r w:rsidRPr="00813F79">
        <w:rPr>
          <w:rFonts w:asciiTheme="minorHAnsi" w:hAnsiTheme="minorHAnsi"/>
          <w:i/>
          <w:iCs/>
        </w:rPr>
        <w:t>Hoppscotch</w:t>
      </w:r>
      <w:proofErr w:type="spellEnd"/>
      <w:r w:rsidRPr="00813F79">
        <w:rPr>
          <w:rFonts w:asciiTheme="minorHAnsi" w:hAnsiTheme="minorHAnsi"/>
          <w:i/>
          <w:iCs/>
        </w:rPr>
        <w:t xml:space="preserve"> application</w:t>
      </w:r>
      <w:r w:rsidRPr="009D1A60">
        <w:rPr>
          <w:rFonts w:asciiTheme="minorHAnsi" w:hAnsiTheme="minorHAnsi"/>
        </w:rPr>
        <w:t xml:space="preserve"> to interact with and learn about APIs</w:t>
      </w:r>
      <w:r w:rsidR="00C7323D">
        <w:rPr>
          <w:rFonts w:asciiTheme="minorHAnsi" w:hAnsiTheme="minorHAnsi"/>
        </w:rPr>
        <w:t xml:space="preserve"> and the </w:t>
      </w:r>
      <w:proofErr w:type="spellStart"/>
      <w:r w:rsidR="00C7323D">
        <w:rPr>
          <w:rFonts w:asciiTheme="minorHAnsi" w:hAnsiTheme="minorHAnsi"/>
        </w:rPr>
        <w:t>farmOS</w:t>
      </w:r>
      <w:proofErr w:type="spellEnd"/>
      <w:r w:rsidR="00C7323D">
        <w:rPr>
          <w:rFonts w:asciiTheme="minorHAnsi" w:hAnsiTheme="minorHAnsi"/>
        </w:rPr>
        <w:t xml:space="preserve"> API in particular</w:t>
      </w:r>
      <w:r w:rsidRPr="009D1A60">
        <w:rPr>
          <w:rFonts w:asciiTheme="minorHAnsi" w:hAnsiTheme="minorHAnsi"/>
        </w:rPr>
        <w:t>.</w:t>
      </w:r>
      <w:r w:rsidR="00C7323D">
        <w:rPr>
          <w:rFonts w:asciiTheme="minorHAnsi" w:hAnsiTheme="minorHAnsi"/>
        </w:rPr>
        <w:t xml:space="preserve">  </w:t>
      </w:r>
      <w:proofErr w:type="spellStart"/>
      <w:r>
        <w:rPr>
          <w:rFonts w:asciiTheme="minorHAnsi" w:hAnsiTheme="minorHAnsi"/>
        </w:rPr>
        <w:t>Hoppscotch</w:t>
      </w:r>
      <w:proofErr w:type="spellEnd"/>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w:t>
      </w:r>
      <w:proofErr w:type="spellStart"/>
      <w:r w:rsidR="00305C21">
        <w:rPr>
          <w:rFonts w:asciiTheme="minorHAnsi" w:hAnsiTheme="minorHAnsi"/>
        </w:rPr>
        <w:t>Hoppscotch</w:t>
      </w:r>
      <w:proofErr w:type="spellEnd"/>
      <w:r w:rsidR="00305C21">
        <w:rPr>
          <w:rFonts w:asciiTheme="minorHAnsi" w:hAnsiTheme="minorHAnsi"/>
        </w:rPr>
        <w:t xml:space="preserve">,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6D38A172" w14:textId="756BDC61" w:rsidR="00F060DD"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Visit the </w:t>
      </w:r>
      <w:proofErr w:type="spellStart"/>
      <w:r w:rsidR="00F060DD">
        <w:rPr>
          <w:rFonts w:asciiTheme="minorHAnsi" w:hAnsiTheme="minorHAnsi"/>
        </w:rPr>
        <w:t>Hoppscotch</w:t>
      </w:r>
      <w:proofErr w:type="spellEnd"/>
      <w:r w:rsidR="00F060DD">
        <w:rPr>
          <w:rFonts w:asciiTheme="minorHAnsi" w:hAnsiTheme="minorHAnsi"/>
        </w:rPr>
        <w:t xml:space="preserve"> page: </w:t>
      </w:r>
      <w:hyperlink r:id="rId8" w:history="1">
        <w:r w:rsidR="00F060DD" w:rsidRPr="00803876">
          <w:rPr>
            <w:rStyle w:val="Hyperlink"/>
            <w:rFonts w:asciiTheme="minorHAnsi" w:hAnsiTheme="minorHAnsi"/>
          </w:rPr>
          <w:t>https://hoppscotch.io</w:t>
        </w:r>
      </w:hyperlink>
      <w:r w:rsidR="00F060DD">
        <w:rPr>
          <w:rFonts w:asciiTheme="minorHAnsi" w:hAnsiTheme="minorHAnsi"/>
        </w:rPr>
        <w:t xml:space="preserve">.  </w:t>
      </w:r>
    </w:p>
    <w:p w14:paraId="3096838F" w14:textId="77777777" w:rsidR="00F060DD" w:rsidRDefault="00F060DD" w:rsidP="00F060DD">
      <w:pPr>
        <w:rPr>
          <w:rFonts w:asciiTheme="minorHAnsi" w:hAnsiTheme="minorHAnsi"/>
        </w:rPr>
      </w:pPr>
    </w:p>
    <w:p w14:paraId="1941C338" w14:textId="1A965B1E"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w:t>
      </w:r>
      <w:proofErr w:type="spellStart"/>
      <w:r w:rsidR="00F060DD">
        <w:rPr>
          <w:rFonts w:asciiTheme="minorHAnsi" w:hAnsiTheme="minorHAnsi"/>
        </w:rPr>
        <w:t>Hoppscotch</w:t>
      </w:r>
      <w:proofErr w:type="spellEnd"/>
      <w:r w:rsidR="00F060DD">
        <w:rPr>
          <w:rFonts w:asciiTheme="minorHAnsi" w:hAnsiTheme="minorHAnsi"/>
        </w:rPr>
        <w:t xml:space="preserve"> </w:t>
      </w:r>
      <w:r>
        <w:rPr>
          <w:rFonts w:asciiTheme="minorHAnsi" w:hAnsiTheme="minorHAnsi"/>
        </w:rPr>
        <w:t xml:space="preserve">and APIs </w:t>
      </w:r>
      <w:r w:rsidR="00F060DD">
        <w:rPr>
          <w:rFonts w:asciiTheme="minorHAnsi" w:hAnsiTheme="minorHAnsi"/>
        </w:rPr>
        <w:t xml:space="preserve">in a minute, but first you’ll need to install the </w:t>
      </w:r>
      <w:proofErr w:type="spellStart"/>
      <w:r w:rsidR="00F060DD">
        <w:rPr>
          <w:rFonts w:asciiTheme="minorHAnsi" w:hAnsiTheme="minorHAnsi"/>
        </w:rPr>
        <w:t>Hoppscotch</w:t>
      </w:r>
      <w:proofErr w:type="spellEnd"/>
      <w:r w:rsidR="00F060DD">
        <w:rPr>
          <w:rFonts w:asciiTheme="minorHAnsi" w:hAnsiTheme="minorHAnsi"/>
        </w:rPr>
        <w:t xml:space="preserve"> browser extension.  To do so:</w:t>
      </w:r>
    </w:p>
    <w:p w14:paraId="0AEAECA6" w14:textId="72FA64C1" w:rsidR="00F060DD" w:rsidRDefault="00F060DD" w:rsidP="00F060DD">
      <w:pPr>
        <w:pStyle w:val="ListParagraph"/>
        <w:numPr>
          <w:ilvl w:val="0"/>
          <w:numId w:val="2"/>
        </w:numPr>
      </w:pPr>
      <w:r>
        <w:t>C</w:t>
      </w:r>
      <w:r w:rsidRPr="00BE3DF1">
        <w:t xml:space="preserve">lick on the </w:t>
      </w:r>
      <w:r>
        <w:t>“</w:t>
      </w:r>
      <w:r w:rsidR="00C7323D">
        <w:t>interceptor</w:t>
      </w:r>
      <w:r>
        <w:t>” icon (</w:t>
      </w:r>
      <w:r w:rsidRPr="005E3661">
        <w:rPr>
          <w:noProof/>
        </w:rPr>
        <w:drawing>
          <wp:inline distT="0" distB="0" distL="0" distR="0" wp14:anchorId="514D084C" wp14:editId="13443B08">
            <wp:extent cx="185194" cy="192602"/>
            <wp:effectExtent l="0" t="0" r="571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98432" cy="20637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77777777" w:rsidR="00F060DD" w:rsidRDefault="00F060DD" w:rsidP="00F060DD">
      <w:pPr>
        <w:pStyle w:val="ListParagraph"/>
        <w:numPr>
          <w:ilvl w:val="0"/>
          <w:numId w:val="2"/>
        </w:numPr>
      </w:pPr>
      <w:r>
        <w:t>Click on your browser “Firefox” or “Chrome”</w:t>
      </w:r>
    </w:p>
    <w:p w14:paraId="66C8DFD2" w14:textId="77777777" w:rsidR="00F060DD" w:rsidRDefault="00F060DD" w:rsidP="00F060DD">
      <w:pPr>
        <w:pStyle w:val="ListParagraph"/>
        <w:numPr>
          <w:ilvl w:val="1"/>
          <w:numId w:val="2"/>
        </w:numPr>
      </w:pPr>
      <w:r>
        <w:t>This will take you to the to the Firefox Add-Ons site or the Chrome Web Store where you can install the extension.</w:t>
      </w:r>
    </w:p>
    <w:p w14:paraId="433F6071" w14:textId="77777777" w:rsidR="00F060DD" w:rsidRDefault="00F060DD" w:rsidP="00F060DD">
      <w:pPr>
        <w:pStyle w:val="ListParagraph"/>
        <w:numPr>
          <w:ilvl w:val="0"/>
          <w:numId w:val="2"/>
        </w:numPr>
      </w:pPr>
      <w:r>
        <w:t xml:space="preserve">Click the “Add to… </w:t>
      </w:r>
      <w:proofErr w:type="gramStart"/>
      <w:r>
        <w:t>“ button</w:t>
      </w:r>
      <w:proofErr w:type="gramEnd"/>
      <w:r>
        <w:t xml:space="preserve"> on the page that appears to install the extension.</w:t>
      </w:r>
    </w:p>
    <w:p w14:paraId="7163B121" w14:textId="77777777" w:rsidR="00F060DD" w:rsidRPr="00BE3DF1" w:rsidRDefault="00F060DD" w:rsidP="00F060DD">
      <w:pPr>
        <w:pStyle w:val="ListParagraph"/>
        <w:numPr>
          <w:ilvl w:val="0"/>
          <w:numId w:val="2"/>
        </w:numPr>
      </w:pPr>
      <w:r>
        <w:t xml:space="preserve">Reload the </w:t>
      </w:r>
      <w:proofErr w:type="spellStart"/>
      <w:r>
        <w:t>Hoppscotch</w:t>
      </w:r>
      <w:proofErr w:type="spellEnd"/>
      <w:r>
        <w:t xml:space="preserve"> page.</w:t>
      </w:r>
    </w:p>
    <w:p w14:paraId="188F3647" w14:textId="77777777" w:rsidR="00F060DD" w:rsidRDefault="00F060DD" w:rsidP="00F060DD">
      <w:pPr>
        <w:rPr>
          <w:rFonts w:asciiTheme="minorHAnsi" w:eastAsiaTheme="minorEastAsia" w:hAnsiTheme="minorHAnsi" w:cstheme="minorBidi"/>
        </w:rPr>
      </w:pPr>
    </w:p>
    <w:p w14:paraId="4921FBDD" w14:textId="55BE0694"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xml:space="preserve">. Find the “Add-Ons” (Firefox) or “Extensions” (Chrome) in your browser and confirm that you have the </w:t>
      </w:r>
      <w:proofErr w:type="spellStart"/>
      <w:r w:rsidR="00F060DD">
        <w:rPr>
          <w:rFonts w:asciiTheme="minorHAnsi" w:eastAsiaTheme="minorEastAsia" w:hAnsiTheme="minorHAnsi" w:cstheme="minorBidi"/>
        </w:rPr>
        <w:t>Hoppscotch</w:t>
      </w:r>
      <w:proofErr w:type="spellEnd"/>
      <w:r w:rsidR="00F060DD">
        <w:rPr>
          <w:rFonts w:asciiTheme="minorHAnsi" w:eastAsiaTheme="minorEastAsia" w:hAnsiTheme="minorHAnsi" w:cstheme="minorBidi"/>
        </w:rPr>
        <w:t xml:space="preserve"> Browser Extension installed.  Be sure that you see one of the boxes below depending upon your browser before continuing:</w:t>
      </w:r>
    </w:p>
    <w:p w14:paraId="37C81E5C" w14:textId="77777777" w:rsidR="00F060DD" w:rsidRDefault="00F060DD" w:rsidP="00F060DD">
      <w:pPr>
        <w:rPr>
          <w:rFonts w:asciiTheme="minorHAnsi" w:eastAsiaTheme="minorEastAsia" w:hAnsiTheme="minorHAnsi" w:cstheme="minorBidi"/>
        </w:rPr>
      </w:pPr>
    </w:p>
    <w:p w14:paraId="1341776E" w14:textId="77777777" w:rsidR="00F060DD" w:rsidRDefault="00F060DD" w:rsidP="00F060DD">
      <w:pPr>
        <w:jc w:val="center"/>
        <w:rPr>
          <w:rFonts w:asciiTheme="minorHAnsi" w:hAnsiTheme="minorHAnsi"/>
        </w:rPr>
      </w:pPr>
      <w:r w:rsidRPr="00050523">
        <w:rPr>
          <w:rFonts w:asciiTheme="minorHAnsi" w:hAnsiTheme="minorHAnsi"/>
          <w:noProof/>
        </w:rPr>
        <w:lastRenderedPageBreak/>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6B67093E" wp14:editId="6ADA70DA">
            <wp:extent cx="1895545" cy="76568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518F7FCA" w14:textId="77777777" w:rsidR="00F060DD" w:rsidRDefault="00F060DD" w:rsidP="00F060DD">
      <w:pPr>
        <w:rPr>
          <w:rFonts w:asciiTheme="minorHAnsi" w:hAnsiTheme="minorHAnsi"/>
        </w:rPr>
      </w:pPr>
      <w:r>
        <w:rPr>
          <w:rFonts w:asciiTheme="minorHAnsi" w:hAnsiTheme="minorHAnsi"/>
        </w:rPr>
        <w:tab/>
        <w:t>Firefox</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Chrome</w:t>
      </w:r>
    </w:p>
    <w:p w14:paraId="09265781" w14:textId="2B6FE2AF" w:rsidR="00F060DD" w:rsidRDefault="00F060DD" w:rsidP="00F060DD">
      <w:pPr>
        <w:rPr>
          <w:rFonts w:asciiTheme="minorHAnsi" w:hAnsiTheme="minorHAnsi"/>
        </w:rPr>
      </w:pPr>
    </w:p>
    <w:p w14:paraId="722BC637" w14:textId="1BF84127" w:rsidR="00C7323D" w:rsidRDefault="009630D0" w:rsidP="00C7323D">
      <w:pPr>
        <w:rPr>
          <w:rFonts w:asciiTheme="minorHAnsi" w:hAnsiTheme="minorHAnsi"/>
        </w:rPr>
      </w:pPr>
      <w:r>
        <w:rPr>
          <w:rFonts w:asciiTheme="minorHAnsi" w:hAnsiTheme="minorHAnsi"/>
        </w:rPr>
        <w:t xml:space="preserve">5. You can now use </w:t>
      </w:r>
      <w:proofErr w:type="spellStart"/>
      <w:r>
        <w:rPr>
          <w:rFonts w:asciiTheme="minorHAnsi" w:hAnsiTheme="minorHAnsi"/>
        </w:rPr>
        <w:t>Hoppscotch</w:t>
      </w:r>
      <w:proofErr w:type="spellEnd"/>
      <w:r>
        <w:rPr>
          <w:rFonts w:asciiTheme="minorHAnsi" w:hAnsiTheme="minorHAnsi"/>
        </w:rPr>
        <w:t xml:space="preserve"> to make a request to the </w:t>
      </w:r>
      <w:r w:rsidRPr="007D61DF">
        <w:rPr>
          <w:rFonts w:ascii="Courier" w:hAnsi="Courier"/>
        </w:rPr>
        <w:t>/</w:t>
      </w:r>
      <w:proofErr w:type="spellStart"/>
      <w:proofErr w:type="gramStart"/>
      <w:r w:rsidRPr="007D61DF">
        <w:rPr>
          <w:rFonts w:ascii="Courier" w:hAnsi="Courier"/>
        </w:rPr>
        <w:t>farm.json</w:t>
      </w:r>
      <w:proofErr w:type="spellEnd"/>
      <w:proofErr w:type="gramEnd"/>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B337B6">
        <w:rPr>
          <w:rFonts w:asciiTheme="minorHAnsi" w:hAnsiTheme="minorHAnsi"/>
        </w:rPr>
        <w:t>http://localhost</w:t>
      </w:r>
      <w:r w:rsidR="00B337B6" w:rsidRPr="0089268B">
        <w:rPr>
          <w:rFonts w:ascii="Courier" w:hAnsi="Courier"/>
        </w:rPr>
        <w:t>/farm.json</w:t>
      </w:r>
      <w:r w:rsidR="00B337B6">
        <w:rPr>
          <w:rFonts w:asciiTheme="minorHAnsi" w:hAnsiTheme="minorHAnsi"/>
        </w:rPr>
        <w:t xml:space="preserve"> </w:t>
      </w:r>
      <w:r>
        <w:rPr>
          <w:rFonts w:asciiTheme="minorHAnsi" w:hAnsiTheme="minorHAnsi"/>
        </w:rPr>
        <w:t>into the text field next to the word “GET”</w:t>
      </w:r>
      <w:r w:rsidR="00755953">
        <w:rPr>
          <w:rFonts w:asciiTheme="minorHAnsi" w:hAnsiTheme="minorHAnsi"/>
        </w:rPr>
        <w:t xml:space="preserve"> </w:t>
      </w:r>
      <w:r>
        <w:rPr>
          <w:rFonts w:asciiTheme="minorHAnsi" w:hAnsiTheme="minorHAnsi"/>
        </w:rPr>
        <w:t>and click the “Send” button</w:t>
      </w:r>
      <w:r w:rsidR="00755953">
        <w:rPr>
          <w:rFonts w:asciiTheme="minorHAnsi" w:hAnsiTheme="minorHAnsi"/>
        </w:rPr>
        <w:t>.</w:t>
      </w:r>
      <w:r w:rsidR="00C7323D">
        <w:rPr>
          <w:rFonts w:asciiTheme="minorHAnsi" w:hAnsiTheme="minorHAnsi"/>
        </w:rPr>
        <w:t xml:space="preserve">  When the server responds, text should appear in the “Response Body” area of the page and some green text should appear next to the “Status” label. </w:t>
      </w:r>
      <w:r w:rsidR="00C7323D">
        <w:rPr>
          <w:rFonts w:asciiTheme="minorHAnsi" w:hAnsiTheme="minorHAnsi"/>
        </w:rPr>
        <w:t>If you do not s</w:t>
      </w:r>
      <w:r w:rsidR="00C7323D">
        <w:rPr>
          <w:rFonts w:asciiTheme="minorHAnsi" w:hAnsiTheme="minorHAnsi"/>
        </w:rPr>
        <w:t xml:space="preserve">ee the response body or the status check to </w:t>
      </w:r>
      <w:r w:rsidR="00C7323D">
        <w:rPr>
          <w:rFonts w:asciiTheme="minorHAnsi" w:hAnsiTheme="minorHAnsi"/>
        </w:rPr>
        <w:t xml:space="preserve">make sure FarmData2 is running, that you </w:t>
      </w:r>
      <w:r w:rsidR="00C7323D">
        <w:rPr>
          <w:rFonts w:asciiTheme="minorHAnsi" w:hAnsiTheme="minorHAnsi"/>
        </w:rPr>
        <w:t>have</w:t>
      </w:r>
      <w:r w:rsidR="00C7323D">
        <w:rPr>
          <w:rFonts w:asciiTheme="minorHAnsi" w:hAnsiTheme="minorHAnsi"/>
        </w:rPr>
        <w:t xml:space="preserve"> logged in, that you correctly installed the </w:t>
      </w:r>
      <w:proofErr w:type="spellStart"/>
      <w:r w:rsidR="00C7323D">
        <w:rPr>
          <w:rFonts w:asciiTheme="minorHAnsi" w:hAnsiTheme="minorHAnsi"/>
        </w:rPr>
        <w:t>Hoppscotch</w:t>
      </w:r>
      <w:proofErr w:type="spellEnd"/>
      <w:r w:rsidR="00C7323D">
        <w:rPr>
          <w:rFonts w:asciiTheme="minorHAnsi" w:hAnsiTheme="minorHAnsi"/>
        </w:rPr>
        <w:t xml:space="preserve"> </w:t>
      </w:r>
      <w:r w:rsidR="00C7323D">
        <w:rPr>
          <w:rFonts w:asciiTheme="minorHAnsi" w:hAnsiTheme="minorHAnsi"/>
        </w:rPr>
        <w:t>browser extension and that you correctly entered the endpoint URL.</w:t>
      </w:r>
    </w:p>
    <w:p w14:paraId="3D549D85" w14:textId="77777777" w:rsidR="00C7323D" w:rsidRDefault="00C7323D" w:rsidP="00A94152">
      <w:pPr>
        <w:rPr>
          <w:rFonts w:asciiTheme="minorHAnsi" w:hAnsiTheme="minorHAnsi"/>
          <w:b/>
          <w:bCs/>
          <w:strike/>
          <w:u w:val="single"/>
        </w:rPr>
      </w:pPr>
    </w:p>
    <w:p w14:paraId="4DE9D65B" w14:textId="77777777"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When the server responds to a request</w:t>
      </w:r>
      <w:r>
        <w:rPr>
          <w:rFonts w:asciiTheme="minorHAnsi" w:hAnsiTheme="minorHAnsi"/>
        </w:rPr>
        <w:t xml:space="preserve"> </w:t>
      </w:r>
      <w:proofErr w:type="spellStart"/>
      <w:r>
        <w:rPr>
          <w:rFonts w:asciiTheme="minorHAnsi" w:hAnsiTheme="minorHAnsi"/>
        </w:rPr>
        <w:t>Hoppscotch</w:t>
      </w:r>
      <w:proofErr w:type="spellEnd"/>
      <w:r>
        <w:rPr>
          <w:rFonts w:asciiTheme="minorHAnsi" w:hAnsiTheme="minorHAnsi"/>
        </w:rPr>
        <w:t xml:space="preserve">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7F425AD8" w:rsidR="00C7323D" w:rsidRDefault="00EB64ED" w:rsidP="00EB64ED">
      <w:pPr>
        <w:ind w:left="360"/>
        <w:rPr>
          <w:rFonts w:asciiTheme="minorHAnsi" w:hAnsiTheme="minorHAnsi"/>
        </w:rPr>
      </w:pPr>
      <w:r>
        <w:rPr>
          <w:rFonts w:asciiTheme="minorHAnsi" w:hAnsiTheme="minorHAnsi"/>
        </w:rPr>
        <w:t>a. I</w:t>
      </w:r>
      <w:r w:rsidR="00C7323D">
        <w:rPr>
          <w:rFonts w:asciiTheme="minorHAnsi" w:hAnsiTheme="minorHAnsi"/>
        </w:rPr>
        <w:t xml:space="preserve">t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w:t>
      </w:r>
      <w:proofErr w:type="gramStart"/>
      <w:r w:rsidR="00C7323D">
        <w:rPr>
          <w:rFonts w:asciiTheme="minorHAnsi" w:hAnsiTheme="minorHAnsi"/>
        </w:rPr>
        <w:t>e.g.</w:t>
      </w:r>
      <w:proofErr w:type="gramEnd"/>
      <w:r w:rsidR="00C7323D">
        <w:rPr>
          <w:rFonts w:asciiTheme="minorHAnsi" w:hAnsiTheme="minorHAnsi"/>
        </w:rPr>
        <w:t xml:space="preserve">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 </w:t>
      </w:r>
      <w:proofErr w:type="spellStart"/>
      <w:r w:rsidR="00C7323D">
        <w:rPr>
          <w:rFonts w:asciiTheme="minorHAnsi" w:hAnsiTheme="minorHAnsi"/>
        </w:rPr>
        <w:t>farmOS</w:t>
      </w:r>
      <w:proofErr w:type="spellEnd"/>
      <w:r w:rsidR="00C7323D">
        <w:rPr>
          <w:rFonts w:asciiTheme="minorHAnsi" w:hAnsiTheme="minorHAnsi"/>
        </w:rPr>
        <w:t xml:space="preserve"> server return in response to your request to the </w:t>
      </w:r>
      <w:r w:rsidR="00C7323D" w:rsidRPr="007D61DF">
        <w:rPr>
          <w:rFonts w:ascii="Courier" w:hAnsi="Courier"/>
        </w:rPr>
        <w:t>/</w:t>
      </w:r>
      <w:proofErr w:type="spellStart"/>
      <w:proofErr w:type="gramStart"/>
      <w:r w:rsidR="00C7323D" w:rsidRPr="007D61DF">
        <w:rPr>
          <w:rFonts w:ascii="Courier" w:hAnsi="Courier"/>
        </w:rPr>
        <w:t>farm.json</w:t>
      </w:r>
      <w:proofErr w:type="spellEnd"/>
      <w:proofErr w:type="gramEnd"/>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0656A324" w:rsidR="00C7323D" w:rsidRDefault="00EB64ED" w:rsidP="00EB64ED">
      <w:pPr>
        <w:ind w:left="360"/>
        <w:rPr>
          <w:rFonts w:asciiTheme="minorHAnsi" w:hAnsiTheme="minorHAnsi"/>
        </w:rPr>
      </w:pPr>
      <w:r>
        <w:rPr>
          <w:rFonts w:asciiTheme="minorHAnsi" w:hAnsiTheme="minorHAnsi"/>
        </w:rPr>
        <w:t xml:space="preserve">b. It also shows the size (in bytes) of the response that was received.  What was the size of the response returned in response to your request to the </w:t>
      </w:r>
      <w:r w:rsidRPr="00EB64ED">
        <w:rPr>
          <w:rFonts w:ascii="Courier" w:hAnsi="Courier"/>
        </w:rPr>
        <w:t>/</w:t>
      </w:r>
      <w:proofErr w:type="spellStart"/>
      <w:proofErr w:type="gramStart"/>
      <w:r w:rsidRPr="00EB64ED">
        <w:rPr>
          <w:rFonts w:ascii="Courier" w:hAnsi="Courier"/>
        </w:rPr>
        <w:t>farm.json</w:t>
      </w:r>
      <w:proofErr w:type="spellEnd"/>
      <w:proofErr w:type="gramEnd"/>
      <w:r w:rsidRPr="00EB64ED">
        <w:rPr>
          <w:rFonts w:ascii="Courier" w:hAnsi="Courier"/>
        </w:rPr>
        <w:t xml:space="preserve">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340AF59" w14:textId="0EAB9C1F" w:rsidR="00243FAA" w:rsidRDefault="00243FAA" w:rsidP="00243FAA">
      <w:pPr>
        <w:rPr>
          <w:rFonts w:asciiTheme="minorHAnsi" w:hAnsiTheme="minorHAnsi"/>
        </w:rPr>
      </w:pPr>
      <w:proofErr w:type="spellStart"/>
      <w:r>
        <w:rPr>
          <w:rFonts w:asciiTheme="minorHAnsi" w:hAnsiTheme="minorHAnsi"/>
        </w:rPr>
        <w:t>Hoppscotch</w:t>
      </w:r>
      <w:proofErr w:type="spellEnd"/>
      <w:r>
        <w:rPr>
          <w:rFonts w:asciiTheme="minorHAnsi" w:hAnsiTheme="minorHAnsi"/>
        </w:rPr>
        <w:t xml:space="preserve"> </w:t>
      </w:r>
      <w:r w:rsidR="00675E9B">
        <w:rPr>
          <w:rFonts w:asciiTheme="minorHAnsi" w:hAnsiTheme="minorHAnsi"/>
        </w:rPr>
        <w:t>also</w:t>
      </w:r>
      <w:r>
        <w:rPr>
          <w:rFonts w:asciiTheme="minorHAnsi" w:hAnsiTheme="minorHAnsi"/>
        </w:rPr>
        <w:t xml:space="preserve"> display</w:t>
      </w:r>
      <w:r w:rsidR="00266738">
        <w:rPr>
          <w:rFonts w:asciiTheme="minorHAnsi" w:hAnsiTheme="minorHAnsi"/>
        </w:rPr>
        <w:t>s</w:t>
      </w:r>
      <w:r>
        <w:rPr>
          <w:rFonts w:asciiTheme="minorHAnsi" w:hAnsiTheme="minorHAnsi"/>
        </w:rPr>
        <w:t xml:space="preserve"> the</w:t>
      </w:r>
      <w:r w:rsidR="00266738">
        <w:rPr>
          <w:rFonts w:asciiTheme="minorHAnsi" w:hAnsiTheme="minorHAnsi"/>
        </w:rPr>
        <w:t xml:space="preserve"> </w:t>
      </w:r>
      <w:r w:rsidR="00554D08">
        <w:rPr>
          <w:rFonts w:asciiTheme="minorHAnsi" w:hAnsiTheme="minorHAnsi"/>
        </w:rPr>
        <w:t>“Response Body</w:t>
      </w:r>
      <w:r w:rsidR="00266738">
        <w:rPr>
          <w:rFonts w:asciiTheme="minorHAnsi" w:hAnsiTheme="minorHAnsi"/>
        </w:rPr>
        <w:t xml:space="preserve">,” which will contain the actual information that you are interested in.  </w:t>
      </w:r>
      <w:r w:rsidR="00675E9B">
        <w:rPr>
          <w:rFonts w:asciiTheme="minorHAnsi" w:hAnsiTheme="minorHAnsi"/>
        </w:rPr>
        <w:t>This is</w:t>
      </w:r>
      <w:r>
        <w:rPr>
          <w:rFonts w:asciiTheme="minorHAnsi" w:hAnsiTheme="minorHAnsi"/>
        </w:rPr>
        <w:t xml:space="preserve"> the same information you saw in your browser earlier, but it is now displayed in a nicely formatted and easier to read way. </w:t>
      </w:r>
      <w:r w:rsidR="00266738">
        <w:rPr>
          <w:rFonts w:asciiTheme="minorHAnsi" w:hAnsiTheme="minorHAnsi"/>
        </w:rPr>
        <w:t xml:space="preserve"> The </w:t>
      </w:r>
      <w:proofErr w:type="spellStart"/>
      <w:r w:rsidR="00266738">
        <w:rPr>
          <w:rFonts w:asciiTheme="minorHAnsi" w:hAnsiTheme="minorHAnsi"/>
        </w:rPr>
        <w:t>f</w:t>
      </w:r>
      <w:r w:rsidR="008D1AB8">
        <w:rPr>
          <w:rFonts w:asciiTheme="minorHAnsi" w:hAnsiTheme="minorHAnsi"/>
        </w:rPr>
        <w:t>armOS</w:t>
      </w:r>
      <w:proofErr w:type="spellEnd"/>
      <w:r w:rsidR="008D1AB8">
        <w:rPr>
          <w:rFonts w:asciiTheme="minorHAnsi" w:hAnsiTheme="minorHAnsi"/>
        </w:rPr>
        <w:t xml:space="preserve"> </w:t>
      </w:r>
      <w:r w:rsidR="00266738">
        <w:rPr>
          <w:rFonts w:asciiTheme="minorHAnsi" w:hAnsiTheme="minorHAnsi"/>
        </w:rPr>
        <w:t xml:space="preserve">API </w:t>
      </w:r>
      <w:r w:rsidR="008D1AB8">
        <w:rPr>
          <w:rFonts w:asciiTheme="minorHAnsi" w:hAnsiTheme="minorHAnsi"/>
        </w:rPr>
        <w:t xml:space="preserve">will provide </w:t>
      </w:r>
      <w:r w:rsidR="00266738">
        <w:rPr>
          <w:rFonts w:asciiTheme="minorHAnsi" w:hAnsiTheme="minorHAnsi"/>
        </w:rPr>
        <w:t>its</w:t>
      </w:r>
      <w:r w:rsidR="008D1AB8">
        <w:rPr>
          <w:rFonts w:asciiTheme="minorHAnsi" w:hAnsiTheme="minorHAnsi"/>
        </w:rPr>
        <w:t xml:space="preserve"> responses in</w:t>
      </w:r>
      <w:r w:rsidR="00554D08">
        <w:rPr>
          <w:rFonts w:asciiTheme="minorHAnsi" w:hAnsiTheme="minorHAnsi"/>
        </w:rPr>
        <w:t xml:space="preserve"> </w:t>
      </w:r>
      <w:r w:rsidR="00554D08" w:rsidRPr="006851BC">
        <w:rPr>
          <w:rFonts w:asciiTheme="minorHAnsi" w:hAnsiTheme="minorHAnsi"/>
          <w:i/>
          <w:iCs/>
        </w:rPr>
        <w:t>Java 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Pr>
          <w:rFonts w:asciiTheme="minorHAnsi" w:hAnsiTheme="minorHAnsi"/>
        </w:rPr>
        <w:t>we</w:t>
      </w:r>
      <w:r w:rsidR="00266738">
        <w:rPr>
          <w:rFonts w:asciiTheme="minorHAnsi" w:hAnsiTheme="minorHAnsi"/>
        </w:rPr>
        <w:t xml:space="preserve"> </w:t>
      </w:r>
      <w:r w:rsidR="00554D08">
        <w:rPr>
          <w:rFonts w:asciiTheme="minorHAnsi" w:hAnsiTheme="minorHAnsi"/>
        </w:rPr>
        <w:t xml:space="preserve">used </w:t>
      </w:r>
      <w:r w:rsidR="00266738">
        <w:rPr>
          <w:rFonts w:asciiTheme="minorHAnsi" w:hAnsiTheme="minorHAnsi"/>
        </w:rPr>
        <w:t xml:space="preserve">in activity 05 </w:t>
      </w:r>
      <w:r w:rsidR="00554D08">
        <w:rPr>
          <w:rFonts w:asciiTheme="minorHAnsi" w:hAnsiTheme="minorHAnsi"/>
        </w:rPr>
        <w:t>to define JavaScript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42B1737C"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format you can find more information using the links below:</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w:t>
      </w:r>
      <w:proofErr w:type="spellStart"/>
      <w:r w:rsidRPr="00F66F96">
        <w:t>Raivat</w:t>
      </w:r>
      <w:proofErr w:type="spellEnd"/>
      <w:r w:rsidRPr="00F66F96">
        <w:t xml:space="preserve"> Shah</w:t>
      </w:r>
      <w:r>
        <w:t>:</w:t>
      </w:r>
    </w:p>
    <w:p w14:paraId="228246EC" w14:textId="77777777" w:rsidR="0045705B" w:rsidRPr="00F66F96" w:rsidRDefault="00A05451" w:rsidP="0045705B">
      <w:pPr>
        <w:pStyle w:val="ListParagraph"/>
        <w:numPr>
          <w:ilvl w:val="1"/>
          <w:numId w:val="4"/>
        </w:numPr>
      </w:pPr>
      <w:hyperlink r:id="rId12"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lastRenderedPageBreak/>
        <w:t>JavaScript Object Initializers</w:t>
      </w:r>
      <w:r>
        <w:t xml:space="preserve"> in the MDN pages</w:t>
      </w:r>
    </w:p>
    <w:p w14:paraId="72680621" w14:textId="491C109E" w:rsidR="00243FAA" w:rsidRPr="0045705B" w:rsidRDefault="00A05451" w:rsidP="0045705B">
      <w:pPr>
        <w:pStyle w:val="ListParagraph"/>
        <w:numPr>
          <w:ilvl w:val="1"/>
          <w:numId w:val="4"/>
        </w:numPr>
      </w:pPr>
      <w:hyperlink r:id="rId13"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w:t>
      </w:r>
      <w:proofErr w:type="spellStart"/>
      <w:proofErr w:type="gramStart"/>
      <w:r w:rsidR="00243FAA" w:rsidRPr="00B337B6">
        <w:rPr>
          <w:rFonts w:ascii="Courier" w:hAnsi="Courier"/>
        </w:rPr>
        <w:t>farm.json</w:t>
      </w:r>
      <w:proofErr w:type="spellEnd"/>
      <w:proofErr w:type="gramEnd"/>
      <w:r w:rsidR="00243FAA" w:rsidRPr="00B337B6">
        <w:rPr>
          <w:rFonts w:asciiTheme="minorHAnsi" w:hAnsiTheme="minorHAnsi"/>
        </w:rPr>
        <w:t xml:space="preserve"> </w:t>
      </w:r>
      <w:r w:rsidR="00554D08" w:rsidRPr="00B337B6">
        <w:rPr>
          <w:rFonts w:asciiTheme="minorHAnsi" w:hAnsiTheme="minorHAnsi"/>
        </w:rPr>
        <w:t xml:space="preserve">in </w:t>
      </w:r>
      <w:proofErr w:type="spellStart"/>
      <w:r w:rsidR="00554D08" w:rsidRPr="00B337B6">
        <w:rPr>
          <w:rFonts w:asciiTheme="minorHAnsi" w:hAnsiTheme="minorHAnsi"/>
        </w:rPr>
        <w:t>Hoppscotch</w:t>
      </w:r>
      <w:proofErr w:type="spellEnd"/>
      <w:r w:rsidR="00554D08" w:rsidRPr="00B337B6">
        <w:rPr>
          <w:rFonts w:asciiTheme="minorHAnsi" w:hAnsiTheme="minorHAnsi"/>
        </w:rPr>
        <w:t xml:space="preserve">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5E66E23D"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w:t>
      </w:r>
      <w:proofErr w:type="spellStart"/>
      <w:r w:rsidR="00B337B6">
        <w:rPr>
          <w:rFonts w:asciiTheme="minorHAnsi" w:hAnsiTheme="minorHAnsi"/>
        </w:rPr>
        <w:t>farmOS</w:t>
      </w:r>
      <w:proofErr w:type="spellEnd"/>
      <w:r w:rsidR="00B337B6">
        <w:rPr>
          <w:rFonts w:asciiTheme="minorHAnsi" w:hAnsiTheme="minorHAnsi"/>
        </w:rPr>
        <w:t xml:space="preserve"> API that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186E9511"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xml:space="preserve">. Its value is an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4EFB9577"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 to the value that indicates the name of the user that made the request.</w:t>
      </w:r>
      <w:r w:rsidR="00CC3C7A">
        <w:rPr>
          <w:rFonts w:asciiTheme="minorHAnsi" w:hAnsiTheme="minorHAnsi"/>
        </w:rPr>
        <w:t xml:space="preserve"> Hint: You’ll need to use “dot notation” to specify the sequence of property names that must be followed to get to the name.</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1A95909E"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 xml:space="preserve">ive a reference to the value that indicates the name of the </w:t>
      </w:r>
      <w:r w:rsidR="007B5794">
        <w:rPr>
          <w:rFonts w:asciiTheme="minorHAnsi" w:hAnsiTheme="minorHAnsi"/>
        </w:rPr>
        <w:t>language that is being used</w:t>
      </w:r>
      <w:r w:rsidR="001B4021">
        <w:rPr>
          <w:rFonts w:asciiTheme="minorHAnsi" w:hAnsiTheme="minorHAnsi"/>
        </w:rPr>
        <w:t>.</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21229232" w:rsidR="00D507B8" w:rsidRDefault="00D507B8" w:rsidP="00D507B8">
      <w:pPr>
        <w:rPr>
          <w:rFonts w:asciiTheme="minorHAnsi" w:hAnsiTheme="minorHAnsi"/>
        </w:rPr>
      </w:pPr>
    </w:p>
    <w:p w14:paraId="5AA4ECB7" w14:textId="77777777" w:rsidR="008E1A81" w:rsidRPr="003F604E" w:rsidRDefault="008E1A81" w:rsidP="008E1A81">
      <w:pPr>
        <w:rPr>
          <w:rFonts w:asciiTheme="minorHAnsi" w:hAnsiTheme="minorHAnsi"/>
          <w:b/>
          <w:bCs/>
          <w:u w:val="single"/>
        </w:rPr>
      </w:pPr>
      <w:r w:rsidRPr="003F604E">
        <w:rPr>
          <w:rFonts w:asciiTheme="minorHAnsi" w:hAnsiTheme="minorHAnsi"/>
          <w:b/>
          <w:bCs/>
          <w:u w:val="single"/>
        </w:rPr>
        <w:t>Adding Another Sub-Tab:</w:t>
      </w:r>
    </w:p>
    <w:p w14:paraId="58711038" w14:textId="041A1701" w:rsidR="001B4021" w:rsidRDefault="001B4021" w:rsidP="00F15586">
      <w:pPr>
        <w:rPr>
          <w:rFonts w:asciiTheme="minorHAnsi" w:hAnsiTheme="minorHAnsi"/>
        </w:rPr>
      </w:pPr>
    </w:p>
    <w:p w14:paraId="12880792" w14:textId="523E3661" w:rsidR="002A3BF8" w:rsidRDefault="00CC3C7A" w:rsidP="00F15586">
      <w:pPr>
        <w:rPr>
          <w:rFonts w:asciiTheme="minorHAnsi" w:hAnsiTheme="minorHAnsi"/>
        </w:rPr>
      </w:pPr>
      <w:r>
        <w:rPr>
          <w:rFonts w:asciiTheme="minorHAnsi" w:hAnsiTheme="minorHAnsi"/>
        </w:rPr>
        <w:t>Now let’s</w:t>
      </w:r>
      <w:r w:rsidR="002A3BF8">
        <w:rPr>
          <w:rFonts w:asciiTheme="minorHAnsi" w:hAnsiTheme="minorHAnsi"/>
        </w:rPr>
        <w:t xml:space="preserve"> </w:t>
      </w:r>
      <w:r w:rsidR="00A3056D">
        <w:rPr>
          <w:rFonts w:asciiTheme="minorHAnsi" w:hAnsiTheme="minorHAnsi"/>
        </w:rPr>
        <w:t xml:space="preserve">extend the Harvest Report spike to </w:t>
      </w:r>
      <w:r w:rsidR="002A3BF8">
        <w:rPr>
          <w:rFonts w:asciiTheme="minorHAnsi" w:hAnsiTheme="minorHAnsi"/>
        </w:rPr>
        <w:t>make</w:t>
      </w:r>
      <w:r w:rsidR="00A3056D">
        <w:rPr>
          <w:rFonts w:asciiTheme="minorHAnsi" w:hAnsiTheme="minorHAnsi"/>
        </w:rPr>
        <w:t xml:space="preserve"> an</w:t>
      </w:r>
      <w:r w:rsidR="008E1A81">
        <w:rPr>
          <w:rFonts w:asciiTheme="minorHAnsi" w:hAnsiTheme="minorHAnsi"/>
        </w:rPr>
        <w:t xml:space="preserve"> API request and </w:t>
      </w:r>
      <w:r w:rsidR="002A3BF8">
        <w:rPr>
          <w:rFonts w:asciiTheme="minorHAnsi" w:hAnsiTheme="minorHAnsi"/>
        </w:rPr>
        <w:t xml:space="preserve">then </w:t>
      </w:r>
      <w:r w:rsidR="008E1A81">
        <w:rPr>
          <w:rFonts w:asciiTheme="minorHAnsi" w:hAnsiTheme="minorHAnsi"/>
        </w:rPr>
        <w:t>do</w:t>
      </w:r>
      <w:r w:rsidR="002A3BF8">
        <w:rPr>
          <w:rFonts w:asciiTheme="minorHAnsi" w:hAnsiTheme="minorHAnsi"/>
        </w:rPr>
        <w:t>es</w:t>
      </w:r>
      <w:r w:rsidR="008E1A81">
        <w:rPr>
          <w:rFonts w:asciiTheme="minorHAnsi" w:hAnsiTheme="minorHAnsi"/>
        </w:rPr>
        <w:t xml:space="preserve"> something with the response. </w:t>
      </w:r>
    </w:p>
    <w:p w14:paraId="1915D671" w14:textId="7D3F84CD" w:rsidR="00753A9D" w:rsidRPr="00803876" w:rsidRDefault="00753A9D">
      <w:pPr>
        <w:rPr>
          <w:rFonts w:asciiTheme="minorHAnsi" w:hAnsiTheme="minorHAnsi"/>
        </w:rPr>
      </w:pPr>
    </w:p>
    <w:p w14:paraId="2B809F11" w14:textId="0AF3D4CD" w:rsidR="00B155C3" w:rsidRPr="003F604E" w:rsidRDefault="008E1A81" w:rsidP="00B155C3">
      <w:pPr>
        <w:rPr>
          <w:rFonts w:asciiTheme="minorHAnsi" w:hAnsiTheme="minorHAnsi"/>
        </w:rPr>
      </w:pPr>
      <w:r>
        <w:rPr>
          <w:rFonts w:asciiTheme="minorHAnsi" w:hAnsiTheme="minorHAnsi"/>
        </w:rPr>
        <w:lastRenderedPageBreak/>
        <w:t>7</w:t>
      </w:r>
      <w:r w:rsidR="00B155C3"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00B155C3"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63A4ED61" w14:textId="27DBE2ED" w:rsidR="009D1A60" w:rsidRPr="003F604E" w:rsidRDefault="008E1A81" w:rsidP="009D1A60">
      <w:pPr>
        <w:rPr>
          <w:rFonts w:asciiTheme="minorHAnsi" w:hAnsiTheme="minorHAnsi"/>
        </w:rPr>
      </w:pPr>
      <w:r w:rsidRPr="008E1A81">
        <w:rPr>
          <w:rFonts w:asciiTheme="minorHAnsi" w:hAnsiTheme="minorHAnsi"/>
        </w:rPr>
        <w:t>8</w:t>
      </w:r>
      <w:r w:rsidR="009D1A60" w:rsidRPr="008E1A81">
        <w:rPr>
          <w:rFonts w:asciiTheme="minorHAnsi" w:hAnsiTheme="minorHAnsi"/>
        </w:rPr>
        <w:t>. Make</w:t>
      </w:r>
      <w:r w:rsidR="009D1A60" w:rsidRPr="003F604E">
        <w:rPr>
          <w:rFonts w:asciiTheme="minorHAnsi" w:hAnsiTheme="minorHAnsi"/>
        </w:rPr>
        <w:t xml:space="preserve"> sure you have your feature branch checked out.  Add another new sub-tab named A</w:t>
      </w:r>
      <w:r w:rsidR="003F030C">
        <w:rPr>
          <w:rFonts w:asciiTheme="minorHAnsi" w:hAnsiTheme="minorHAnsi"/>
        </w:rPr>
        <w:t>PI</w:t>
      </w:r>
      <w:r w:rsidR="009D1A60" w:rsidRPr="003F604E">
        <w:rPr>
          <w:rFonts w:asciiTheme="minorHAnsi" w:hAnsiTheme="minorHAnsi"/>
        </w:rPr>
        <w:t xml:space="preserve"> to the FD2 </w:t>
      </w:r>
      <w:r w:rsidR="003F030C">
        <w:rPr>
          <w:rFonts w:asciiTheme="minorHAnsi" w:hAnsiTheme="minorHAnsi"/>
        </w:rPr>
        <w:t>School</w:t>
      </w:r>
      <w:r w:rsidR="009D1A60" w:rsidRPr="003F604E">
        <w:rPr>
          <w:rFonts w:asciiTheme="minorHAnsi" w:hAnsiTheme="minorHAnsi"/>
        </w:rPr>
        <w:t xml:space="preserve"> tab.  Have the contents of this new tab be provided by the file </w:t>
      </w:r>
      <w:r w:rsidR="003F030C">
        <w:rPr>
          <w:rFonts w:asciiTheme="minorHAnsi" w:hAnsiTheme="minorHAnsi"/>
        </w:rPr>
        <w:t>api</w:t>
      </w:r>
      <w:r w:rsidR="009D1A60" w:rsidRPr="003F604E">
        <w:rPr>
          <w:rFonts w:asciiTheme="minorHAnsi" w:hAnsiTheme="minorHAnsi"/>
        </w:rPr>
        <w:t xml:space="preserve">.html. Make a copy of your </w:t>
      </w:r>
      <w:r w:rsidR="003F030C">
        <w:rPr>
          <w:rFonts w:asciiTheme="minorHAnsi" w:hAnsiTheme="minorHAnsi"/>
        </w:rPr>
        <w:t>vue2</w:t>
      </w:r>
      <w:r w:rsidR="009D1A60" w:rsidRPr="003F604E">
        <w:rPr>
          <w:rFonts w:asciiTheme="minorHAnsi" w:hAnsiTheme="minorHAnsi"/>
        </w:rPr>
        <w:t xml:space="preserve">.html file into the </w:t>
      </w:r>
      <w:r w:rsidR="003F030C">
        <w:rPr>
          <w:rFonts w:asciiTheme="minorHAnsi" w:hAnsiTheme="minorHAnsi"/>
        </w:rPr>
        <w:t>api</w:t>
      </w:r>
      <w:r w:rsidR="009D1A60" w:rsidRPr="003F604E">
        <w:rPr>
          <w:rFonts w:asciiTheme="minorHAnsi" w:hAnsiTheme="minorHAnsi"/>
        </w:rPr>
        <w:t xml:space="preserve">.html file. Don’t forget to clear the Drupal cache when you are done.  </w:t>
      </w:r>
      <w:r>
        <w:rPr>
          <w:rFonts w:asciiTheme="minorHAnsi" w:hAnsiTheme="minorHAnsi"/>
        </w:rPr>
        <w:t>T</w:t>
      </w:r>
      <w:r w:rsidR="009D1A60" w:rsidRPr="003F604E">
        <w:rPr>
          <w:rFonts w:asciiTheme="minorHAnsi" w:hAnsiTheme="minorHAnsi"/>
        </w:rPr>
        <w:t xml:space="preserve">he result should be that you now have an </w:t>
      </w:r>
      <w:r w:rsidR="003F030C">
        <w:rPr>
          <w:rFonts w:asciiTheme="minorHAnsi" w:hAnsiTheme="minorHAnsi"/>
        </w:rPr>
        <w:t>API</w:t>
      </w:r>
      <w:r w:rsidR="009D1A60" w:rsidRPr="003F604E">
        <w:rPr>
          <w:rFonts w:asciiTheme="minorHAnsi" w:hAnsiTheme="minorHAnsi"/>
        </w:rPr>
        <w:t xml:space="preserve"> sub-tab that is (for now) identical to your </w:t>
      </w:r>
      <w:r w:rsidR="003F030C">
        <w:rPr>
          <w:rFonts w:asciiTheme="minorHAnsi" w:hAnsiTheme="minorHAnsi"/>
        </w:rPr>
        <w:t>Vue2</w:t>
      </w:r>
      <w:r w:rsidR="009D1A60" w:rsidRPr="003F604E">
        <w:rPr>
          <w:rFonts w:asciiTheme="minorHAnsi" w:hAnsiTheme="minorHAnsi"/>
        </w:rPr>
        <w:t xml:space="preserve"> sub-tab.  You’ll be working on the A</w:t>
      </w:r>
      <w:r w:rsidR="003F030C">
        <w:rPr>
          <w:rFonts w:asciiTheme="minorHAnsi" w:hAnsiTheme="minorHAnsi"/>
        </w:rPr>
        <w:t>PI</w:t>
      </w:r>
      <w:r w:rsidR="009D1A60"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63B3E18C" w:rsidR="009D1A60" w:rsidRPr="003F604E" w:rsidRDefault="008E1A81" w:rsidP="00E7343F">
      <w:pPr>
        <w:rPr>
          <w:rFonts w:asciiTheme="minorHAnsi" w:hAnsiTheme="minorHAnsi"/>
        </w:rPr>
      </w:pPr>
      <w:r>
        <w:rPr>
          <w:rFonts w:asciiTheme="minorHAnsi" w:hAnsiTheme="minorHAnsi"/>
        </w:rPr>
        <w:t>9</w:t>
      </w:r>
      <w:r w:rsidR="009D1A60" w:rsidRPr="003F604E">
        <w:rPr>
          <w:rFonts w:asciiTheme="minorHAnsi" w:hAnsiTheme="minorHAnsi"/>
        </w:rPr>
        <w:t>. Commit your changes to your feature branch with a meaningful commit message and push it to your origin.  Recall that this also updates your Draft Pull Request.</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0EE45540" w14:textId="6E15322B" w:rsidR="00FE292E" w:rsidRDefault="00FE292E" w:rsidP="00C05304">
      <w:pPr>
        <w:rPr>
          <w:rFonts w:asciiTheme="minorHAnsi" w:hAnsiTheme="minorHAnsi"/>
        </w:rPr>
      </w:pPr>
      <w:r>
        <w:rPr>
          <w:rFonts w:asciiTheme="minorHAnsi" w:hAnsiTheme="minorHAnsi"/>
        </w:rPr>
        <w:t xml:space="preserve">As you saw above, the response from the </w:t>
      </w:r>
      <w:r w:rsidRPr="005C7DB6">
        <w:rPr>
          <w:rFonts w:ascii="Courier" w:hAnsi="Courier"/>
        </w:rPr>
        <w:t>/</w:t>
      </w:r>
      <w:proofErr w:type="spellStart"/>
      <w:proofErr w:type="gramStart"/>
      <w:r w:rsidRPr="005C7DB6">
        <w:rPr>
          <w:rFonts w:ascii="Courier" w:hAnsi="Courier"/>
        </w:rPr>
        <w:t>farm.json</w:t>
      </w:r>
      <w:proofErr w:type="spellEnd"/>
      <w:proofErr w:type="gramEnd"/>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them from the </w:t>
      </w:r>
      <w:r w:rsidR="005C7DB6" w:rsidRPr="005C7DB6">
        <w:rPr>
          <w:rFonts w:ascii="Courier" w:hAnsi="Courier"/>
        </w:rPr>
        <w:t>/</w:t>
      </w:r>
      <w:proofErr w:type="spellStart"/>
      <w:proofErr w:type="gramStart"/>
      <w:r w:rsidR="005C7DB6" w:rsidRPr="005C7DB6">
        <w:rPr>
          <w:rFonts w:ascii="Courier" w:hAnsi="Courier"/>
        </w:rPr>
        <w:t>farm.json</w:t>
      </w:r>
      <w:proofErr w:type="spellEnd"/>
      <w:proofErr w:type="gramEnd"/>
      <w:r w:rsidR="005C7DB6">
        <w:rPr>
          <w:rFonts w:asciiTheme="minorHAnsi" w:hAnsiTheme="minorHAnsi"/>
        </w:rPr>
        <w:t xml:space="preserve"> endpoint.</w:t>
      </w:r>
      <w:r w:rsidR="00115885">
        <w:rPr>
          <w:rFonts w:asciiTheme="minorHAnsi" w:hAnsiTheme="minorHAnsi"/>
        </w:rPr>
        <w:t xml:space="preserve">  It will take a few steps to get there.</w:t>
      </w:r>
    </w:p>
    <w:p w14:paraId="3F947BE3" w14:textId="77777777" w:rsidR="00FE292E" w:rsidRPr="00FE292E" w:rsidRDefault="00FE292E" w:rsidP="00C05304">
      <w:pPr>
        <w:rPr>
          <w:rFonts w:asciiTheme="minorHAnsi" w:hAnsiTheme="minorHAnsi"/>
        </w:rPr>
      </w:pPr>
    </w:p>
    <w:p w14:paraId="5E549D18" w14:textId="18EBE1A0" w:rsidR="001B4021" w:rsidRDefault="00723C60" w:rsidP="00C05304">
      <w:pPr>
        <w:rPr>
          <w:rFonts w:asciiTheme="minorHAnsi" w:hAnsiTheme="minorHAnsi"/>
        </w:rPr>
      </w:pPr>
      <w:r>
        <w:rPr>
          <w:rFonts w:asciiTheme="minorHAnsi" w:hAnsiTheme="minorHAnsi"/>
        </w:rPr>
        <w:t xml:space="preserve">10. </w:t>
      </w:r>
      <w:r w:rsidR="005C7DB6">
        <w:rPr>
          <w:rFonts w:asciiTheme="minorHAnsi" w:hAnsiTheme="minorHAnsi"/>
        </w:rPr>
        <w:t>As a first step, b</w:t>
      </w:r>
      <w:r>
        <w:rPr>
          <w:rFonts w:asciiTheme="minorHAnsi" w:hAnsiTheme="minorHAnsi"/>
        </w:rPr>
        <w:t xml:space="preserve">ind </w:t>
      </w:r>
      <w:r w:rsidR="00FE292E">
        <w:rPr>
          <w:rFonts w:asciiTheme="minorHAnsi" w:hAnsiTheme="minorHAnsi"/>
        </w:rPr>
        <w:t xml:space="preserve">the values for </w:t>
      </w:r>
      <w:r>
        <w:rPr>
          <w:rFonts w:asciiTheme="minorHAnsi" w:hAnsiTheme="minorHAnsi"/>
        </w:rPr>
        <w:t>“Farm”, “User” and “Language” in the report to data in the Vue instance.</w:t>
      </w:r>
      <w:r w:rsidR="00367569">
        <w:rPr>
          <w:rFonts w:asciiTheme="minorHAnsi" w:hAnsiTheme="minorHAnsi"/>
        </w:rPr>
        <w:t xml:space="preserve">  </w:t>
      </w:r>
      <w:r w:rsidR="005C7DB6">
        <w:rPr>
          <w:rFonts w:asciiTheme="minorHAnsi" w:hAnsiTheme="minorHAnsi"/>
        </w:rPr>
        <w:t xml:space="preserve">Set the initial values of your Vue properties to be empty strings. </w:t>
      </w:r>
      <w:r w:rsidR="00367569">
        <w:rPr>
          <w:rFonts w:asciiTheme="minorHAnsi" w:hAnsiTheme="minorHAnsi"/>
        </w:rPr>
        <w:t>Reminder</w:t>
      </w:r>
      <w:r w:rsidR="00FE292E">
        <w:rPr>
          <w:rFonts w:asciiTheme="minorHAnsi" w:hAnsiTheme="minorHAnsi"/>
        </w:rPr>
        <w:t xml:space="preserve"> hint</w:t>
      </w:r>
      <w:r w:rsidR="00367569">
        <w:rPr>
          <w:rFonts w:asciiTheme="minorHAnsi" w:hAnsiTheme="minorHAnsi"/>
        </w:rPr>
        <w:t>: Add data properties for these values and then use the “double mustache” in the report.</w:t>
      </w:r>
    </w:p>
    <w:p w14:paraId="66BC6101" w14:textId="3D2E5E98" w:rsidR="00723C60" w:rsidRDefault="00723C60" w:rsidP="00C05304">
      <w:pPr>
        <w:rPr>
          <w:rFonts w:asciiTheme="minorHAnsi" w:hAnsiTheme="minorHAnsi"/>
        </w:rPr>
      </w:pPr>
    </w:p>
    <w:p w14:paraId="36EFC449" w14:textId="38A6582B" w:rsidR="005C7DB6" w:rsidRDefault="005C7DB6" w:rsidP="00C05304">
      <w:pPr>
        <w:rPr>
          <w:rFonts w:asciiTheme="minorHAnsi" w:hAnsiTheme="minorHAnsi"/>
        </w:rPr>
      </w:pPr>
      <w:r>
        <w:rPr>
          <w:rFonts w:asciiTheme="minorHAnsi" w:hAnsiTheme="minorHAnsi"/>
        </w:rPr>
        <w:t xml:space="preserve">11. Add code to the click handler for the “Generate Report Button” that sets the values of the Vue properties you created in question #10 to “Sample Farm”, “manager1” and “English”.  Now when the button is clicked, it will set the values in the Vue </w:t>
      </w:r>
      <w:proofErr w:type="gramStart"/>
      <w:r>
        <w:rPr>
          <w:rFonts w:asciiTheme="minorHAnsi" w:hAnsiTheme="minorHAnsi"/>
        </w:rPr>
        <w:t>instance</w:t>
      </w:r>
      <w:proofErr w:type="gramEnd"/>
      <w:r>
        <w:rPr>
          <w:rFonts w:asciiTheme="minorHAnsi" w:hAnsiTheme="minorHAnsi"/>
        </w:rPr>
        <w:t xml:space="preserve"> and the data binding will cause them to be displayed.  The next step will be to actually get the values from an API request instead of hard coding them.</w:t>
      </w:r>
    </w:p>
    <w:p w14:paraId="1185614E" w14:textId="77777777" w:rsidR="005C7DB6" w:rsidRDefault="005C7DB6" w:rsidP="00C05304">
      <w:pPr>
        <w:rPr>
          <w:rFonts w:asciiTheme="minorHAnsi" w:hAnsiTheme="minorHAnsi"/>
        </w:rPr>
      </w:pPr>
    </w:p>
    <w:p w14:paraId="64543C60" w14:textId="2ACB2057" w:rsidR="00367569" w:rsidRDefault="00367569" w:rsidP="00C05304">
      <w:pPr>
        <w:rPr>
          <w:rFonts w:asciiTheme="minorHAnsi" w:hAnsiTheme="minorHAnsi"/>
        </w:rPr>
      </w:pPr>
      <w:r>
        <w:rPr>
          <w:rFonts w:asciiTheme="minorHAnsi" w:hAnsiTheme="minorHAnsi"/>
        </w:rPr>
        <w:t>1</w:t>
      </w:r>
      <w:r w:rsidR="005C7DB6">
        <w:rPr>
          <w:rFonts w:asciiTheme="minorHAnsi" w:hAnsiTheme="minorHAnsi"/>
        </w:rPr>
        <w:t>2</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 xml:space="preserve">Making an API Call with </w:t>
      </w:r>
      <w:proofErr w:type="spellStart"/>
      <w:r w:rsidRPr="005C7DB6">
        <w:rPr>
          <w:rFonts w:asciiTheme="minorHAnsi" w:hAnsiTheme="minorHAnsi"/>
          <w:b/>
          <w:bCs/>
          <w:u w:val="single"/>
        </w:rPr>
        <w:t>Axios</w:t>
      </w:r>
      <w:proofErr w:type="spellEnd"/>
      <w:r w:rsidRPr="005C7DB6">
        <w:rPr>
          <w:rFonts w:asciiTheme="minorHAnsi" w:hAnsiTheme="minorHAnsi"/>
          <w:b/>
          <w:bCs/>
          <w:u w:val="single"/>
        </w:rPr>
        <w:t>:</w:t>
      </w:r>
    </w:p>
    <w:p w14:paraId="5432705A" w14:textId="77777777" w:rsidR="005C7DB6" w:rsidRDefault="005C7DB6" w:rsidP="00C05304">
      <w:pPr>
        <w:rPr>
          <w:rFonts w:asciiTheme="minorHAnsi" w:hAnsiTheme="minorHAnsi"/>
        </w:rPr>
      </w:pPr>
    </w:p>
    <w:p w14:paraId="7E0FC7F7" w14:textId="010AF5C0" w:rsidR="00723C60" w:rsidRDefault="00B7021E" w:rsidP="00B7021E">
      <w:pPr>
        <w:rPr>
          <w:rFonts w:asciiTheme="minorHAnsi" w:hAnsiTheme="minorHAnsi"/>
        </w:rPr>
      </w:pPr>
      <w:r>
        <w:rPr>
          <w:rFonts w:asciiTheme="minorHAnsi" w:hAnsiTheme="minorHAnsi"/>
        </w:rPr>
        <w:t xml:space="preserve">FarmData2 uses the </w:t>
      </w:r>
      <w:proofErr w:type="spellStart"/>
      <w:r w:rsidR="00723C60" w:rsidRPr="00093BD8">
        <w:rPr>
          <w:rFonts w:asciiTheme="minorHAnsi" w:hAnsiTheme="minorHAnsi"/>
          <w:i/>
          <w:iCs/>
        </w:rPr>
        <w:t>Axios</w:t>
      </w:r>
      <w:proofErr w:type="spellEnd"/>
      <w:r w:rsidR="00723C60">
        <w:rPr>
          <w:rFonts w:asciiTheme="minorHAnsi" w:hAnsiTheme="minorHAnsi"/>
        </w:rPr>
        <w:t xml:space="preserve"> JavaScript library</w:t>
      </w:r>
      <w:r>
        <w:rPr>
          <w:rFonts w:asciiTheme="minorHAnsi" w:hAnsiTheme="minorHAnsi"/>
        </w:rPr>
        <w:t xml:space="preserve"> to make API requests from the </w:t>
      </w:r>
      <w:proofErr w:type="spellStart"/>
      <w:r>
        <w:rPr>
          <w:rFonts w:asciiTheme="minorHAnsi" w:hAnsiTheme="minorHAnsi"/>
        </w:rPr>
        <w:t>farmOS</w:t>
      </w:r>
      <w:proofErr w:type="spellEnd"/>
      <w:r>
        <w:rPr>
          <w:rFonts w:asciiTheme="minorHAnsi" w:hAnsiTheme="minorHAnsi"/>
        </w:rPr>
        <w:t xml:space="preserve"> API.  In general, you won’t need to use </w:t>
      </w:r>
      <w:proofErr w:type="spellStart"/>
      <w:r>
        <w:rPr>
          <w:rFonts w:asciiTheme="minorHAnsi" w:hAnsiTheme="minorHAnsi"/>
        </w:rPr>
        <w:t>Axios</w:t>
      </w:r>
      <w:proofErr w:type="spellEnd"/>
      <w:r>
        <w:rPr>
          <w:rFonts w:asciiTheme="minorHAnsi" w:hAnsiTheme="minorHAnsi"/>
        </w:rPr>
        <w:t xml:space="preserve"> directly because FarmData2 provides a </w:t>
      </w:r>
      <w:proofErr w:type="gramStart"/>
      <w:r>
        <w:rPr>
          <w:rFonts w:asciiTheme="minorHAnsi" w:hAnsiTheme="minorHAnsi"/>
        </w:rPr>
        <w:t>convenience methods</w:t>
      </w:r>
      <w:proofErr w:type="gramEnd"/>
      <w:r>
        <w:rPr>
          <w:rFonts w:asciiTheme="minorHAnsi" w:hAnsiTheme="minorHAnsi"/>
        </w:rPr>
        <w:t xml:space="preserve"> that hide some of the details.  But because it is good to know, we’ll make our first API request using </w:t>
      </w:r>
      <w:proofErr w:type="spellStart"/>
      <w:r>
        <w:rPr>
          <w:rFonts w:asciiTheme="minorHAnsi" w:hAnsiTheme="minorHAnsi"/>
        </w:rPr>
        <w:t>Axios</w:t>
      </w:r>
      <w:proofErr w:type="spellEnd"/>
      <w:r>
        <w:rPr>
          <w:rFonts w:asciiTheme="minorHAnsi" w:hAnsiTheme="minorHAnsi"/>
        </w:rPr>
        <w:t xml:space="preserve"> directly.  After that, you’ll learn more about some of the FarmData2 </w:t>
      </w:r>
      <w:r>
        <w:rPr>
          <w:rFonts w:asciiTheme="minorHAnsi" w:hAnsiTheme="minorHAnsi"/>
        </w:rPr>
        <w:lastRenderedPageBreak/>
        <w:t xml:space="preserve">convenience methods and how to use them. </w:t>
      </w:r>
      <w:r w:rsidR="00723C60">
        <w:rPr>
          <w:rFonts w:asciiTheme="minorHAnsi" w:hAnsiTheme="minorHAnsi"/>
        </w:rPr>
        <w:t xml:space="preserve">Everything you need </w:t>
      </w:r>
      <w:r>
        <w:rPr>
          <w:rFonts w:asciiTheme="minorHAnsi" w:hAnsiTheme="minorHAnsi"/>
        </w:rPr>
        <w:t xml:space="preserve">to know about </w:t>
      </w:r>
      <w:proofErr w:type="spellStart"/>
      <w:r>
        <w:rPr>
          <w:rFonts w:asciiTheme="minorHAnsi" w:hAnsiTheme="minorHAnsi"/>
        </w:rPr>
        <w:t>Axios</w:t>
      </w:r>
      <w:proofErr w:type="spellEnd"/>
      <w:r>
        <w:rPr>
          <w:rFonts w:asciiTheme="minorHAnsi" w:hAnsiTheme="minorHAnsi"/>
        </w:rPr>
        <w:t xml:space="preserve"> </w:t>
      </w:r>
      <w:r w:rsidR="00723C60">
        <w:rPr>
          <w:rFonts w:asciiTheme="minorHAnsi" w:hAnsiTheme="minorHAnsi"/>
        </w:rPr>
        <w:t xml:space="preserve">should be here, but if you’d like another resource at a similar level of detail you can check out </w:t>
      </w:r>
      <w:r w:rsidR="00723C60" w:rsidRPr="00E72F38">
        <w:rPr>
          <w:rFonts w:asciiTheme="minorHAnsi" w:hAnsiTheme="minorHAnsi"/>
          <w:i/>
          <w:iCs/>
        </w:rPr>
        <w:t xml:space="preserve">Using </w:t>
      </w:r>
      <w:proofErr w:type="spellStart"/>
      <w:r w:rsidR="00723C60" w:rsidRPr="00E72F38">
        <w:rPr>
          <w:rFonts w:asciiTheme="minorHAnsi" w:hAnsiTheme="minorHAnsi"/>
          <w:i/>
          <w:iCs/>
        </w:rPr>
        <w:t>Axios</w:t>
      </w:r>
      <w:proofErr w:type="spellEnd"/>
      <w:r w:rsidR="00723C60" w:rsidRPr="00E72F38">
        <w:rPr>
          <w:rFonts w:asciiTheme="minorHAnsi" w:hAnsiTheme="minorHAnsi"/>
          <w:i/>
          <w:iCs/>
        </w:rPr>
        <w:t xml:space="preserve"> to Consume API</w:t>
      </w:r>
      <w:r w:rsidR="00723C60">
        <w:rPr>
          <w:rFonts w:asciiTheme="minorHAnsi" w:hAnsiTheme="minorHAnsi"/>
          <w:i/>
          <w:iCs/>
        </w:rPr>
        <w:t>s</w:t>
      </w:r>
      <w:r w:rsidR="00723C60">
        <w:rPr>
          <w:rFonts w:asciiTheme="minorHAnsi" w:hAnsiTheme="minorHAnsi"/>
        </w:rPr>
        <w:t>:</w:t>
      </w:r>
    </w:p>
    <w:p w14:paraId="3E775707" w14:textId="77777777" w:rsidR="00723C60" w:rsidRPr="00E72F38" w:rsidRDefault="00723C60" w:rsidP="00723C60">
      <w:pPr>
        <w:pStyle w:val="ListParagraph"/>
        <w:numPr>
          <w:ilvl w:val="0"/>
          <w:numId w:val="7"/>
        </w:numPr>
      </w:pPr>
      <w:hyperlink r:id="rId14" w:history="1">
        <w:r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687DA9EF" w:rsidR="002A3BF8" w:rsidRDefault="00B7021E" w:rsidP="00C05304">
      <w:pPr>
        <w:rPr>
          <w:rFonts w:asciiTheme="minorHAnsi" w:hAnsiTheme="minorHAnsi"/>
        </w:rPr>
      </w:pPr>
      <w:r>
        <w:rPr>
          <w:rFonts w:asciiTheme="minorHAnsi" w:hAnsiTheme="minorHAnsi"/>
        </w:rPr>
        <w:t xml:space="preserve">The basic format for an API request using </w:t>
      </w:r>
      <w:proofErr w:type="spellStart"/>
      <w:r>
        <w:rPr>
          <w:rFonts w:asciiTheme="minorHAnsi" w:hAnsiTheme="minorHAnsi"/>
        </w:rPr>
        <w:t>Axios</w:t>
      </w:r>
      <w:proofErr w:type="spellEnd"/>
      <w:r>
        <w:rPr>
          <w:rFonts w:asciiTheme="minorHAnsi" w:hAnsiTheme="minorHAnsi"/>
        </w:rPr>
        <w:t xml:space="preserve"> will be:</w:t>
      </w:r>
    </w:p>
    <w:p w14:paraId="3C9FE45E" w14:textId="77777777" w:rsidR="00B7021E" w:rsidRDefault="00B7021E" w:rsidP="00C05304">
      <w:pPr>
        <w:rPr>
          <w:rFonts w:asciiTheme="minorHAnsi" w:hAnsiTheme="minorHAnsi"/>
        </w:rPr>
      </w:pPr>
    </w:p>
    <w:p w14:paraId="65E6874D" w14:textId="117CE00E" w:rsidR="00B7021E" w:rsidRPr="006F1A90" w:rsidRDefault="00B7021E" w:rsidP="006F1A90">
      <w:pPr>
        <w:ind w:left="360"/>
        <w:rPr>
          <w:rFonts w:ascii="Courier" w:hAnsi="Courier"/>
          <w:sz w:val="20"/>
          <w:szCs w:val="20"/>
        </w:rPr>
      </w:pPr>
      <w:proofErr w:type="spellStart"/>
      <w:r w:rsidRPr="006F1A90">
        <w:rPr>
          <w:rFonts w:ascii="Courier" w:hAnsi="Courier"/>
          <w:sz w:val="20"/>
          <w:szCs w:val="20"/>
        </w:rPr>
        <w:t>axios.get</w:t>
      </w:r>
      <w:proofErr w:type="spellEnd"/>
      <w:r w:rsidRPr="006F1A90">
        <w:rPr>
          <w:rFonts w:ascii="Courier" w:hAnsi="Courier"/>
          <w:sz w:val="20"/>
          <w:szCs w:val="20"/>
        </w:rPr>
        <w:t>(</w:t>
      </w:r>
      <w:r w:rsidRPr="006F1A90">
        <w:rPr>
          <w:rFonts w:ascii="Courier" w:hAnsi="Courier"/>
          <w:sz w:val="20"/>
          <w:szCs w:val="20"/>
        </w:rPr>
        <w:t>‘</w:t>
      </w:r>
      <w:proofErr w:type="spellStart"/>
      <w:r w:rsidRPr="006F1A90">
        <w:rPr>
          <w:rFonts w:ascii="Courier" w:hAnsi="Courier"/>
          <w:i/>
          <w:iCs/>
          <w:sz w:val="20"/>
          <w:szCs w:val="20"/>
        </w:rPr>
        <w:t>api</w:t>
      </w:r>
      <w:proofErr w:type="spellEnd"/>
      <w:r w:rsidRPr="006F1A90">
        <w:rPr>
          <w:rFonts w:ascii="Courier" w:hAnsi="Courier"/>
          <w:i/>
          <w:iCs/>
          <w:sz w:val="20"/>
          <w:szCs w:val="20"/>
        </w:rPr>
        <w:t>/</w:t>
      </w:r>
      <w:proofErr w:type="spellStart"/>
      <w:r w:rsidR="006F1A90" w:rsidRPr="006F1A90">
        <w:rPr>
          <w:rFonts w:ascii="Courier" w:hAnsi="Courier"/>
          <w:i/>
          <w:iCs/>
          <w:sz w:val="20"/>
          <w:szCs w:val="20"/>
        </w:rPr>
        <w:t>e</w:t>
      </w:r>
      <w:r w:rsidRPr="006F1A90">
        <w:rPr>
          <w:rFonts w:ascii="Courier" w:hAnsi="Courier"/>
          <w:i/>
          <w:iCs/>
          <w:sz w:val="20"/>
          <w:szCs w:val="20"/>
        </w:rPr>
        <w:t>ndpont</w:t>
      </w:r>
      <w:proofErr w:type="spellEnd"/>
      <w:r w:rsidRPr="006F1A90">
        <w:rPr>
          <w:rFonts w:ascii="Courier" w:hAnsi="Courier"/>
          <w:i/>
          <w:iCs/>
          <w:sz w:val="20"/>
          <w:szCs w:val="20"/>
        </w:rPr>
        <w:t>/</w:t>
      </w:r>
      <w:r w:rsidR="006F1A90" w:rsidRPr="006F1A90">
        <w:rPr>
          <w:rFonts w:ascii="Courier" w:hAnsi="Courier"/>
          <w:i/>
          <w:iCs/>
          <w:sz w:val="20"/>
          <w:szCs w:val="20"/>
        </w:rPr>
        <w:t>goes/</w:t>
      </w:r>
      <w:r w:rsidRPr="006F1A90">
        <w:rPr>
          <w:rFonts w:ascii="Courier" w:hAnsi="Courier"/>
          <w:i/>
          <w:iCs/>
          <w:sz w:val="20"/>
          <w:szCs w:val="20"/>
        </w:rPr>
        <w:t>here</w:t>
      </w:r>
      <w:proofErr w:type="gramStart"/>
      <w:r w:rsidRPr="006F1A90">
        <w:rPr>
          <w:rFonts w:ascii="Courier" w:hAnsi="Courier"/>
          <w:sz w:val="20"/>
          <w:szCs w:val="20"/>
        </w:rPr>
        <w:t>’</w:t>
      </w:r>
      <w:r w:rsidRPr="006F1A90">
        <w:rPr>
          <w:rFonts w:ascii="Courier" w:hAnsi="Courier"/>
          <w:sz w:val="20"/>
          <w:szCs w:val="20"/>
        </w:rPr>
        <w:t>)</w:t>
      </w:r>
      <w:r w:rsidR="006F1A90">
        <w:rPr>
          <w:rFonts w:ascii="Courier" w:hAnsi="Courier"/>
          <w:sz w:val="20"/>
          <w:szCs w:val="20"/>
        </w:rPr>
        <w:t xml:space="preserve">  /</w:t>
      </w:r>
      <w:proofErr w:type="gramEnd"/>
      <w:r w:rsidR="006F1A90">
        <w:rPr>
          <w:rFonts w:ascii="Courier" w:hAnsi="Courier"/>
          <w:sz w:val="20"/>
          <w:szCs w:val="20"/>
        </w:rPr>
        <w:t>/ this line sends the request.</w:t>
      </w:r>
    </w:p>
    <w:p w14:paraId="57E17E65" w14:textId="5456836D" w:rsidR="00B7021E" w:rsidRDefault="00B7021E" w:rsidP="006F1A90">
      <w:pPr>
        <w:ind w:left="360"/>
        <w:rPr>
          <w:rFonts w:ascii="Courier" w:hAnsi="Courier"/>
          <w:sz w:val="20"/>
          <w:szCs w:val="20"/>
        </w:rPr>
      </w:pPr>
      <w:proofErr w:type="gramStart"/>
      <w:r w:rsidRPr="006F1A90">
        <w:rPr>
          <w:rFonts w:ascii="Courier" w:hAnsi="Courier"/>
          <w:sz w:val="20"/>
          <w:szCs w:val="20"/>
        </w:rPr>
        <w:t>.then</w:t>
      </w:r>
      <w:proofErr w:type="gramEnd"/>
      <w:r w:rsidRPr="006F1A90">
        <w:rPr>
          <w:rFonts w:ascii="Courier" w:hAnsi="Courier"/>
          <w:sz w:val="20"/>
          <w:szCs w:val="20"/>
        </w:rPr>
        <w:t>(</w:t>
      </w:r>
      <w:r w:rsidRPr="006F1A90">
        <w:rPr>
          <w:rFonts w:ascii="Courier" w:hAnsi="Courier"/>
          <w:sz w:val="20"/>
          <w:szCs w:val="20"/>
        </w:rPr>
        <w:t>(</w:t>
      </w:r>
      <w:r w:rsidRPr="006F1A90">
        <w:rPr>
          <w:rFonts w:ascii="Courier" w:hAnsi="Courier"/>
          <w:sz w:val="20"/>
          <w:szCs w:val="20"/>
        </w:rPr>
        <w:t>response</w:t>
      </w:r>
      <w:r w:rsidRPr="006F1A90">
        <w:rPr>
          <w:rFonts w:ascii="Courier" w:hAnsi="Courier"/>
          <w:sz w:val="20"/>
          <w:szCs w:val="20"/>
        </w:rPr>
        <w:t>)</w:t>
      </w:r>
      <w:r w:rsidRPr="006F1A90">
        <w:rPr>
          <w:rFonts w:ascii="Courier" w:hAnsi="Courier"/>
          <w:sz w:val="20"/>
          <w:szCs w:val="20"/>
        </w:rPr>
        <w:t xml:space="preserve"> =&gt; {</w:t>
      </w:r>
    </w:p>
    <w:p w14:paraId="15FCE157" w14:textId="2506E0A3"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proofErr w:type="gramStart"/>
      <w:r w:rsidRPr="006F1A90">
        <w:rPr>
          <w:rFonts w:ascii="Courier" w:hAnsi="Courier"/>
          <w:sz w:val="20"/>
          <w:szCs w:val="20"/>
        </w:rPr>
        <w:t>.catch</w:t>
      </w:r>
      <w:proofErr w:type="gramEnd"/>
      <w:r w:rsidRPr="006F1A90">
        <w:rPr>
          <w:rFonts w:ascii="Courier" w:hAnsi="Courier"/>
          <w:sz w:val="20"/>
          <w:szCs w:val="20"/>
        </w:rPr>
        <w:t>((error) =&gt; {</w:t>
      </w:r>
    </w:p>
    <w:p w14:paraId="40A85248" w14:textId="52D0B254"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B:</w:t>
      </w:r>
      <w:r>
        <w:rPr>
          <w:rFonts w:ascii="Courier" w:hAnsi="Courier"/>
          <w:sz w:val="20"/>
          <w:szCs w:val="20"/>
        </w:rPr>
        <w:t xml:space="preserve">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01D6E6B1" w:rsidR="00EF0AA1" w:rsidRPr="006F1A90" w:rsidRDefault="00EF0AA1" w:rsidP="006F1A90">
      <w:pPr>
        <w:ind w:left="360"/>
        <w:rPr>
          <w:rFonts w:ascii="Courier" w:hAnsi="Courier"/>
          <w:sz w:val="20"/>
          <w:szCs w:val="20"/>
        </w:rPr>
      </w:pPr>
      <w:r>
        <w:rPr>
          <w:rFonts w:ascii="Courier" w:hAnsi="Courier"/>
          <w:sz w:val="20"/>
          <w:szCs w:val="20"/>
        </w:rPr>
        <w:t xml:space="preserve">// </w:t>
      </w:r>
      <w:r w:rsidRPr="00EF0AA1">
        <w:rPr>
          <w:rFonts w:ascii="Courier" w:hAnsi="Courier"/>
          <w:b/>
          <w:bCs/>
          <w:sz w:val="20"/>
          <w:szCs w:val="20"/>
        </w:rPr>
        <w:t>C:</w:t>
      </w:r>
      <w:r>
        <w:rPr>
          <w:rFonts w:ascii="Courier" w:hAnsi="Courier"/>
          <w:sz w:val="20"/>
          <w:szCs w:val="20"/>
        </w:rPr>
        <w:t xml:space="preserve">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5CF4900C" w:rsidR="006F1A90" w:rsidRP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the code in then or catch</w:t>
      </w:r>
      <w:r w:rsidRPr="006F1A90">
        <w:rPr>
          <w:rFonts w:ascii="Courier" w:hAnsi="Courier"/>
          <w:sz w:val="20"/>
          <w:szCs w:val="20"/>
        </w:rPr>
        <w:t>.</w:t>
      </w:r>
    </w:p>
    <w:p w14:paraId="77E5D6FC" w14:textId="6C7DBBFF" w:rsidR="001B4021" w:rsidRDefault="001B4021" w:rsidP="00C05304">
      <w:pPr>
        <w:rPr>
          <w:rFonts w:asciiTheme="minorHAnsi" w:hAnsiTheme="minorHAnsi"/>
        </w:rPr>
      </w:pPr>
    </w:p>
    <w:p w14:paraId="2EA22085" w14:textId="20CBF8A2" w:rsidR="006F1A90" w:rsidRDefault="006F1A90" w:rsidP="00C05304">
      <w:pPr>
        <w:rPr>
          <w:rFonts w:asciiTheme="minorHAnsi" w:hAnsiTheme="minorHAnsi"/>
        </w:rPr>
      </w:pPr>
      <w:r>
        <w:rPr>
          <w:rFonts w:asciiTheme="minorHAnsi" w:hAnsiTheme="minorHAnsi"/>
        </w:rPr>
        <w:t>13.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w:t>
      </w:r>
      <w:r>
        <w:rPr>
          <w:rFonts w:asciiTheme="minorHAnsi" w:hAnsiTheme="minorHAnsi"/>
        </w:rPr>
        <w:t xml:space="preserve"> </w:t>
      </w:r>
      <w:r>
        <w:rPr>
          <w:rFonts w:asciiTheme="minorHAnsi" w:hAnsiTheme="minorHAnsi"/>
        </w:rPr>
        <w:t>if the server is unable to process the request</w:t>
      </w:r>
      <w:r>
        <w:rPr>
          <w:rFonts w:asciiTheme="minorHAnsi" w:hAnsiTheme="minorHAnsi"/>
        </w:rPr>
        <w: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2D2D8830" w14:textId="28749B54" w:rsidR="006A5E1A"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proofErr w:type="spellStart"/>
      <w:r>
        <w:rPr>
          <w:rFonts w:asciiTheme="minorHAnsi" w:hAnsiTheme="minorHAnsi"/>
        </w:rPr>
        <w:t>Axios</w:t>
      </w:r>
      <w:proofErr w:type="spellEnd"/>
      <w:r w:rsidR="004D4BD1">
        <w:rPr>
          <w:rFonts w:asciiTheme="minorHAnsi" w:hAnsiTheme="minorHAnsi"/>
        </w:rPr>
        <w:t xml:space="preserve"> </w:t>
      </w:r>
      <w:r w:rsidR="00D02BBB">
        <w:rPr>
          <w:rFonts w:asciiTheme="minorHAnsi" w:hAnsiTheme="minorHAnsi"/>
        </w:rPr>
        <w:t xml:space="preserve">get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Rather than waiting for the response, using a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sidR="006A5E1A">
        <w:rPr>
          <w:rFonts w:asciiTheme="minorHAnsi" w:hAnsiTheme="minorHAnsi"/>
        </w:rPr>
        <w:t xml:space="preserve"> while the </w:t>
      </w:r>
      <w:r w:rsidR="004D4BD1">
        <w:rPr>
          <w:rFonts w:asciiTheme="minorHAnsi" w:hAnsiTheme="minorHAnsi"/>
        </w:rPr>
        <w:t>program continue</w:t>
      </w:r>
      <w:r w:rsidR="006A5E1A">
        <w:rPr>
          <w:rFonts w:asciiTheme="minorHAnsi" w:hAnsiTheme="minorHAnsi"/>
        </w:rPr>
        <w:t xml:space="preserve">s on by executing the </w:t>
      </w:r>
      <w:r w:rsidR="004D4BD1">
        <w:rPr>
          <w:rFonts w:asciiTheme="minorHAnsi" w:hAnsiTheme="minorHAnsi"/>
        </w:rPr>
        <w:t>code at point C.  Then later, when the requested action completes</w:t>
      </w:r>
      <w:r w:rsidR="006A5E1A">
        <w:rPr>
          <w:rFonts w:asciiTheme="minorHAnsi" w:hAnsiTheme="minorHAnsi"/>
        </w:rPr>
        <w:t xml:space="preserve"> (</w:t>
      </w:r>
      <w:proofErr w:type="spellStart"/>
      <w:proofErr w:type="gramStart"/>
      <w:r w:rsidR="006A5E1A">
        <w:rPr>
          <w:rFonts w:asciiTheme="minorHAnsi" w:hAnsiTheme="minorHAnsi"/>
        </w:rPr>
        <w:t>e.g.</w:t>
      </w:r>
      <w:proofErr w:type="spellEnd"/>
      <w:proofErr w:type="gramEnd"/>
      <w:r w:rsidR="006A5E1A">
        <w:rPr>
          <w:rFonts w:asciiTheme="minorHAnsi" w:hAnsiTheme="minorHAnsi"/>
        </w:rPr>
        <w:t xml:space="preserve"> when the response is received) </w:t>
      </w:r>
      <w:r w:rsidR="004D4BD1">
        <w:rPr>
          <w:rFonts w:asciiTheme="minorHAnsi" w:hAnsiTheme="minorHAnsi"/>
        </w:rPr>
        <w:t xml:space="preserve">the code at point A in the </w:t>
      </w:r>
      <w:r w:rsidR="004D4BD1" w:rsidRPr="004D4BD1">
        <w:rPr>
          <w:rFonts w:ascii="Courier" w:hAnsi="Courier"/>
        </w:rPr>
        <w:t>then</w:t>
      </w:r>
      <w:r w:rsidR="004D4BD1">
        <w:rPr>
          <w:rFonts w:asciiTheme="minorHAnsi" w:hAnsiTheme="minorHAnsi"/>
        </w:rPr>
        <w:t xml:space="preserve"> </w:t>
      </w:r>
      <w:r w:rsidR="00D02BBB">
        <w:rPr>
          <w:rFonts w:asciiTheme="minorHAnsi" w:hAnsiTheme="minorHAnsi"/>
        </w:rPr>
        <w:t xml:space="preserve">method </w:t>
      </w:r>
      <w:r w:rsidR="004D4BD1">
        <w:rPr>
          <w:rFonts w:asciiTheme="minorHAnsi" w:hAnsiTheme="minorHAnsi"/>
        </w:rPr>
        <w:t xml:space="preserve">(or at point B in the </w:t>
      </w:r>
      <w:r w:rsidR="004D4BD1" w:rsidRPr="004D4BD1">
        <w:rPr>
          <w:rFonts w:ascii="Courier" w:hAnsi="Courier"/>
        </w:rPr>
        <w:t>catch</w:t>
      </w:r>
      <w:r w:rsidR="00D02BBB">
        <w:rPr>
          <w:rFonts w:asciiTheme="minorHAnsi" w:hAnsiTheme="minorHAnsi"/>
        </w:rPr>
        <w:t xml:space="preserve"> method</w:t>
      </w:r>
      <w:r w:rsidR="004D4BD1">
        <w:rPr>
          <w:rFonts w:asciiTheme="minorHAnsi" w:hAnsiTheme="minorHAnsi"/>
        </w:rPr>
        <w:t xml:space="preserve"> </w:t>
      </w:r>
      <w:r w:rsidR="004D4BD1">
        <w:rPr>
          <w:rFonts w:asciiTheme="minorHAnsi" w:hAnsiTheme="minorHAnsi"/>
        </w:rPr>
        <w:t>will execute</w:t>
      </w:r>
      <w:r w:rsidR="00D02BBB">
        <w:rPr>
          <w:rFonts w:asciiTheme="minorHAnsi" w:hAnsiTheme="minorHAnsi"/>
        </w:rPr>
        <w:t>)</w:t>
      </w:r>
      <w:r w:rsidR="004D4BD1">
        <w:rPr>
          <w:rFonts w:asciiTheme="minorHAnsi" w:hAnsiTheme="minorHAnsi"/>
        </w:rPr>
        <w:t>.</w:t>
      </w:r>
      <w:r w:rsidR="006A5E1A">
        <w:rPr>
          <w:rFonts w:asciiTheme="minorHAnsi" w:hAnsiTheme="minorHAnsi"/>
        </w:rPr>
        <w:t xml:space="preserve"> I</w:t>
      </w:r>
      <w:r w:rsidR="006A5E1A">
        <w:rPr>
          <w:rFonts w:asciiTheme="minorHAnsi" w:hAnsiTheme="minorHAnsi"/>
        </w:rPr>
        <w:t xml:space="preserve">n JavaScript terminology </w:t>
      </w:r>
      <w:r w:rsidR="006A5E1A">
        <w:rPr>
          <w:rFonts w:asciiTheme="minorHAnsi" w:hAnsiTheme="minorHAnsi"/>
        </w:rPr>
        <w:t xml:space="preserve">we say that the Promise is </w:t>
      </w:r>
      <w:r w:rsidR="006A5E1A" w:rsidRPr="006A5E1A">
        <w:rPr>
          <w:rFonts w:asciiTheme="minorHAnsi" w:hAnsiTheme="minorHAnsi"/>
          <w:i/>
          <w:iCs/>
        </w:rPr>
        <w:t>resolve</w:t>
      </w:r>
      <w:r w:rsidR="006A5E1A">
        <w:rPr>
          <w:rFonts w:asciiTheme="minorHAnsi" w:hAnsiTheme="minorHAnsi"/>
          <w:i/>
          <w:iCs/>
        </w:rPr>
        <w:t>d</w:t>
      </w:r>
      <w:r w:rsidR="006A5E1A">
        <w:rPr>
          <w:rFonts w:asciiTheme="minorHAnsi" w:hAnsiTheme="minorHAnsi"/>
        </w:rPr>
        <w:t xml:space="preserve"> when the requested action completes and the code in </w:t>
      </w:r>
      <w:r w:rsidR="006A5E1A" w:rsidRPr="00D02BBB">
        <w:rPr>
          <w:rFonts w:ascii="Courier" w:hAnsi="Courier"/>
        </w:rPr>
        <w:t>then</w:t>
      </w:r>
      <w:r w:rsidR="00D02BBB">
        <w:rPr>
          <w:rFonts w:asciiTheme="minorHAnsi" w:hAnsiTheme="minorHAnsi"/>
        </w:rPr>
        <w:t xml:space="preserve"> </w:t>
      </w:r>
      <w:proofErr w:type="spellStart"/>
      <w:r w:rsidR="00D02BBB">
        <w:rPr>
          <w:rFonts w:asciiTheme="minorHAnsi" w:hAnsiTheme="minorHAnsi"/>
        </w:rPr>
        <w:t>method</w:t>
      </w:r>
      <w:proofErr w:type="spellEnd"/>
      <w:r w:rsidR="006A5E1A">
        <w:rPr>
          <w:rFonts w:asciiTheme="minorHAnsi" w:hAnsiTheme="minorHAnsi"/>
        </w:rPr>
        <w:t xml:space="preserve"> executes.  If there is an error, and the code in the </w:t>
      </w:r>
      <w:r w:rsidR="006A5E1A" w:rsidRPr="00D02BBB">
        <w:rPr>
          <w:rFonts w:ascii="Courier" w:hAnsi="Courier"/>
        </w:rPr>
        <w:t>catch</w:t>
      </w:r>
      <w:r w:rsidR="006A5E1A">
        <w:rPr>
          <w:rFonts w:asciiTheme="minorHAnsi" w:hAnsiTheme="minorHAnsi"/>
        </w:rPr>
        <w:t xml:space="preserve"> </w:t>
      </w:r>
      <w:r w:rsidR="00D02BBB">
        <w:rPr>
          <w:rFonts w:asciiTheme="minorHAnsi" w:hAnsiTheme="minorHAnsi"/>
        </w:rPr>
        <w:t xml:space="preserve">method </w:t>
      </w:r>
      <w:r w:rsidR="006A5E1A">
        <w:rPr>
          <w:rFonts w:asciiTheme="minorHAnsi" w:hAnsiTheme="minorHAnsi"/>
        </w:rPr>
        <w:t xml:space="preserve">executes, we say the Promise is </w:t>
      </w:r>
      <w:r w:rsidR="006A5E1A" w:rsidRPr="006A5E1A">
        <w:rPr>
          <w:rFonts w:asciiTheme="minorHAnsi" w:hAnsiTheme="minorHAnsi"/>
          <w:i/>
          <w:iCs/>
        </w:rPr>
        <w:t>rejected</w:t>
      </w:r>
      <w:r w:rsidR="006A5E1A">
        <w:rPr>
          <w:rFonts w:asciiTheme="minorHAnsi" w:hAnsiTheme="minorHAnsi"/>
        </w:rPr>
        <w:t>.</w:t>
      </w:r>
    </w:p>
    <w:p w14:paraId="17DD03FE" w14:textId="54DBCAAE" w:rsidR="006A5E1A" w:rsidRDefault="006A5E1A" w:rsidP="004D4BD1">
      <w:pPr>
        <w:rPr>
          <w:rFonts w:asciiTheme="minorHAnsi" w:hAnsiTheme="minorHAnsi"/>
        </w:rPr>
      </w:pPr>
    </w:p>
    <w:p w14:paraId="45ED2908" w14:textId="370B658E" w:rsidR="006A5E1A" w:rsidRDefault="005F3213" w:rsidP="006A5E1A">
      <w:pPr>
        <w:rPr>
          <w:rFonts w:asciiTheme="minorHAnsi" w:hAnsiTheme="minorHAnsi"/>
        </w:rPr>
      </w:pPr>
      <w:r>
        <w:rPr>
          <w:rFonts w:asciiTheme="minorHAnsi" w:hAnsiTheme="minorHAnsi" w:cstheme="minorHAnsi"/>
        </w:rPr>
        <w:t>14.</w:t>
      </w:r>
      <w:r w:rsidR="006A5E1A">
        <w:rPr>
          <w:rFonts w:asciiTheme="minorHAnsi" w:hAnsiTheme="minorHAnsi"/>
        </w:rPr>
        <w:t xml:space="preserve"> Answer the following questions based on the above </w:t>
      </w:r>
      <w:r w:rsidR="006A5E1A">
        <w:rPr>
          <w:rFonts w:asciiTheme="minorHAnsi" w:hAnsiTheme="minorHAnsi"/>
        </w:rPr>
        <w:t>paragraph</w:t>
      </w:r>
      <w:r w:rsidR="006A5E1A">
        <w:rPr>
          <w:rFonts w:asciiTheme="minorHAnsi" w:hAnsiTheme="minorHAnsi"/>
        </w:rPr>
        <w:t xml:space="preserve">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 xml:space="preserve">c.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2F4E9B0A" w:rsidR="00E0205A" w:rsidRDefault="00E0205A" w:rsidP="00E0205A">
      <w:pPr>
        <w:rPr>
          <w:rFonts w:asciiTheme="minorHAnsi" w:hAnsiTheme="minorHAnsi" w:cstheme="minorHAnsi"/>
        </w:rPr>
      </w:pPr>
      <w:r>
        <w:rPr>
          <w:rFonts w:asciiTheme="minorHAnsi" w:hAnsiTheme="minorHAnsi" w:cstheme="minorHAnsi"/>
        </w:rPr>
        <w:tab/>
        <w:t>d. When 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9E9BF5" w14:textId="60D1F13A" w:rsidR="00E0205A" w:rsidRDefault="00E0205A" w:rsidP="00E0205A">
      <w:pPr>
        <w:rPr>
          <w:rFonts w:asciiTheme="minorHAnsi" w:hAnsiTheme="minorHAnsi" w:cstheme="minorHAnsi"/>
        </w:rPr>
      </w:pPr>
    </w:p>
    <w:p w14:paraId="71201536" w14:textId="71320B67" w:rsidR="00E0205A" w:rsidRDefault="00E0205A" w:rsidP="00E0205A">
      <w:pPr>
        <w:rPr>
          <w:rFonts w:asciiTheme="minorHAnsi" w:hAnsiTheme="minorHAnsi" w:cstheme="minorHAnsi"/>
        </w:rPr>
      </w:pPr>
      <w:r>
        <w:rPr>
          <w:rFonts w:asciiTheme="minorHAnsi" w:hAnsiTheme="minorHAnsi" w:cstheme="minorHAnsi"/>
        </w:rPr>
        <w:tab/>
        <w:t xml:space="preserve">e. Which </w:t>
      </w:r>
      <w:proofErr w:type="gramStart"/>
      <w:r>
        <w:rPr>
          <w:rFonts w:asciiTheme="minorHAnsi" w:hAnsiTheme="minorHAnsi" w:cstheme="minorHAnsi"/>
        </w:rPr>
        <w:t>block</w:t>
      </w:r>
      <w:proofErr w:type="gramEnd"/>
      <w:r>
        <w:rPr>
          <w:rFonts w:asciiTheme="minorHAnsi" w:hAnsiTheme="minorHAnsi" w:cstheme="minorHAnsi"/>
        </w:rPr>
        <w:t xml:space="preserve"> of code A, B or C executes when a Promise is rejected?</w:t>
      </w:r>
    </w:p>
    <w:p w14:paraId="231E6E40" w14:textId="77777777" w:rsidR="00E0205A" w:rsidRPr="00E036F4" w:rsidRDefault="00E0205A" w:rsidP="00E0205A">
      <w:pPr>
        <w:rPr>
          <w:rFonts w:asciiTheme="minorHAnsi" w:hAnsiTheme="minorHAnsi"/>
          <w:b/>
          <w:bCs/>
          <w:strike/>
          <w:u w:val="single"/>
        </w:rPr>
      </w:pPr>
    </w:p>
    <w:p w14:paraId="6178460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75F9344C"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Promises, but that should be sufficient to get us going.  </w:t>
      </w:r>
      <w:r w:rsidR="009C4275" w:rsidRPr="009C4275">
        <w:rPr>
          <w:rFonts w:asciiTheme="minorHAnsi" w:hAnsiTheme="minorHAnsi" w:cstheme="minorHAnsi"/>
        </w:rPr>
        <w:t xml:space="preserve">It is not required reading, but if you’d like to learn more about Promises, </w:t>
      </w:r>
      <w:proofErr w:type="spellStart"/>
      <w:r w:rsidR="009C4275" w:rsidRPr="009C4275">
        <w:rPr>
          <w:rFonts w:asciiTheme="minorHAnsi" w:hAnsiTheme="minorHAnsi" w:cstheme="minorHAnsi"/>
        </w:rPr>
        <w:t>Pangara</w:t>
      </w:r>
      <w:proofErr w:type="spellEnd"/>
      <w:r w:rsidR="009C4275" w:rsidRPr="009C4275">
        <w:rPr>
          <w:rFonts w:asciiTheme="minorHAnsi" w:hAnsiTheme="minorHAnsi" w:cstheme="minorHAnsi"/>
        </w:rPr>
        <w:t xml:space="preserve"> provides a nice introduction in the blog post “An Introduction to Understanding JavaScript Promises”:</w:t>
      </w:r>
    </w:p>
    <w:p w14:paraId="35E48228" w14:textId="7BFAAF40" w:rsidR="009C4275" w:rsidRPr="009C4275" w:rsidRDefault="009C4275" w:rsidP="009C4275">
      <w:pPr>
        <w:pStyle w:val="ListParagraph"/>
        <w:numPr>
          <w:ilvl w:val="0"/>
          <w:numId w:val="7"/>
        </w:numPr>
        <w:rPr>
          <w:rFonts w:cstheme="minorHAnsi"/>
        </w:rPr>
      </w:pPr>
      <w:hyperlink r:id="rId15" w:history="1">
        <w:r w:rsidRPr="009C4275">
          <w:rPr>
            <w:rStyle w:val="Hyperlink"/>
            <w:rFonts w:cstheme="minorHAnsi"/>
          </w:rPr>
          <w:t>https://medium.com/@PangaraWorld/an-introduction-to-understanding-javascript-promises-37eff85b2b08</w:t>
        </w:r>
      </w:hyperlink>
      <w:r w:rsidRPr="009C4275">
        <w:rPr>
          <w:rFonts w:cstheme="minorHAnsi"/>
        </w:rPr>
        <w:t xml:space="preserve"> </w:t>
      </w:r>
    </w:p>
    <w:p w14:paraId="5B2225A8" w14:textId="7AEDE6E4"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 the JavaScript Tutorial page on “The Definitive Guide to the JavaScript Promises” is a lot more detailed but gives a complete picture:</w:t>
      </w:r>
    </w:p>
    <w:p w14:paraId="559925B9" w14:textId="10B18DEF" w:rsidR="005C7DB6" w:rsidRPr="009C4275" w:rsidRDefault="009C4275" w:rsidP="009C4275">
      <w:pPr>
        <w:pStyle w:val="ListParagraph"/>
        <w:numPr>
          <w:ilvl w:val="0"/>
          <w:numId w:val="7"/>
        </w:numPr>
        <w:rPr>
          <w:rFonts w:cstheme="minorHAnsi"/>
        </w:rPr>
      </w:pPr>
      <w:hyperlink r:id="rId16" w:history="1">
        <w:r w:rsidRPr="00D36FA1">
          <w:rPr>
            <w:rStyle w:val="Hyperlink"/>
            <w:rFonts w:cstheme="minorHAnsi"/>
          </w:rPr>
          <w:t>https://www.javascripttutorial.net/es6/javascript-promises/</w:t>
        </w:r>
      </w:hyperlink>
      <w:r>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40DCEFAC" w:rsidR="00966B32" w:rsidRDefault="00C3792C" w:rsidP="00C05304">
      <w:pPr>
        <w:rPr>
          <w:rFonts w:asciiTheme="minorHAnsi" w:hAnsiTheme="minorHAnsi"/>
        </w:rPr>
      </w:pPr>
      <w:r>
        <w:rPr>
          <w:rFonts w:asciiTheme="minorHAnsi" w:hAnsiTheme="minorHAnsi"/>
        </w:rPr>
        <w:t xml:space="preserve">Now that we know a little bit about </w:t>
      </w:r>
      <w:proofErr w:type="spellStart"/>
      <w:r>
        <w:rPr>
          <w:rFonts w:asciiTheme="minorHAnsi" w:hAnsiTheme="minorHAnsi"/>
        </w:rPr>
        <w:t>Axios</w:t>
      </w:r>
      <w:proofErr w:type="spellEnd"/>
      <w:r>
        <w:rPr>
          <w:rFonts w:asciiTheme="minorHAnsi" w:hAnsiTheme="minorHAnsi"/>
        </w:rPr>
        <w:t xml:space="preserve"> API requests and JavaScript Promises, let’s request the </w:t>
      </w:r>
      <w:r w:rsidR="00672D42">
        <w:rPr>
          <w:rFonts w:asciiTheme="minorHAnsi" w:hAnsiTheme="minorHAnsi"/>
        </w:rPr>
        <w:t xml:space="preserve">information about the farm from the </w:t>
      </w:r>
      <w:proofErr w:type="spellStart"/>
      <w:r w:rsidR="00672D42">
        <w:rPr>
          <w:rFonts w:asciiTheme="minorHAnsi" w:hAnsiTheme="minorHAnsi"/>
        </w:rPr>
        <w:t>farmOS</w:t>
      </w:r>
      <w:proofErr w:type="spellEnd"/>
      <w:r w:rsidR="00672D42">
        <w:rPr>
          <w:rFonts w:asciiTheme="minorHAnsi" w:hAnsiTheme="minorHAnsi"/>
        </w:rPr>
        <w:t xml:space="preserve"> API and use it to fill in the data in the report.</w:t>
      </w:r>
      <w:r>
        <w:rPr>
          <w:rFonts w:asciiTheme="minorHAnsi" w:hAnsiTheme="minorHAnsi"/>
        </w:rPr>
        <w:t xml:space="preserve"> </w:t>
      </w:r>
    </w:p>
    <w:p w14:paraId="4CFCF993" w14:textId="76E380BC" w:rsidR="00966B32" w:rsidRDefault="00966B32" w:rsidP="00C05304">
      <w:pPr>
        <w:rPr>
          <w:rFonts w:asciiTheme="minorHAnsi" w:hAnsiTheme="minorHAnsi"/>
        </w:rPr>
      </w:pPr>
    </w:p>
    <w:p w14:paraId="10CE91AE" w14:textId="3FD24ED3" w:rsidR="00672D42" w:rsidRDefault="001008D7" w:rsidP="00C05304">
      <w:pPr>
        <w:rPr>
          <w:rFonts w:asciiTheme="minorHAnsi" w:hAnsiTheme="minorHAnsi"/>
        </w:rPr>
      </w:pPr>
      <w:r>
        <w:rPr>
          <w:rFonts w:asciiTheme="minorHAnsi" w:hAnsiTheme="minorHAnsi"/>
        </w:rPr>
        <w:t xml:space="preserve">15. Add a call to the </w:t>
      </w:r>
      <w:proofErr w:type="spellStart"/>
      <w:r w:rsidR="009B7F8B" w:rsidRPr="009B7F8B">
        <w:rPr>
          <w:rFonts w:ascii="Courier" w:hAnsi="Courier"/>
        </w:rPr>
        <w:t>a</w:t>
      </w:r>
      <w:r w:rsidRPr="009B7F8B">
        <w:rPr>
          <w:rFonts w:ascii="Courier" w:hAnsi="Courier"/>
        </w:rPr>
        <w:t>xios.get</w:t>
      </w:r>
      <w:proofErr w:type="spellEnd"/>
      <w:r>
        <w:rPr>
          <w:rFonts w:asciiTheme="minorHAnsi" w:hAnsiTheme="minorHAnsi"/>
        </w:rPr>
        <w:t xml:space="preserve"> function to the handler that is invoked when the “Generate Report” button is clicked.   This call to </w:t>
      </w:r>
      <w:r w:rsidRPr="009B7F8B">
        <w:rPr>
          <w:rFonts w:ascii="Courier" w:hAnsi="Courier"/>
        </w:rPr>
        <w:t>get</w:t>
      </w:r>
      <w:r>
        <w:rPr>
          <w:rFonts w:asciiTheme="minorHAnsi" w:hAnsiTheme="minorHAnsi"/>
        </w:rPr>
        <w:t xml:space="preserve"> should:</w:t>
      </w:r>
    </w:p>
    <w:p w14:paraId="5F0D51C1" w14:textId="3261497D" w:rsidR="001008D7" w:rsidRDefault="001008D7" w:rsidP="001008D7">
      <w:pPr>
        <w:pStyle w:val="ListParagraph"/>
        <w:numPr>
          <w:ilvl w:val="0"/>
          <w:numId w:val="7"/>
        </w:numPr>
      </w:pPr>
      <w:r>
        <w:t xml:space="preserve">Request data from the </w:t>
      </w:r>
      <w:r w:rsidRPr="000668B8">
        <w:rPr>
          <w:rFonts w:ascii="Courier" w:hAnsi="Courier"/>
        </w:rPr>
        <w:t>/</w:t>
      </w:r>
      <w:proofErr w:type="spellStart"/>
      <w:proofErr w:type="gramStart"/>
      <w:r w:rsidRPr="000668B8">
        <w:rPr>
          <w:rFonts w:ascii="Courier" w:hAnsi="Courier"/>
        </w:rPr>
        <w:t>farm.json</w:t>
      </w:r>
      <w:proofErr w:type="spellEnd"/>
      <w:proofErr w:type="gramEnd"/>
      <w:r>
        <w:t xml:space="preserve"> endpoint.</w:t>
      </w:r>
    </w:p>
    <w:p w14:paraId="594CFBC1" w14:textId="2A7D5591" w:rsidR="001008D7" w:rsidRDefault="000668B8" w:rsidP="001008D7">
      <w:pPr>
        <w:pStyle w:val="ListParagraph"/>
        <w:numPr>
          <w:ilvl w:val="0"/>
          <w:numId w:val="7"/>
        </w:numPr>
      </w:pPr>
      <w:r>
        <w:t xml:space="preserve">Place the </w:t>
      </w:r>
      <w:r w:rsidR="00723F20">
        <w:t>following lines</w:t>
      </w:r>
      <w:r>
        <w:t xml:space="preserve"> in the </w:t>
      </w:r>
      <w:r w:rsidRPr="000668B8">
        <w:rPr>
          <w:rFonts w:ascii="Courier" w:hAnsi="Courier"/>
        </w:rPr>
        <w:t>then</w:t>
      </w:r>
      <w:r>
        <w:t xml:space="preserve"> (</w:t>
      </w:r>
      <w:proofErr w:type="gramStart"/>
      <w:r>
        <w:t>i.e.</w:t>
      </w:r>
      <w:proofErr w:type="gramEnd"/>
      <w:r>
        <w:t xml:space="preserve"> at point A).</w:t>
      </w:r>
    </w:p>
    <w:p w14:paraId="20332B40" w14:textId="417549B6"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36E8B37" w:rsidR="000668B8" w:rsidRDefault="000668B8" w:rsidP="001008D7">
      <w:pPr>
        <w:pStyle w:val="ListParagraph"/>
        <w:numPr>
          <w:ilvl w:val="0"/>
          <w:numId w:val="7"/>
        </w:numPr>
      </w:pPr>
      <w:r>
        <w:t>Place the</w:t>
      </w:r>
      <w:r w:rsidR="00723F20">
        <w:t xml:space="preserve"> following</w:t>
      </w:r>
      <w:r>
        <w:t xml:space="preserve"> line</w:t>
      </w:r>
      <w:r w:rsidR="00723F20">
        <w:t>s</w:t>
      </w:r>
      <w:r>
        <w:t xml:space="preserve"> in the </w:t>
      </w:r>
      <w:r w:rsidRPr="000668B8">
        <w:rPr>
          <w:rFonts w:ascii="Courier" w:hAnsi="Courier"/>
        </w:rPr>
        <w:t>catch</w:t>
      </w:r>
      <w:r>
        <w:t xml:space="preserve"> (</w:t>
      </w:r>
      <w:proofErr w:type="gramStart"/>
      <w:r>
        <w:t>i.e.</w:t>
      </w:r>
      <w:proofErr w:type="gramEnd"/>
      <w:r>
        <w:t xml:space="preserve"> at point B).</w:t>
      </w:r>
    </w:p>
    <w:p w14:paraId="230F9D2B" w14:textId="36F1EB93" w:rsidR="00723F20" w:rsidRPr="00723F20" w:rsidRDefault="00723F20" w:rsidP="00723F20">
      <w:pPr>
        <w:pStyle w:val="ListParagraph"/>
        <w:numPr>
          <w:ilvl w:val="1"/>
          <w:numId w:val="7"/>
        </w:numPr>
      </w:pPr>
      <w:proofErr w:type="gramStart"/>
      <w:r>
        <w:rPr>
          <w:rFonts w:ascii="Courier" w:hAnsi="Courier"/>
        </w:rPr>
        <w:t>console.log(</w:t>
      </w:r>
      <w:proofErr w:type="gramEnd"/>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2D2866D6" w:rsidR="000668B8" w:rsidRPr="001008D7" w:rsidRDefault="000668B8" w:rsidP="001008D7">
      <w:pPr>
        <w:pStyle w:val="ListParagraph"/>
        <w:numPr>
          <w:ilvl w:val="0"/>
          <w:numId w:val="7"/>
        </w:numPr>
      </w:pPr>
      <w:r>
        <w:t xml:space="preserve">Place the existing code in your click hander after the </w:t>
      </w:r>
      <w:r w:rsidRPr="000668B8">
        <w:rPr>
          <w:rFonts w:ascii="Courier" w:hAnsi="Courier"/>
        </w:rPr>
        <w:t>catch</w:t>
      </w:r>
      <w:r>
        <w:t xml:space="preserve"> (</w:t>
      </w:r>
      <w:proofErr w:type="gramStart"/>
      <w:r>
        <w:t>i.e.</w:t>
      </w:r>
      <w:proofErr w:type="gramEnd"/>
      <w:r>
        <w:t xml:space="preserve"> at point C).</w:t>
      </w:r>
    </w:p>
    <w:p w14:paraId="22099548" w14:textId="459D3933" w:rsidR="00966B32" w:rsidRDefault="00966B32" w:rsidP="00C05304">
      <w:pPr>
        <w:rPr>
          <w:rFonts w:asciiTheme="minorHAnsi" w:hAnsiTheme="minorHAnsi"/>
        </w:rPr>
      </w:pPr>
    </w:p>
    <w:p w14:paraId="7BE7B491" w14:textId="77777777" w:rsidR="00D0448E" w:rsidRDefault="000668B8" w:rsidP="000668B8">
      <w:pPr>
        <w:rPr>
          <w:rFonts w:asciiTheme="minorHAnsi" w:hAnsiTheme="minorHAnsi"/>
        </w:rPr>
      </w:pPr>
      <w:r>
        <w:rPr>
          <w:rFonts w:asciiTheme="minorHAnsi" w:hAnsiTheme="minorHAnsi"/>
        </w:rPr>
        <w:t xml:space="preserve">16. Ensure that FarmData2 is running and that you are logged in.  Open the </w:t>
      </w:r>
      <w:proofErr w:type="spellStart"/>
      <w:r>
        <w:rPr>
          <w:rFonts w:asciiTheme="minorHAnsi" w:hAnsiTheme="minorHAnsi"/>
        </w:rPr>
        <w:t>DevTools</w:t>
      </w:r>
      <w:proofErr w:type="spellEnd"/>
      <w:r>
        <w:rPr>
          <w:rFonts w:asciiTheme="minorHAnsi" w:hAnsiTheme="minorHAnsi"/>
        </w:rPr>
        <w:t xml:space="preserve"> and reload the FarmData2 page.  Click on the “Generate Report” button.  </w:t>
      </w:r>
    </w:p>
    <w:p w14:paraId="417243EB" w14:textId="77777777" w:rsidR="00D0448E" w:rsidRDefault="00D0448E" w:rsidP="000668B8">
      <w:pPr>
        <w:rPr>
          <w:rFonts w:asciiTheme="minorHAnsi" w:hAnsiTheme="minorHAnsi"/>
        </w:rPr>
      </w:pPr>
    </w:p>
    <w:p w14:paraId="3BA84653" w14:textId="19834FE5" w:rsidR="000668B8" w:rsidRDefault="00D0448E" w:rsidP="000668B8">
      <w:pPr>
        <w:rPr>
          <w:rFonts w:asciiTheme="minorHAnsi" w:hAnsiTheme="minorHAnsi"/>
        </w:rPr>
      </w:pPr>
      <w:r>
        <w:rPr>
          <w:rFonts w:asciiTheme="minorHAnsi" w:hAnsiTheme="minorHAnsi"/>
        </w:rPr>
        <w:tab/>
        <w:t xml:space="preserve">a. </w:t>
      </w:r>
      <w:r w:rsidR="000668B8">
        <w:rPr>
          <w:rFonts w:asciiTheme="minorHAnsi" w:hAnsiTheme="minorHAnsi"/>
        </w:rPr>
        <w:t xml:space="preserve">What appears in the </w:t>
      </w:r>
      <w:proofErr w:type="spellStart"/>
      <w:r w:rsidR="000668B8">
        <w:rPr>
          <w:rFonts w:asciiTheme="minorHAnsi" w:hAnsiTheme="minorHAnsi"/>
        </w:rPr>
        <w:t>DevTools</w:t>
      </w:r>
      <w:proofErr w:type="spellEnd"/>
      <w:r w:rsidR="000668B8">
        <w:rPr>
          <w:rFonts w:asciiTheme="minorHAnsi" w:hAnsiTheme="minorHAnsi"/>
        </w:rPr>
        <w:t xml:space="preserve"> console?</w:t>
      </w:r>
    </w:p>
    <w:p w14:paraId="21442FC2" w14:textId="77777777" w:rsidR="00364862" w:rsidRDefault="00364862" w:rsidP="000668B8">
      <w:pPr>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9688D32" w:rsidR="00D0448E" w:rsidRDefault="00D0448E" w:rsidP="00D0448E">
      <w:pPr>
        <w:ind w:left="360"/>
        <w:rPr>
          <w:rFonts w:asciiTheme="minorHAnsi" w:hAnsiTheme="minorHAnsi"/>
        </w:rPr>
      </w:pPr>
      <w:r>
        <w:rPr>
          <w:rFonts w:asciiTheme="minorHAnsi" w:hAnsiTheme="minorHAnsi"/>
        </w:rPr>
        <w:t xml:space="preserve">b. </w:t>
      </w:r>
      <w:r w:rsidR="009B7F8B">
        <w:rPr>
          <w:rFonts w:asciiTheme="minorHAnsi" w:hAnsiTheme="minorHAnsi"/>
        </w:rPr>
        <w:t xml:space="preserve">Explore the response object that is printed in the console. </w:t>
      </w:r>
      <w:r>
        <w:rPr>
          <w:rFonts w:asciiTheme="minorHAnsi" w:hAnsiTheme="minorHAnsi"/>
        </w:rPr>
        <w:t xml:space="preserve">What </w:t>
      </w:r>
      <w:r w:rsidRPr="00D0448E">
        <w:rPr>
          <w:rFonts w:asciiTheme="minorHAnsi" w:hAnsiTheme="minorHAnsi"/>
          <w:i/>
          <w:iCs/>
        </w:rPr>
        <w:t>property</w:t>
      </w:r>
      <w:r>
        <w:rPr>
          <w:rFonts w:asciiTheme="minorHAnsi" w:hAnsiTheme="minorHAnsi"/>
        </w:rPr>
        <w:t xml:space="preserve"> </w:t>
      </w:r>
      <w:r w:rsidR="009B7F8B">
        <w:rPr>
          <w:rFonts w:asciiTheme="minorHAnsi" w:hAnsiTheme="minorHAnsi"/>
        </w:rPr>
        <w:t>of</w:t>
      </w:r>
      <w:r>
        <w:rPr>
          <w:rFonts w:asciiTheme="minorHAnsi" w:hAnsiTheme="minorHAnsi"/>
        </w:rPr>
        <w:t xml:space="preserve"> </w:t>
      </w:r>
      <w:r w:rsidR="009B7F8B">
        <w:rPr>
          <w:rFonts w:asciiTheme="minorHAnsi" w:hAnsiTheme="minorHAnsi"/>
        </w:rPr>
        <w:t>that</w:t>
      </w:r>
      <w:r>
        <w:rPr>
          <w:rFonts w:asciiTheme="minorHAnsi" w:hAnsiTheme="minorHAnsi"/>
        </w:rPr>
        <w:t xml:space="preserve"> object contains the farm name username and language information?</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443498B6" w14:textId="19F63954" w:rsidR="000668B8" w:rsidRDefault="000668B8" w:rsidP="000668B8">
      <w:pPr>
        <w:rPr>
          <w:rFonts w:asciiTheme="minorHAnsi" w:hAnsiTheme="minorHAnsi"/>
        </w:rPr>
      </w:pPr>
      <w:r>
        <w:rPr>
          <w:rFonts w:asciiTheme="minorHAnsi" w:hAnsiTheme="minorHAnsi"/>
        </w:rPr>
        <w:lastRenderedPageBreak/>
        <w:t xml:space="preserve">17. </w:t>
      </w:r>
      <w:r w:rsidR="00DE7469">
        <w:rPr>
          <w:rFonts w:asciiTheme="minorHAnsi" w:hAnsiTheme="minorHAnsi"/>
        </w:rPr>
        <w:t xml:space="preserve">Replace the endpoint in the call to </w:t>
      </w:r>
      <w:proofErr w:type="spellStart"/>
      <w:r w:rsidR="009B7F8B">
        <w:rPr>
          <w:rFonts w:ascii="Courier" w:hAnsi="Courier"/>
        </w:rPr>
        <w:t>a</w:t>
      </w:r>
      <w:r w:rsidR="009B7F8B" w:rsidRPr="009B7F8B">
        <w:rPr>
          <w:rFonts w:ascii="Courier" w:hAnsi="Courier"/>
        </w:rPr>
        <w:t>xios.</w:t>
      </w:r>
      <w:r w:rsidR="00DE7469" w:rsidRPr="009B7F8B">
        <w:rPr>
          <w:rFonts w:ascii="Courier" w:hAnsi="Courier"/>
        </w:rPr>
        <w:t>get</w:t>
      </w:r>
      <w:proofErr w:type="spellEnd"/>
      <w:r w:rsidR="00DE7469">
        <w:rPr>
          <w:rFonts w:asciiTheme="minorHAnsi" w:hAnsiTheme="minorHAnsi"/>
        </w:rPr>
        <w:t xml:space="preserve"> with </w:t>
      </w:r>
      <w:r w:rsidR="00DE7469" w:rsidRPr="00DE7469">
        <w:rPr>
          <w:rFonts w:ascii="Courier" w:hAnsi="Courier"/>
        </w:rPr>
        <w:t>/</w:t>
      </w:r>
      <w:proofErr w:type="spellStart"/>
      <w:proofErr w:type="gramStart"/>
      <w:r w:rsidR="00A20108">
        <w:rPr>
          <w:rFonts w:ascii="Courier" w:hAnsi="Courier"/>
        </w:rPr>
        <w:t>f</w:t>
      </w:r>
      <w:r w:rsidR="003B1332">
        <w:rPr>
          <w:rFonts w:ascii="Courier" w:hAnsi="Courier"/>
        </w:rPr>
        <w:t>e</w:t>
      </w:r>
      <w:r w:rsidR="00A20108">
        <w:rPr>
          <w:rFonts w:ascii="Courier" w:hAnsi="Courier"/>
        </w:rPr>
        <w:t>rn.json</w:t>
      </w:r>
      <w:proofErr w:type="spellEnd"/>
      <w:proofErr w:type="gramEnd"/>
      <w:r w:rsidR="00AF1248">
        <w:rPr>
          <w:rFonts w:asciiTheme="minorHAnsi" w:hAnsiTheme="minorHAnsi"/>
        </w:rPr>
        <w:t xml:space="preserve"> </w:t>
      </w:r>
      <w:r w:rsidR="00A20108">
        <w:rPr>
          <w:rFonts w:asciiTheme="minorHAnsi" w:hAnsiTheme="minorHAnsi"/>
        </w:rPr>
        <w:t>(note the</w:t>
      </w:r>
      <w:r w:rsidR="003B1332">
        <w:rPr>
          <w:rFonts w:asciiTheme="minorHAnsi" w:hAnsiTheme="minorHAnsi"/>
        </w:rPr>
        <w:t xml:space="preserve"> misspelling</w:t>
      </w:r>
      <w:r w:rsidR="00A20108">
        <w:rPr>
          <w:rFonts w:asciiTheme="minorHAnsi" w:hAnsiTheme="minorHAnsi"/>
        </w:rPr>
        <w:t xml:space="preserve">) </w:t>
      </w:r>
      <w:r w:rsidR="00AF1248">
        <w:rPr>
          <w:rFonts w:asciiTheme="minorHAnsi" w:hAnsiTheme="minorHAnsi"/>
        </w:rPr>
        <w:t xml:space="preserve">and reload the page.  </w:t>
      </w:r>
      <w:r w:rsidR="00DE7469">
        <w:rPr>
          <w:rFonts w:asciiTheme="minorHAnsi" w:hAnsiTheme="minorHAnsi"/>
        </w:rPr>
        <w:t>What output appears in the console when you click the “Generate Report” button now?  Why?</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102D2A30" w14:textId="1FA46007" w:rsidR="00DE7469" w:rsidRDefault="00DE7469" w:rsidP="000668B8">
      <w:pPr>
        <w:rPr>
          <w:rFonts w:asciiTheme="minorHAnsi" w:hAnsiTheme="minorHAnsi"/>
        </w:rPr>
      </w:pPr>
      <w:r>
        <w:rPr>
          <w:rFonts w:asciiTheme="minorHAnsi" w:hAnsiTheme="minorHAnsi"/>
        </w:rPr>
        <w:t xml:space="preserve">18. </w:t>
      </w:r>
      <w:r w:rsidR="00A20108">
        <w:rPr>
          <w:rFonts w:asciiTheme="minorHAnsi" w:hAnsiTheme="minorHAnsi"/>
        </w:rPr>
        <w:t>Fix the mistake we introduced in question #17.  Then edit your click handler so that the farm name, user and language are populated from the response that was returned instead of being hard coded.  Hint</w:t>
      </w:r>
      <w:r w:rsidR="00391727">
        <w:rPr>
          <w:rFonts w:asciiTheme="minorHAnsi" w:hAnsiTheme="minorHAnsi"/>
        </w:rPr>
        <w:t>s</w:t>
      </w:r>
      <w:r w:rsidR="00A20108">
        <w:rPr>
          <w:rFonts w:asciiTheme="minorHAnsi" w:hAnsiTheme="minorHAnsi"/>
        </w:rPr>
        <w:t xml:space="preserve">: </w:t>
      </w:r>
      <w:r w:rsidR="00391727">
        <w:rPr>
          <w:rFonts w:asciiTheme="minorHAnsi" w:hAnsiTheme="minorHAnsi"/>
        </w:rPr>
        <w:t xml:space="preserve">(1) </w:t>
      </w:r>
      <w:r w:rsidR="00A20108">
        <w:rPr>
          <w:rFonts w:asciiTheme="minorHAnsi" w:hAnsiTheme="minorHAnsi"/>
        </w:rPr>
        <w:t>Think about when you know the response has been received. That is where you need to set the Vue data values.</w:t>
      </w:r>
      <w:r w:rsidR="00391727">
        <w:rPr>
          <w:rFonts w:asciiTheme="minorHAnsi" w:hAnsiTheme="minorHAnsi"/>
        </w:rPr>
        <w:t xml:space="preserve"> (2) The object representing the response is named </w:t>
      </w:r>
      <w:r w:rsidR="00391727" w:rsidRPr="00391727">
        <w:rPr>
          <w:rFonts w:ascii="Courier" w:hAnsi="Courier"/>
        </w:rPr>
        <w:t>response</w:t>
      </w:r>
      <w:r w:rsidR="00391727">
        <w:rPr>
          <w:rFonts w:asciiTheme="minorHAnsi" w:hAnsiTheme="minorHAnsi"/>
        </w:rPr>
        <w:t>, use dot notation to access the appropriate properties (see #16b)</w:t>
      </w:r>
      <w:r w:rsidR="00E0245C">
        <w:rPr>
          <w:rFonts w:asciiTheme="minorHAnsi" w:hAnsiTheme="minorHAnsi"/>
        </w:rPr>
        <w:t xml:space="preserve">. </w:t>
      </w:r>
      <w:r w:rsidR="00391727">
        <w:rPr>
          <w:rFonts w:asciiTheme="minorHAnsi" w:hAnsiTheme="minorHAnsi"/>
        </w:rPr>
        <w:t xml:space="preserve"> The name of the farm can be accessed with </w:t>
      </w:r>
      <w:r w:rsidR="00391727" w:rsidRPr="00391727">
        <w:rPr>
          <w:rFonts w:ascii="Courier" w:hAnsi="Courier"/>
        </w:rPr>
        <w:t>response.data.name</w:t>
      </w:r>
      <w:r w:rsidR="00391727">
        <w:rPr>
          <w:rFonts w:asciiTheme="minorHAnsi" w:hAnsiTheme="minorHAnsi"/>
        </w:rPr>
        <w:t>.</w:t>
      </w:r>
      <w:r w:rsidR="00F27968">
        <w:rPr>
          <w:rFonts w:asciiTheme="minorHAnsi" w:hAnsiTheme="minorHAnsi"/>
        </w:rPr>
        <w:t xml:space="preserve">  (</w:t>
      </w:r>
      <w:r w:rsidR="00E0245C">
        <w:rPr>
          <w:rFonts w:asciiTheme="minorHAnsi" w:hAnsiTheme="minorHAnsi"/>
        </w:rPr>
        <w:t>3</w:t>
      </w:r>
      <w:r w:rsidR="00F27968">
        <w:rPr>
          <w:rFonts w:asciiTheme="minorHAnsi" w:hAnsiTheme="minorHAnsi"/>
        </w:rPr>
        <w:t>) Try logging out and back in as a different user to check that the user value changes.</w:t>
      </w:r>
    </w:p>
    <w:p w14:paraId="402E50DB" w14:textId="4BE0C06B" w:rsidR="00DE7469" w:rsidRDefault="00DE7469" w:rsidP="000668B8">
      <w:pPr>
        <w:rPr>
          <w:rFonts w:asciiTheme="minorHAnsi" w:hAnsiTheme="minorHAnsi"/>
        </w:rPr>
      </w:pPr>
    </w:p>
    <w:p w14:paraId="42ABC6C8" w14:textId="2C4D5F6E" w:rsidR="00A20108" w:rsidRDefault="00A20108" w:rsidP="00A20108">
      <w:pPr>
        <w:rPr>
          <w:rFonts w:asciiTheme="minorHAnsi" w:hAnsiTheme="minorHAnsi"/>
        </w:rPr>
      </w:pPr>
      <w:r>
        <w:rPr>
          <w:rFonts w:asciiTheme="minorHAnsi" w:hAnsiTheme="minorHAnsi"/>
        </w:rPr>
        <w:t xml:space="preserve">19. </w:t>
      </w:r>
      <w:r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 xml:space="preserve">The </w:t>
      </w:r>
      <w:proofErr w:type="spellStart"/>
      <w:r w:rsidRPr="00115885">
        <w:rPr>
          <w:rFonts w:asciiTheme="minorHAnsi" w:hAnsiTheme="minorHAnsi"/>
          <w:b/>
          <w:bCs/>
          <w:u w:val="single"/>
        </w:rPr>
        <w:t>FarmOSAPI</w:t>
      </w:r>
      <w:proofErr w:type="spellEnd"/>
      <w:r w:rsidRPr="00115885">
        <w:rPr>
          <w:rFonts w:asciiTheme="minorHAnsi" w:hAnsiTheme="minorHAnsi"/>
          <w:b/>
          <w:bCs/>
          <w:u w:val="single"/>
        </w:rPr>
        <w:t xml:space="preserve"> Library:</w:t>
      </w:r>
    </w:p>
    <w:p w14:paraId="1A427878" w14:textId="3139BFA8" w:rsidR="00F54CB1" w:rsidRDefault="00F54CB1" w:rsidP="00C05304">
      <w:pPr>
        <w:rPr>
          <w:rFonts w:asciiTheme="minorHAnsi" w:hAnsiTheme="minorHAnsi"/>
        </w:rPr>
      </w:pPr>
    </w:p>
    <w:p w14:paraId="0F7A66F4" w14:textId="0F93836B"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w:t>
      </w:r>
      <w:proofErr w:type="spellStart"/>
      <w:r>
        <w:rPr>
          <w:rFonts w:asciiTheme="minorHAnsi" w:hAnsiTheme="minorHAnsi"/>
        </w:rPr>
        <w:t>farmOS</w:t>
      </w:r>
      <w:proofErr w:type="spellEnd"/>
      <w:r>
        <w:rPr>
          <w:rFonts w:asciiTheme="minorHAnsi" w:hAnsiTheme="minorHAnsi"/>
        </w:rPr>
        <w:t xml:space="preserve"> API to ask for them. However, instead of using </w:t>
      </w:r>
      <w:proofErr w:type="spellStart"/>
      <w:r>
        <w:rPr>
          <w:rFonts w:asciiTheme="minorHAnsi" w:hAnsiTheme="minorHAnsi"/>
        </w:rPr>
        <w:t>Axios</w:t>
      </w:r>
      <w:proofErr w:type="spellEnd"/>
      <w:r>
        <w:rPr>
          <w:rFonts w:asciiTheme="minorHAnsi" w:hAnsiTheme="minorHAnsi"/>
        </w:rPr>
        <w:t xml:space="preserve">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p>
    <w:p w14:paraId="4DF438DC" w14:textId="0BC931F6" w:rsidR="00115885" w:rsidRDefault="00115885" w:rsidP="00C05304">
      <w:pPr>
        <w:rPr>
          <w:rFonts w:asciiTheme="minorHAnsi" w:hAnsiTheme="minorHAnsi"/>
        </w:rPr>
      </w:pPr>
    </w:p>
    <w:p w14:paraId="52E0B182" w14:textId="1FB99B2A" w:rsidR="0063366C" w:rsidRDefault="0063366C" w:rsidP="0063366C">
      <w:pPr>
        <w:rPr>
          <w:rFonts w:asciiTheme="minorHAnsi" w:hAnsiTheme="minorHAnsi"/>
        </w:rPr>
      </w:pPr>
      <w:r>
        <w:rPr>
          <w:rFonts w:asciiTheme="minorHAnsi" w:hAnsiTheme="minorHAnsi"/>
        </w:rPr>
        <w:t>20. Open the following file from your FarmData2 repository in a web browser:</w:t>
      </w:r>
    </w:p>
    <w:p w14:paraId="2E826FAD" w14:textId="77777777" w:rsidR="00507947" w:rsidRDefault="00507947" w:rsidP="0063366C">
      <w:pPr>
        <w:rPr>
          <w:rFonts w:asciiTheme="minorHAnsi" w:hAnsiTheme="minorHAnsi"/>
        </w:rPr>
      </w:pPr>
    </w:p>
    <w:p w14:paraId="408E6E41" w14:textId="26285748" w:rsidR="0063366C" w:rsidRPr="0063366C" w:rsidRDefault="0063366C" w:rsidP="0063366C">
      <w:pPr>
        <w:pStyle w:val="ListParagraph"/>
        <w:numPr>
          <w:ilvl w:val="0"/>
          <w:numId w:val="10"/>
        </w:numPr>
      </w:pPr>
      <w:r w:rsidRPr="0063366C">
        <w:rPr>
          <w:rFonts w:ascii="Courier" w:hAnsi="Courier"/>
        </w:rPr>
        <w:t>farmdata2_modules/fd2_tabs/resources/doc</w:t>
      </w:r>
      <w:r w:rsidRPr="0063366C">
        <w:rPr>
          <w:rFonts w:ascii="Courier" w:hAnsi="Courier"/>
        </w:rPr>
        <w:t>/index.html</w:t>
      </w:r>
    </w:p>
    <w:p w14:paraId="5B64C1F4" w14:textId="77777777" w:rsidR="00507947" w:rsidRDefault="00507947" w:rsidP="0063366C">
      <w:pPr>
        <w:rPr>
          <w:rFonts w:asciiTheme="minorHAnsi" w:hAnsiTheme="minorHAnsi"/>
        </w:rPr>
      </w:pPr>
    </w:p>
    <w:p w14:paraId="3C769DDC" w14:textId="263571DB" w:rsidR="0063366C" w:rsidRDefault="0063366C" w:rsidP="0063366C">
      <w:pPr>
        <w:rPr>
          <w:rFonts w:asciiTheme="minorHAnsi" w:hAnsiTheme="minorHAnsi"/>
        </w:rPr>
      </w:pPr>
      <w:r>
        <w:rPr>
          <w:rFonts w:asciiTheme="minorHAnsi" w:hAnsiTheme="minorHAnsi"/>
        </w:rPr>
        <w:t>The list on the right</w:t>
      </w:r>
      <w:r w:rsidR="00507947">
        <w:rPr>
          <w:rFonts w:asciiTheme="minorHAnsi" w:hAnsiTheme="minorHAnsi"/>
        </w:rPr>
        <w:t xml:space="preserve"> of that page</w:t>
      </w:r>
      <w:r>
        <w:rPr>
          <w:rFonts w:asciiTheme="minorHAnsi" w:hAnsiTheme="minorHAnsi"/>
        </w:rPr>
        <w:t xml:space="preserve"> includes all of the functions </w:t>
      </w:r>
      <w:r w:rsidR="00CE536C">
        <w:rPr>
          <w:rFonts w:asciiTheme="minorHAnsi" w:hAnsiTheme="minorHAnsi"/>
        </w:rPr>
        <w:t xml:space="preserve">provided by </w:t>
      </w:r>
      <w:r>
        <w:rPr>
          <w:rFonts w:asciiTheme="minorHAnsi" w:hAnsiTheme="minorHAnsi"/>
        </w:rPr>
        <w:t xml:space="preserve">the </w:t>
      </w:r>
      <w:proofErr w:type="spellStart"/>
      <w:r>
        <w:rPr>
          <w:rFonts w:asciiTheme="minorHAnsi" w:hAnsiTheme="minorHAnsi"/>
        </w:rPr>
        <w:t>FarmOSAPI</w:t>
      </w:r>
      <w:proofErr w:type="spellEnd"/>
      <w:r>
        <w:rPr>
          <w:rFonts w:asciiTheme="minorHAnsi" w:hAnsiTheme="minorHAnsi"/>
        </w:rPr>
        <w:t xml:space="preserve"> library.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782CE895" w14:textId="795FCA7D" w:rsidR="00BF57C3" w:rsidRDefault="00BF57C3" w:rsidP="00D7162D">
      <w:pPr>
        <w:rPr>
          <w:rFonts w:asciiTheme="minorHAnsi" w:hAnsiTheme="minorHAnsi"/>
        </w:rPr>
      </w:pPr>
      <w:r>
        <w:rPr>
          <w:rFonts w:asciiTheme="minorHAnsi" w:hAnsiTheme="minorHAnsi"/>
        </w:rPr>
        <w:t xml:space="preserve">21. </w:t>
      </w:r>
      <w:r w:rsidR="00C64EB0">
        <w:rPr>
          <w:rFonts w:asciiTheme="minorHAnsi" w:hAnsiTheme="minorHAnsi"/>
        </w:rPr>
        <w:t xml:space="preserve">Click on </w:t>
      </w:r>
      <w:r>
        <w:rPr>
          <w:rFonts w:asciiTheme="minorHAnsi" w:hAnsiTheme="minorHAnsi"/>
        </w:rPr>
        <w:t xml:space="preserve">the </w:t>
      </w:r>
      <w:proofErr w:type="spellStart"/>
      <w:r w:rsidRPr="000B65C1">
        <w:rPr>
          <w:rFonts w:ascii="Courier" w:hAnsi="Courier"/>
        </w:rPr>
        <w:t>getCropToIDMap</w:t>
      </w:r>
      <w:proofErr w:type="spellEnd"/>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r>
        <w:rPr>
          <w:rFonts w:asciiTheme="minorHAnsi" w:hAnsiTheme="minorHAnsi"/>
        </w:rPr>
        <w:t xml:space="preserve">What does the documentation say that this function does? Hint: </w:t>
      </w:r>
      <w:r w:rsidR="00C64EB0">
        <w:rPr>
          <w:rFonts w:asciiTheme="minorHAnsi" w:hAnsiTheme="minorHAnsi"/>
        </w:rPr>
        <w:t xml:space="preserve">It’s </w:t>
      </w:r>
      <w:r>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BF57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1C758B" w14:textId="77777777" w:rsidR="00BF57C3" w:rsidRDefault="00BF57C3"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lastRenderedPageBreak/>
        <w:t>JavaScript Maps:</w:t>
      </w:r>
    </w:p>
    <w:p w14:paraId="61156731" w14:textId="0D24B4C5" w:rsidR="00507947" w:rsidRDefault="00507947" w:rsidP="00C05304">
      <w:pPr>
        <w:rPr>
          <w:rFonts w:asciiTheme="minorHAnsi" w:hAnsiTheme="minorHAnsi"/>
        </w:rPr>
      </w:pPr>
    </w:p>
    <w:p w14:paraId="5040B0AB" w14:textId="0369D3DA" w:rsidR="00BF57C3" w:rsidRDefault="00BF57C3" w:rsidP="00C05304">
      <w:pPr>
        <w:rPr>
          <w:rFonts w:asciiTheme="minorHAnsi" w:hAnsiTheme="minorHAnsi"/>
        </w:rPr>
      </w:pPr>
      <w:r>
        <w:rPr>
          <w:rFonts w:asciiTheme="minorHAnsi" w:hAnsiTheme="minorHAnsi"/>
        </w:rPr>
        <w:t xml:space="preserve">All of the functions you identified in question #20, and a number of others get a Map. </w:t>
      </w:r>
      <w:r w:rsidR="00507947">
        <w:rPr>
          <w:rFonts w:asciiTheme="minorHAnsi" w:hAnsiTheme="minorHAnsi"/>
        </w:rPr>
        <w:t xml:space="preserve">A </w:t>
      </w:r>
      <w:r>
        <w:rPr>
          <w:rFonts w:asciiTheme="minorHAnsi" w:hAnsiTheme="minorHAnsi"/>
        </w:rPr>
        <w:t>M</w:t>
      </w:r>
      <w:r w:rsidR="00507947">
        <w:rPr>
          <w:rFonts w:asciiTheme="minorHAnsi" w:hAnsiTheme="minorHAnsi"/>
        </w:rPr>
        <w:t>ap in JavaScript</w:t>
      </w:r>
      <w:r>
        <w:rPr>
          <w:rFonts w:asciiTheme="minorHAnsi" w:hAnsiTheme="minorHAnsi"/>
        </w:rPr>
        <w:t xml:space="preserve"> is a data structure that maps a </w:t>
      </w:r>
      <w:r w:rsidRPr="00BF57C3">
        <w:rPr>
          <w:rFonts w:asciiTheme="minorHAnsi" w:hAnsiTheme="minorHAnsi"/>
          <w:i/>
          <w:iCs/>
        </w:rPr>
        <w:t>key</w:t>
      </w:r>
      <w:r>
        <w:rPr>
          <w:rFonts w:asciiTheme="minorHAnsi" w:hAnsiTheme="minorHAnsi"/>
        </w:rPr>
        <w:t xml:space="preserve"> to an associated </w:t>
      </w:r>
      <w:r w:rsidRPr="00BF57C3">
        <w:rPr>
          <w:rFonts w:asciiTheme="minorHAnsi" w:hAnsiTheme="minorHAnsi"/>
          <w:i/>
          <w:iCs/>
        </w:rPr>
        <w:t>value</w:t>
      </w:r>
      <w:r>
        <w:rPr>
          <w:rFonts w:asciiTheme="minorHAnsi" w:hAnsiTheme="minorHAnsi"/>
        </w:rPr>
        <w:t>.  So, it</w:t>
      </w:r>
      <w:r w:rsidR="00507947">
        <w:rPr>
          <w:rFonts w:asciiTheme="minorHAnsi" w:hAnsiTheme="minorHAnsi"/>
        </w:rPr>
        <w:t xml:space="preserve"> is the same thing as a Dictionary in Python or a </w:t>
      </w:r>
      <w:r>
        <w:rPr>
          <w:rFonts w:asciiTheme="minorHAnsi" w:hAnsiTheme="minorHAnsi"/>
        </w:rPr>
        <w:t>Map/</w:t>
      </w:r>
      <w:r w:rsidR="00507947">
        <w:rPr>
          <w:rFonts w:asciiTheme="minorHAnsi" w:hAnsiTheme="minorHAnsi"/>
        </w:rPr>
        <w:t>HashMap in Java.</w:t>
      </w:r>
      <w:r>
        <w:rPr>
          <w:rFonts w:asciiTheme="minorHAnsi" w:hAnsiTheme="minorHAnsi"/>
        </w:rPr>
        <w:t xml:space="preserve"> These maps are particularly useful in FarmData2 as nearly everything has both a name and an id. For example, </w:t>
      </w:r>
      <w:r w:rsidR="000B65C1">
        <w:rPr>
          <w:rFonts w:asciiTheme="minorHAnsi" w:hAnsiTheme="minorHAnsi"/>
        </w:rPr>
        <w:t xml:space="preserve">each </w:t>
      </w:r>
      <w:r>
        <w:rPr>
          <w:rFonts w:asciiTheme="minorHAnsi" w:hAnsiTheme="minorHAnsi"/>
        </w:rPr>
        <w:t>user, crop, area, log and asset</w:t>
      </w:r>
      <w:r w:rsidR="000B65C1">
        <w:rPr>
          <w:rFonts w:asciiTheme="minorHAnsi" w:hAnsiTheme="minorHAnsi"/>
        </w:rPr>
        <w:t xml:space="preserve"> </w:t>
      </w:r>
      <w:proofErr w:type="gramStart"/>
      <w:r w:rsidR="000B65C1">
        <w:rPr>
          <w:rFonts w:asciiTheme="minorHAnsi" w:hAnsiTheme="minorHAnsi"/>
        </w:rPr>
        <w:t>has</w:t>
      </w:r>
      <w:proofErr w:type="gramEnd"/>
      <w:r>
        <w:rPr>
          <w:rFonts w:asciiTheme="minorHAnsi" w:hAnsiTheme="minorHAnsi"/>
        </w:rPr>
        <w:t xml:space="preserve"> both a name and an id.  Often when working with data in FarmData2 we will have an id </w:t>
      </w:r>
      <w:r w:rsidR="000B65C1">
        <w:rPr>
          <w:rFonts w:asciiTheme="minorHAnsi" w:hAnsiTheme="minorHAnsi"/>
        </w:rPr>
        <w:t>but</w:t>
      </w:r>
      <w:r>
        <w:rPr>
          <w:rFonts w:asciiTheme="minorHAnsi" w:hAnsiTheme="minorHAnsi"/>
        </w:rPr>
        <w:t xml:space="preserve"> need the associated name, or vice versa.  So, having easy access to these maps simplifies that process.</w:t>
      </w:r>
    </w:p>
    <w:p w14:paraId="448B00A4" w14:textId="41CF3AAF" w:rsidR="00BF57C3" w:rsidRDefault="00BF57C3" w:rsidP="00C05304">
      <w:pPr>
        <w:rPr>
          <w:rFonts w:asciiTheme="minorHAnsi" w:hAnsiTheme="minorHAnsi"/>
        </w:rPr>
      </w:pPr>
    </w:p>
    <w:p w14:paraId="64EF0A8B" w14:textId="251C6973" w:rsidR="00D7162D" w:rsidRDefault="00D7162D" w:rsidP="00C05304">
      <w:pPr>
        <w:rPr>
          <w:rFonts w:asciiTheme="minorHAnsi" w:hAnsiTheme="minorHAnsi"/>
        </w:rPr>
      </w:pPr>
      <w:r>
        <w:rPr>
          <w:rFonts w:asciiTheme="minorHAnsi" w:hAnsiTheme="minorHAnsi"/>
        </w:rPr>
        <w:t xml:space="preserve">22. Revisit the documentation for the </w:t>
      </w:r>
      <w:proofErr w:type="spellStart"/>
      <w:r w:rsidRPr="000B65C1">
        <w:rPr>
          <w:rFonts w:ascii="Courier" w:hAnsi="Courier"/>
        </w:rPr>
        <w:t>getCropToIDMap</w:t>
      </w:r>
      <w:proofErr w:type="spellEnd"/>
      <w:r>
        <w:rPr>
          <w:rFonts w:asciiTheme="minorHAnsi" w:hAnsiTheme="minorHAnsi"/>
        </w:rPr>
        <w:t xml:space="preserve"> function</w:t>
      </w:r>
      <w:r>
        <w:rPr>
          <w:rFonts w:asciiTheme="minorHAnsi" w:hAnsiTheme="minorHAnsi"/>
        </w:rPr>
        <w:t>.  In the Map that is created by this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5DF6C270" w:rsidR="00D7162D" w:rsidRDefault="00D7162D" w:rsidP="00D7162D">
      <w:pPr>
        <w:ind w:left="360"/>
        <w:rPr>
          <w:rFonts w:asciiTheme="minorHAnsi" w:hAnsiTheme="minorHAnsi"/>
        </w:rPr>
      </w:pPr>
      <w:r>
        <w:rPr>
          <w:rFonts w:asciiTheme="minorHAnsi" w:hAnsiTheme="minorHAnsi"/>
        </w:rPr>
        <w:t>c. Would this Map be most useful for converting crop IDs to crop names? Or crop names to crop IDs?</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351DFEA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w:t>
      </w:r>
      <w:proofErr w:type="spellStart"/>
      <w:r>
        <w:rPr>
          <w:rFonts w:asciiTheme="minorHAnsi" w:hAnsiTheme="minorHAnsi"/>
        </w:rPr>
        <w:t>farmOS</w:t>
      </w:r>
      <w:proofErr w:type="spellEnd"/>
      <w:r>
        <w:rPr>
          <w:rFonts w:asciiTheme="minorHAnsi" w:hAnsiTheme="minorHAnsi"/>
        </w:rPr>
        <w:t xml:space="preserve"> API and use them to populate the Crop</w:t>
      </w:r>
      <w:r w:rsidR="00476059">
        <w:rPr>
          <w:rFonts w:asciiTheme="minorHAnsi" w:hAnsiTheme="minorHAnsi"/>
        </w:rPr>
        <w:t xml:space="preserve"> </w:t>
      </w:r>
      <w:r>
        <w:rPr>
          <w:rFonts w:asciiTheme="minorHAnsi" w:hAnsiTheme="minorHAnsi"/>
        </w:rPr>
        <w:t>dropdown</w:t>
      </w:r>
      <w:r w:rsidR="003B1332">
        <w:rPr>
          <w:rFonts w:asciiTheme="minorHAnsi" w:hAnsiTheme="minorHAnsi"/>
        </w:rPr>
        <w:t xml:space="preserve">. Later you’ll adapt what you do here to populate the Area dropdown.  </w:t>
      </w:r>
    </w:p>
    <w:p w14:paraId="6EBEF08C" w14:textId="2E1F11E3" w:rsidR="003B1332" w:rsidRDefault="003B1332" w:rsidP="00C05304">
      <w:pPr>
        <w:rPr>
          <w:rFonts w:asciiTheme="minorHAnsi" w:hAnsiTheme="minorHAnsi"/>
        </w:rPr>
      </w:pPr>
    </w:p>
    <w:p w14:paraId="78FE0202" w14:textId="1F3C885B" w:rsidR="003B1332"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proofErr w:type="gramStart"/>
      <w:r w:rsidR="003B1332">
        <w:rPr>
          <w:rFonts w:asciiTheme="minorHAnsi" w:hAnsiTheme="minorHAnsi"/>
        </w:rPr>
        <w:t>e.g.</w:t>
      </w:r>
      <w:proofErr w:type="gramEnd"/>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Vue provides the </w:t>
      </w:r>
      <w:proofErr w:type="gramStart"/>
      <w:r w:rsidRPr="003C7002">
        <w:rPr>
          <w:rFonts w:ascii="Courier" w:hAnsi="Courier"/>
        </w:rPr>
        <w:t>created(</w:t>
      </w:r>
      <w:proofErr w:type="gramEnd"/>
      <w:r w:rsidRPr="003C7002">
        <w:rPr>
          <w:rFonts w:ascii="Courier" w:hAnsi="Courier"/>
        </w:rPr>
        <w:t>)</w:t>
      </w:r>
      <w:r w:rsidRPr="003C7002">
        <w:rPr>
          <w:rFonts w:asciiTheme="minorHAnsi" w:hAnsiTheme="minorHAnsi"/>
          <w:i/>
          <w:iCs/>
        </w:rPr>
        <w:t xml:space="preserve"> lifecycle hook</w:t>
      </w:r>
      <w:r>
        <w:rPr>
          <w:rFonts w:asciiTheme="minorHAnsi" w:hAnsiTheme="minorHAnsi"/>
        </w:rPr>
        <w:t xml:space="preserve"> for this purpose.  </w:t>
      </w:r>
    </w:p>
    <w:p w14:paraId="18003F57" w14:textId="5C8AACF8" w:rsidR="003C7002" w:rsidRDefault="003C7002" w:rsidP="00C05304">
      <w:pPr>
        <w:rPr>
          <w:rFonts w:asciiTheme="minorHAnsi" w:hAnsiTheme="minorHAnsi"/>
        </w:rPr>
      </w:pPr>
    </w:p>
    <w:p w14:paraId="4F1A810E" w14:textId="00DEC65D" w:rsidR="003C7002" w:rsidRDefault="003C7002" w:rsidP="00C05304">
      <w:pPr>
        <w:rPr>
          <w:rFonts w:asciiTheme="minorHAnsi" w:hAnsiTheme="minorHAnsi"/>
        </w:rPr>
      </w:pPr>
      <w:r>
        <w:rPr>
          <w:rFonts w:asciiTheme="minorHAnsi" w:hAnsiTheme="minorHAnsi"/>
        </w:rPr>
        <w:t xml:space="preserve">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is a function, that when added to a Vue instance, is invoked immediately after the Vue instance is created.  Thus, the </w:t>
      </w:r>
      <w:proofErr w:type="gramStart"/>
      <w:r w:rsidRPr="003C7002">
        <w:rPr>
          <w:rFonts w:ascii="Courier" w:hAnsi="Courier"/>
        </w:rPr>
        <w:t>created(</w:t>
      </w:r>
      <w:proofErr w:type="gramEnd"/>
      <w:r w:rsidRPr="003C7002">
        <w:rPr>
          <w:rFonts w:ascii="Courier" w:hAnsi="Courier"/>
        </w:rPr>
        <w:t>)</w:t>
      </w:r>
      <w:r>
        <w:rPr>
          <w:rFonts w:asciiTheme="minorHAnsi" w:hAnsiTheme="minorHAnsi"/>
        </w:rPr>
        <w:t xml:space="preserve"> lifecycle hook provides an opportunity to execute code automatically when the page is loaded.</w:t>
      </w:r>
    </w:p>
    <w:p w14:paraId="7D6CA005" w14:textId="053DE1C2" w:rsidR="003C7002" w:rsidRDefault="003C7002" w:rsidP="00C05304">
      <w:pPr>
        <w:rPr>
          <w:rFonts w:asciiTheme="minorHAnsi" w:hAnsiTheme="minorHAnsi"/>
        </w:rPr>
      </w:pPr>
      <w:r>
        <w:rPr>
          <w:rFonts w:asciiTheme="minorHAnsi" w:hAnsiTheme="minorHAnsi"/>
        </w:rPr>
        <w:lastRenderedPageBreak/>
        <w:t xml:space="preserve">23.  Add the following </w:t>
      </w:r>
      <w:proofErr w:type="gramStart"/>
      <w:r w:rsidRPr="003B0823">
        <w:rPr>
          <w:rFonts w:ascii="Courier" w:hAnsi="Courier"/>
        </w:rPr>
        <w:t>created(</w:t>
      </w:r>
      <w:proofErr w:type="gramEnd"/>
      <w:r w:rsidRPr="003B0823">
        <w:rPr>
          <w:rFonts w:ascii="Courier" w:hAnsi="Courier"/>
        </w:rPr>
        <w:t>)</w:t>
      </w:r>
      <w:r>
        <w:rPr>
          <w:rFonts w:asciiTheme="minorHAnsi" w:hAnsiTheme="minorHAnsi"/>
        </w:rPr>
        <w:t xml:space="preserve"> function to the Vue instance just below your data property.  Hint: Don’t forget the comma after the </w:t>
      </w:r>
      <w:proofErr w:type="gramStart"/>
      <w:r>
        <w:rPr>
          <w:rFonts w:asciiTheme="minorHAnsi" w:hAnsiTheme="minorHAnsi"/>
        </w:rPr>
        <w:t xml:space="preserve">closing </w:t>
      </w:r>
      <w:r w:rsidRPr="003B0823">
        <w:rPr>
          <w:rFonts w:ascii="Courier" w:hAnsi="Courier"/>
        </w:rPr>
        <w:t>}</w:t>
      </w:r>
      <w:proofErr w:type="gramEnd"/>
      <w:r>
        <w:rPr>
          <w:rFonts w:asciiTheme="minorHAnsi" w:hAnsiTheme="minorHAnsi"/>
        </w:rPr>
        <w:t xml:space="preserve"> on our data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proofErr w:type="gramStart"/>
      <w:r w:rsidRPr="003C7002">
        <w:rPr>
          <w:rFonts w:ascii="Courier" w:hAnsi="Courier"/>
        </w:rPr>
        <w:t>created(</w:t>
      </w:r>
      <w:proofErr w:type="gramEnd"/>
      <w:r w:rsidRPr="003C7002">
        <w:rPr>
          <w:rFonts w:ascii="Courier" w:hAnsi="Courier"/>
        </w:rPr>
        <w:t>) {</w:t>
      </w:r>
    </w:p>
    <w:p w14:paraId="01C7941E" w14:textId="172148EF" w:rsidR="003C7002" w:rsidRPr="003C7002" w:rsidRDefault="003C7002" w:rsidP="003C7002">
      <w:pPr>
        <w:ind w:left="360"/>
        <w:rPr>
          <w:rFonts w:ascii="Courier" w:hAnsi="Courier"/>
        </w:rPr>
      </w:pPr>
      <w:r w:rsidRPr="003C7002">
        <w:rPr>
          <w:rFonts w:ascii="Courier" w:hAnsi="Courier"/>
        </w:rPr>
        <w:tab/>
      </w:r>
      <w:proofErr w:type="gramStart"/>
      <w:r w:rsidRPr="003C7002">
        <w:rPr>
          <w:rFonts w:ascii="Courier" w:hAnsi="Courier"/>
        </w:rPr>
        <w:t>console.log(</w:t>
      </w:r>
      <w:proofErr w:type="gramEnd"/>
      <w:r w:rsidRPr="003C7002">
        <w:rPr>
          <w:rFonts w:ascii="Courier" w:hAnsi="Courier"/>
        </w:rPr>
        <w:t>“</w:t>
      </w:r>
      <w:proofErr w:type="spellStart"/>
      <w:r w:rsidRPr="003C7002">
        <w:rPr>
          <w:rFonts w:ascii="Courier" w:hAnsi="Courier"/>
        </w:rPr>
        <w:t>HarvestReport</w:t>
      </w:r>
      <w:proofErr w:type="spellEnd"/>
      <w:r w:rsidRPr="003C7002">
        <w:rPr>
          <w:rFonts w:ascii="Courier" w:hAnsi="Courier"/>
        </w:rPr>
        <w:t xml:space="preserve"> created!”)</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3A214C90" w:rsidR="003B0823" w:rsidRDefault="003B0823" w:rsidP="00C05304">
      <w:pPr>
        <w:rPr>
          <w:rFonts w:asciiTheme="minorHAnsi" w:hAnsiTheme="minorHAnsi"/>
        </w:rPr>
      </w:pPr>
      <w:r>
        <w:rPr>
          <w:rFonts w:asciiTheme="minorHAnsi" w:hAnsiTheme="minorHAnsi"/>
        </w:rPr>
        <w:t>What happens when you reload the page now?</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40459A08" w14:textId="532811B6" w:rsidR="00744530" w:rsidRDefault="003B0823" w:rsidP="00C05304">
      <w:pPr>
        <w:rPr>
          <w:rFonts w:asciiTheme="minorHAnsi" w:hAnsiTheme="minorHAnsi"/>
        </w:rPr>
      </w:pPr>
      <w:r>
        <w:rPr>
          <w:rFonts w:asciiTheme="minorHAnsi" w:hAnsiTheme="minorHAnsi"/>
        </w:rPr>
        <w:t xml:space="preserve">24. </w:t>
      </w:r>
      <w:r w:rsidR="00744530">
        <w:rPr>
          <w:rFonts w:asciiTheme="minorHAnsi" w:hAnsiTheme="minorHAnsi"/>
        </w:rPr>
        <w:t>Now you know how to run code when a Vue instance is created (</w:t>
      </w:r>
      <w:proofErr w:type="gramStart"/>
      <w:r w:rsidR="00744530">
        <w:rPr>
          <w:rFonts w:asciiTheme="minorHAnsi" w:hAnsiTheme="minorHAnsi"/>
        </w:rPr>
        <w:t>i.e.</w:t>
      </w:r>
      <w:proofErr w:type="gramEnd"/>
      <w:r w:rsidR="00744530">
        <w:rPr>
          <w:rFonts w:asciiTheme="minorHAnsi" w:hAnsiTheme="minorHAnsi"/>
        </w:rPr>
        <w:t xml:space="preserve"> when the page containing it is loaded).  Let’s change what happens in </w:t>
      </w:r>
      <w:proofErr w:type="gramStart"/>
      <w:r w:rsidR="00744530" w:rsidRPr="00744530">
        <w:rPr>
          <w:rFonts w:ascii="Courier" w:hAnsi="Courier"/>
        </w:rPr>
        <w:t>created(</w:t>
      </w:r>
      <w:proofErr w:type="gramEnd"/>
      <w:r w:rsidR="00744530" w:rsidRPr="00744530">
        <w:rPr>
          <w:rFonts w:ascii="Courier" w:hAnsi="Courier"/>
        </w:rPr>
        <w:t>)</w:t>
      </w:r>
      <w:r w:rsidR="00744530">
        <w:rPr>
          <w:rFonts w:asciiTheme="minorHAnsi" w:hAnsiTheme="minorHAnsi"/>
        </w:rPr>
        <w:t xml:space="preserve"> so that it fetches the Map from crop name to crop ID.  Use the example from the </w:t>
      </w:r>
      <w:proofErr w:type="spellStart"/>
      <w:r w:rsidR="00744530">
        <w:rPr>
          <w:rFonts w:asciiTheme="minorHAnsi" w:hAnsiTheme="minorHAnsi"/>
        </w:rPr>
        <w:t>FarmOSAPI</w:t>
      </w:r>
      <w:proofErr w:type="spellEnd"/>
      <w:r w:rsidR="00744530">
        <w:rPr>
          <w:rFonts w:asciiTheme="minorHAnsi" w:hAnsiTheme="minorHAnsi"/>
        </w:rPr>
        <w:t xml:space="preserve"> documentation for the </w:t>
      </w:r>
      <w:proofErr w:type="spellStart"/>
      <w:r w:rsidR="00744530" w:rsidRPr="00085422">
        <w:rPr>
          <w:rFonts w:ascii="Courier" w:hAnsi="Courier"/>
        </w:rPr>
        <w:t>getCropToIDMap</w:t>
      </w:r>
      <w:proofErr w:type="spellEnd"/>
      <w:r w:rsidR="00744530">
        <w:rPr>
          <w:rFonts w:asciiTheme="minorHAnsi" w:hAnsiTheme="minorHAnsi"/>
        </w:rPr>
        <w:t xml:space="preserve"> function. Use a </w:t>
      </w:r>
      <w:r w:rsidR="00744530" w:rsidRPr="00085422">
        <w:rPr>
          <w:rFonts w:ascii="Courier" w:hAnsi="Courier"/>
        </w:rPr>
        <w:t>console.log</w:t>
      </w:r>
      <w:r w:rsidR="00744530">
        <w:rPr>
          <w:rFonts w:asciiTheme="minorHAnsi" w:hAnsiTheme="minorHAnsi"/>
        </w:rPr>
        <w:t xml:space="preserve"> statement in the then clause to print the Map object to the console.  When this works the console should display something like the following when the page is loaded:</w:t>
      </w:r>
      <w:r w:rsidR="00744530">
        <w:rPr>
          <w:rFonts w:asciiTheme="minorHAnsi" w:hAnsiTheme="minorHAnsi"/>
        </w:rPr>
        <w:br/>
      </w:r>
    </w:p>
    <w:p w14:paraId="438C20C2" w14:textId="13F0AB0C" w:rsidR="00744530" w:rsidRDefault="00744530" w:rsidP="00744530">
      <w:pPr>
        <w:jc w:val="center"/>
        <w:rPr>
          <w:rFonts w:asciiTheme="minorHAnsi" w:hAnsiTheme="minorHAnsi"/>
        </w:rPr>
      </w:pPr>
      <w:r w:rsidRPr="00744530">
        <w:rPr>
          <w:rFonts w:asciiTheme="minorHAnsi" w:hAnsiTheme="minorHAnsi"/>
        </w:rPr>
        <w:drawing>
          <wp:inline distT="0" distB="0" distL="0" distR="0" wp14:anchorId="12DEA715" wp14:editId="02BC7B31">
            <wp:extent cx="2984500" cy="508000"/>
            <wp:effectExtent l="0" t="0" r="0" b="0"/>
            <wp:docPr id="1" name="Picture 1"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with medium confidence"/>
                    <pic:cNvPicPr/>
                  </pic:nvPicPr>
                  <pic:blipFill>
                    <a:blip r:embed="rId17"/>
                    <a:stretch>
                      <a:fillRect/>
                    </a:stretch>
                  </pic:blipFill>
                  <pic:spPr>
                    <a:xfrm>
                      <a:off x="0" y="0"/>
                      <a:ext cx="2984500" cy="508000"/>
                    </a:xfrm>
                    <a:prstGeom prst="rect">
                      <a:avLst/>
                    </a:prstGeom>
                  </pic:spPr>
                </pic:pic>
              </a:graphicData>
            </a:graphic>
          </wp:inline>
        </w:drawing>
      </w:r>
    </w:p>
    <w:p w14:paraId="7D04D1CA" w14:textId="77777777" w:rsidR="00744530" w:rsidRDefault="00744530" w:rsidP="00C05304">
      <w:pPr>
        <w:rPr>
          <w:rFonts w:asciiTheme="minorHAnsi" w:hAnsiTheme="minorHAnsi"/>
        </w:rPr>
      </w:pPr>
    </w:p>
    <w:p w14:paraId="66E8B23E" w14:textId="6EE4F25B" w:rsidR="003B0823" w:rsidRDefault="00744530" w:rsidP="00C05304">
      <w:pPr>
        <w:rPr>
          <w:rFonts w:asciiTheme="minorHAnsi" w:hAnsiTheme="minorHAnsi"/>
        </w:rPr>
      </w:pPr>
      <w:r>
        <w:rPr>
          <w:rFonts w:asciiTheme="minorHAnsi" w:hAnsiTheme="minorHAnsi"/>
        </w:rPr>
        <w:t>Open the “Entries” of the Map object to answer the following questions:</w:t>
      </w:r>
    </w:p>
    <w:p w14:paraId="4CDA0FE2" w14:textId="60328D09" w:rsidR="00744530" w:rsidRDefault="00744530" w:rsidP="00C05304">
      <w:pPr>
        <w:rPr>
          <w:rFonts w:asciiTheme="minorHAnsi" w:hAnsiTheme="minorHAnsi"/>
        </w:rPr>
      </w:pPr>
    </w:p>
    <w:p w14:paraId="0E597567" w14:textId="0C633497" w:rsidR="00744530" w:rsidRDefault="00744530" w:rsidP="00C05304">
      <w:pPr>
        <w:rPr>
          <w:rFonts w:asciiTheme="minorHAnsi" w:hAnsiTheme="minorHAnsi"/>
        </w:rPr>
      </w:pPr>
      <w:r>
        <w:rPr>
          <w:rFonts w:asciiTheme="minorHAnsi" w:hAnsiTheme="minorHAnsi"/>
        </w:rPr>
        <w:tab/>
        <w:t xml:space="preserve">a. What is the ID of </w:t>
      </w:r>
      <w:r w:rsidR="00C836D5">
        <w:rPr>
          <w:rFonts w:asciiTheme="minorHAnsi" w:hAnsiTheme="minorHAnsi"/>
        </w:rPr>
        <w:t>BROCCOLI</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1DB37EE5" w:rsidR="00744530" w:rsidRDefault="00744530" w:rsidP="00C05304">
      <w:pPr>
        <w:rPr>
          <w:rFonts w:asciiTheme="minorHAnsi" w:hAnsiTheme="minorHAnsi"/>
        </w:rPr>
      </w:pPr>
      <w:r>
        <w:rPr>
          <w:rFonts w:asciiTheme="minorHAnsi" w:hAnsiTheme="minorHAnsi"/>
        </w:rPr>
        <w:tab/>
        <w:t xml:space="preserve">b. </w:t>
      </w:r>
      <w:r w:rsidR="00C836D5">
        <w:rPr>
          <w:rFonts w:asciiTheme="minorHAnsi" w:hAnsiTheme="minorHAnsi"/>
        </w:rPr>
        <w:t>Which</w:t>
      </w:r>
      <w:r>
        <w:rPr>
          <w:rFonts w:asciiTheme="minorHAnsi" w:hAnsiTheme="minorHAnsi"/>
        </w:rPr>
        <w:t xml:space="preserve"> crop has the ID 105?</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7A6C563A" w:rsidR="00744530" w:rsidRDefault="00744530" w:rsidP="00C05304">
      <w:pPr>
        <w:rPr>
          <w:rFonts w:asciiTheme="minorHAnsi" w:hAnsiTheme="minorHAnsi"/>
        </w:rPr>
      </w:pPr>
    </w:p>
    <w:p w14:paraId="53F498B9" w14:textId="5532DD4D" w:rsidR="00C836D5" w:rsidRDefault="00744530" w:rsidP="00C836D5">
      <w:pPr>
        <w:rPr>
          <w:rFonts w:asciiTheme="minorHAnsi" w:hAnsiTheme="minorHAnsi"/>
        </w:rPr>
      </w:pPr>
      <w:r>
        <w:rPr>
          <w:rFonts w:asciiTheme="minorHAnsi" w:hAnsiTheme="minorHAnsi"/>
        </w:rPr>
        <w:t xml:space="preserve">25. As you saw in the last question, the Map contains the names of all of the crops as its keys.  </w:t>
      </w:r>
      <w:r w:rsidR="00C836D5">
        <w:rPr>
          <w:rFonts w:asciiTheme="minorHAnsi" w:hAnsiTheme="minorHAnsi"/>
        </w:rPr>
        <w:t xml:space="preserve">So, what’s left to do here is to use those keys to populate </w:t>
      </w:r>
      <w:r>
        <w:rPr>
          <w:rFonts w:asciiTheme="minorHAnsi" w:hAnsiTheme="minorHAnsi"/>
        </w:rPr>
        <w:t>the Crop dropdown.</w:t>
      </w:r>
    </w:p>
    <w:p w14:paraId="53F5CA8F" w14:textId="1768B46E" w:rsidR="00C836D5" w:rsidRDefault="00C836D5" w:rsidP="00C836D5">
      <w:pPr>
        <w:rPr>
          <w:rFonts w:asciiTheme="minorHAnsi" w:hAnsiTheme="minorHAnsi"/>
        </w:rPr>
      </w:pPr>
    </w:p>
    <w:p w14:paraId="3F32718F" w14:textId="4ABA6F53" w:rsidR="00DE430B" w:rsidRDefault="00C836D5" w:rsidP="00DE430B">
      <w:pPr>
        <w:ind w:left="360"/>
        <w:rPr>
          <w:rFonts w:asciiTheme="minorHAnsi" w:hAnsiTheme="minorHAnsi"/>
        </w:rPr>
      </w:pPr>
      <w:r>
        <w:rPr>
          <w:rFonts w:asciiTheme="minorHAnsi" w:hAnsiTheme="minorHAnsi"/>
        </w:rPr>
        <w:t xml:space="preserve">a. Once you have a Map, there is a relatively simple one-line JavaScript statement that will get all of the keys from a Map as an array.  Use your favorite search engine to find this statement and modify your </w:t>
      </w:r>
      <w:proofErr w:type="gramStart"/>
      <w:r w:rsidRPr="00C836D5">
        <w:rPr>
          <w:rFonts w:ascii="Courier" w:hAnsi="Courier"/>
        </w:rPr>
        <w:t>created(</w:t>
      </w:r>
      <w:proofErr w:type="gramEnd"/>
      <w:r w:rsidRPr="00C836D5">
        <w:rPr>
          <w:rFonts w:ascii="Courier" w:hAnsi="Courier"/>
        </w:rPr>
        <w:t>)</w:t>
      </w:r>
      <w:r>
        <w:rPr>
          <w:rFonts w:asciiTheme="minorHAnsi" w:hAnsiTheme="minorHAnsi"/>
        </w:rPr>
        <w:t xml:space="preserve"> function so that your Crop dropdown will contain all of the crop.</w:t>
      </w:r>
    </w:p>
    <w:p w14:paraId="26DEA9B1" w14:textId="0D3B4D73" w:rsidR="00C836D5" w:rsidRDefault="00C836D5" w:rsidP="00C836D5">
      <w:pPr>
        <w:ind w:left="360"/>
        <w:rPr>
          <w:rFonts w:asciiTheme="minorHAnsi" w:hAnsiTheme="minorHAnsi"/>
        </w:rPr>
      </w:pPr>
    </w:p>
    <w:p w14:paraId="644266B4" w14:textId="626AE367" w:rsidR="002A0F97" w:rsidRDefault="002A0F97" w:rsidP="00C836D5">
      <w:pPr>
        <w:ind w:left="360"/>
        <w:rPr>
          <w:rFonts w:asciiTheme="minorHAnsi" w:hAnsiTheme="minorHAnsi"/>
        </w:rPr>
      </w:pPr>
    </w:p>
    <w:p w14:paraId="2F607A10" w14:textId="77777777" w:rsidR="00AC1175" w:rsidRDefault="002A0F97" w:rsidP="00AC1175">
      <w:pPr>
        <w:ind w:left="360"/>
        <w:rPr>
          <w:rFonts w:asciiTheme="minorHAnsi" w:hAnsiTheme="minorHAnsi"/>
        </w:rPr>
      </w:pPr>
      <w:r>
        <w:rPr>
          <w:rFonts w:asciiTheme="minorHAnsi" w:hAnsiTheme="minorHAnsi"/>
        </w:rPr>
        <w:t>b. Optional:</w:t>
      </w:r>
      <w:r w:rsidR="00AC1175">
        <w:rPr>
          <w:rFonts w:asciiTheme="minorHAnsi" w:hAnsiTheme="minorHAnsi"/>
        </w:rPr>
        <w:t xml:space="preserve"> In some browsers the list of crops will appear in alphabetical order, only because that is the order that the </w:t>
      </w:r>
      <w:proofErr w:type="spellStart"/>
      <w:r w:rsidR="00AC1175" w:rsidRPr="00AC1175">
        <w:rPr>
          <w:rFonts w:ascii="Courier" w:hAnsi="Courier"/>
        </w:rPr>
        <w:t>getCropToIDMap</w:t>
      </w:r>
      <w:proofErr w:type="spellEnd"/>
      <w:r w:rsidR="00AC1175">
        <w:rPr>
          <w:rFonts w:asciiTheme="minorHAnsi" w:hAnsiTheme="minorHAnsi"/>
        </w:rPr>
        <w:t xml:space="preserve"> placed them into the Map.  But the MDN Documentation describing the “Key Order” for the Map class says that “</w:t>
      </w:r>
      <w:r w:rsidR="00AC1175" w:rsidRPr="00AC1175">
        <w:rPr>
          <w:rFonts w:asciiTheme="minorHAnsi" w:hAnsiTheme="minorHAnsi"/>
        </w:rPr>
        <w:t>it's best not to rely on property order.</w:t>
      </w:r>
      <w:r w:rsidR="00AC1175">
        <w:rPr>
          <w:rFonts w:asciiTheme="minorHAnsi" w:hAnsiTheme="minorHAnsi"/>
        </w:rPr>
        <w:t xml:space="preserve">” </w:t>
      </w:r>
    </w:p>
    <w:p w14:paraId="21B6D510" w14:textId="5F159A99" w:rsidR="00AC1175" w:rsidRPr="00AC1175" w:rsidRDefault="00AC1175" w:rsidP="00AC1175">
      <w:pPr>
        <w:pStyle w:val="ListParagraph"/>
        <w:numPr>
          <w:ilvl w:val="1"/>
          <w:numId w:val="10"/>
        </w:numPr>
      </w:pPr>
      <w:r>
        <w:fldChar w:fldCharType="begin"/>
      </w:r>
      <w:r>
        <w:instrText xml:space="preserve"> HYPERLINK "</w:instrText>
      </w:r>
      <w:r w:rsidRPr="00AC1175">
        <w:instrText>https://developer.mozilla.org/en-US/docs/Web/JavaScript/Reference/Global_Objects/Map</w:instrText>
      </w:r>
      <w:r>
        <w:instrText xml:space="preserve">" </w:instrText>
      </w:r>
      <w:r>
        <w:fldChar w:fldCharType="separate"/>
      </w:r>
      <w:r w:rsidRPr="00D36FA1">
        <w:rPr>
          <w:rStyle w:val="Hyperlink"/>
        </w:rPr>
        <w:t>https://developer.mozilla.org/en-US/docs/Web/JavaScript/Reference/Global_Objects/Map</w:t>
      </w:r>
      <w:r>
        <w:fldChar w:fldCharType="end"/>
      </w:r>
      <w:r>
        <w:t xml:space="preserve"> </w:t>
      </w:r>
    </w:p>
    <w:p w14:paraId="4A61D278" w14:textId="77777777" w:rsidR="00AC1175" w:rsidRDefault="00AC1175" w:rsidP="00AC1175">
      <w:pPr>
        <w:ind w:left="360"/>
        <w:rPr>
          <w:rFonts w:asciiTheme="minorHAnsi" w:hAnsiTheme="minorHAnsi"/>
        </w:rPr>
      </w:pPr>
    </w:p>
    <w:p w14:paraId="790070C1" w14:textId="5CCB1DD5" w:rsidR="0063366C" w:rsidRDefault="00AC1175" w:rsidP="00AC1175">
      <w:pPr>
        <w:ind w:left="360"/>
        <w:rPr>
          <w:rFonts w:asciiTheme="minorHAnsi" w:hAnsiTheme="minorHAnsi"/>
        </w:rPr>
      </w:pPr>
      <w:r>
        <w:rPr>
          <w:rFonts w:asciiTheme="minorHAnsi" w:hAnsiTheme="minorHAnsi"/>
        </w:rPr>
        <w:t>So as not to rely on the order</w:t>
      </w:r>
      <w:r w:rsidR="00276506">
        <w:rPr>
          <w:rFonts w:asciiTheme="minorHAnsi" w:hAnsiTheme="minorHAnsi"/>
        </w:rPr>
        <w:t xml:space="preserve"> of the key properties</w:t>
      </w:r>
      <w:r>
        <w:rPr>
          <w:rFonts w:asciiTheme="minorHAnsi" w:hAnsiTheme="minorHAnsi"/>
        </w:rPr>
        <w:t xml:space="preserve"> and thus to ensure that the crops are always alphabetical the array should be sorted. Use your favorite search engine to find out how to sort an array in JavaScript.  Use what you find in the </w:t>
      </w:r>
      <w:proofErr w:type="gramStart"/>
      <w:r w:rsidRPr="00AC1175">
        <w:rPr>
          <w:rFonts w:ascii="Courier" w:hAnsi="Courier"/>
        </w:rPr>
        <w:t>created(</w:t>
      </w:r>
      <w:proofErr w:type="gramEnd"/>
      <w:r w:rsidRPr="00AC1175">
        <w:rPr>
          <w:rFonts w:ascii="Courier" w:hAnsi="Courier"/>
        </w:rPr>
        <w:t>)</w:t>
      </w:r>
      <w:r>
        <w:rPr>
          <w:rFonts w:asciiTheme="minorHAnsi" w:hAnsiTheme="minorHAnsi"/>
        </w:rPr>
        <w:t xml:space="preserve"> function so that the Crop dropdown will always be sorted alphabetically.</w:t>
      </w:r>
    </w:p>
    <w:p w14:paraId="5A63400C" w14:textId="47B206C2" w:rsidR="00095CFE" w:rsidRDefault="00095CFE" w:rsidP="00C05304">
      <w:pPr>
        <w:rPr>
          <w:rFonts w:asciiTheme="minorHAnsi" w:hAnsiTheme="minorHAnsi"/>
        </w:rPr>
      </w:pPr>
    </w:p>
    <w:p w14:paraId="13BA2363" w14:textId="4057F78A" w:rsidR="00521514" w:rsidRDefault="00521514" w:rsidP="00C05304">
      <w:pPr>
        <w:rPr>
          <w:rFonts w:asciiTheme="minorHAnsi" w:hAnsiTheme="minorHAnsi"/>
        </w:rPr>
      </w:pPr>
      <w:r>
        <w:rPr>
          <w:rFonts w:asciiTheme="minorHAnsi" w:hAnsiTheme="minorHAnsi"/>
        </w:rPr>
        <w:t xml:space="preserve">26. </w:t>
      </w:r>
      <w:r w:rsidR="00EF25A1">
        <w:rPr>
          <w:rFonts w:asciiTheme="minorHAnsi" w:hAnsiTheme="minorHAnsi"/>
        </w:rPr>
        <w:t xml:space="preserve">Optional: </w:t>
      </w:r>
      <w:r>
        <w:rPr>
          <w:rFonts w:asciiTheme="minorHAnsi" w:hAnsiTheme="minorHAnsi"/>
        </w:rPr>
        <w:t xml:space="preserve">It is good practice to ensure that something happens if an error occurs during an API request.  Otherwise debugging can be extremely difficult.  So, if you haven’t already, add a </w:t>
      </w:r>
      <w:r w:rsidRPr="00521514">
        <w:rPr>
          <w:rFonts w:ascii="Courier" w:hAnsi="Courier"/>
        </w:rPr>
        <w:t>console.log</w:t>
      </w:r>
      <w:r>
        <w:rPr>
          <w:rFonts w:asciiTheme="minorHAnsi" w:hAnsiTheme="minorHAnsi"/>
        </w:rPr>
        <w:t xml:space="preserve"> statement to the </w:t>
      </w:r>
      <w:r w:rsidRPr="00521514">
        <w:rPr>
          <w:rFonts w:ascii="Courier" w:hAnsi="Courier"/>
        </w:rPr>
        <w:t>catch</w:t>
      </w:r>
      <w:r>
        <w:rPr>
          <w:rFonts w:asciiTheme="minorHAnsi" w:hAnsiTheme="minorHAnsi"/>
        </w:rPr>
        <w:t xml:space="preserve"> so that if an error occurs the error message will be printed to the console.</w:t>
      </w:r>
    </w:p>
    <w:p w14:paraId="2FFAC9F8" w14:textId="77777777" w:rsidR="00521514" w:rsidRDefault="00521514" w:rsidP="00C05304">
      <w:pPr>
        <w:rPr>
          <w:rFonts w:asciiTheme="minorHAnsi" w:hAnsiTheme="minorHAnsi"/>
        </w:rPr>
      </w:pPr>
    </w:p>
    <w:p w14:paraId="0E6090BF" w14:textId="77446A03" w:rsidR="00085422" w:rsidRDefault="00085422" w:rsidP="00085422">
      <w:pPr>
        <w:rPr>
          <w:rFonts w:asciiTheme="minorHAnsi" w:hAnsiTheme="minorHAnsi"/>
        </w:rPr>
      </w:pPr>
      <w:r>
        <w:rPr>
          <w:rFonts w:asciiTheme="minorHAnsi" w:hAnsiTheme="minorHAnsi"/>
        </w:rPr>
        <w:t>2</w:t>
      </w:r>
      <w:r w:rsidR="00521514">
        <w:rPr>
          <w:rFonts w:asciiTheme="minorHAnsi" w:hAnsiTheme="minorHAnsi"/>
        </w:rPr>
        <w:t>7</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16A3FC0A" w14:textId="2C08C45B" w:rsidR="00276506" w:rsidRDefault="00276506" w:rsidP="00085422">
      <w:pPr>
        <w:rPr>
          <w:rFonts w:asciiTheme="minorHAnsi" w:hAnsiTheme="minorHAnsi"/>
        </w:rPr>
      </w:pPr>
    </w:p>
    <w:p w14:paraId="67619DCA" w14:textId="6E28682D" w:rsidR="00276506" w:rsidRDefault="00276506" w:rsidP="00085422">
      <w:pPr>
        <w:rPr>
          <w:rFonts w:asciiTheme="minorHAnsi" w:hAnsiTheme="minorHAnsi"/>
        </w:rPr>
      </w:pPr>
      <w:r>
        <w:rPr>
          <w:rFonts w:asciiTheme="minorHAnsi" w:hAnsiTheme="minorHAnsi"/>
        </w:rPr>
        <w:t xml:space="preserve">28.  You will notice that it takes a few moments after the page loads for the Crops dropdown to populate with all of the crops.  Briefly explain why you think that delay </w:t>
      </w:r>
      <w:proofErr w:type="gramStart"/>
      <w:r>
        <w:rPr>
          <w:rFonts w:asciiTheme="minorHAnsi" w:hAnsiTheme="minorHAnsi"/>
        </w:rPr>
        <w:t>occurs?</w:t>
      </w:r>
      <w:proofErr w:type="gramEnd"/>
      <w:r w:rsidR="005E63D9">
        <w:rPr>
          <w:rFonts w:asciiTheme="minorHAnsi" w:hAnsiTheme="minorHAnsi"/>
        </w:rPr>
        <w:t xml:space="preserve">  Hint: Think about the </w:t>
      </w:r>
      <w:r w:rsidR="00EA55BA">
        <w:rPr>
          <w:rFonts w:asciiTheme="minorHAnsi" w:hAnsiTheme="minorHAnsi"/>
        </w:rPr>
        <w:t xml:space="preserve">API request and the </w:t>
      </w:r>
      <w:r w:rsidR="005E63D9">
        <w:rPr>
          <w:rFonts w:asciiTheme="minorHAnsi" w:hAnsiTheme="minorHAnsi"/>
        </w:rPr>
        <w:t>Promise that is being used.</w:t>
      </w:r>
    </w:p>
    <w:p w14:paraId="3620449F" w14:textId="77777777" w:rsidR="006C3F48" w:rsidRDefault="006C3F48" w:rsidP="006C3F48">
      <w:pPr>
        <w:rPr>
          <w:rFonts w:asciiTheme="minorHAnsi" w:hAnsiTheme="minorHAnsi"/>
        </w:rPr>
      </w:pPr>
    </w:p>
    <w:p w14:paraId="0EF54C8D" w14:textId="77777777" w:rsidR="006C3F48" w:rsidRPr="009D1A60" w:rsidRDefault="006C3F48" w:rsidP="006C3F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D40614" w14:textId="77777777" w:rsidR="00085422" w:rsidRDefault="00085422" w:rsidP="00C05304">
      <w:pPr>
        <w:rPr>
          <w:rFonts w:asciiTheme="minorHAnsi" w:hAnsiTheme="minorHAnsi"/>
        </w:rPr>
      </w:pPr>
    </w:p>
    <w:p w14:paraId="2C706AAF" w14:textId="399DE39C"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7EED6AE1" w:rsidR="00095CFE" w:rsidRDefault="00FD1872" w:rsidP="00FD1872">
      <w:pPr>
        <w:rPr>
          <w:rFonts w:asciiTheme="minorHAnsi" w:hAnsiTheme="minorHAnsi"/>
        </w:rPr>
      </w:pPr>
      <w:r>
        <w:rPr>
          <w:rFonts w:asciiTheme="minorHAnsi" w:hAnsiTheme="minorHAnsi"/>
        </w:rPr>
        <w:t>2</w:t>
      </w:r>
      <w:r w:rsidR="00276506">
        <w:rPr>
          <w:rFonts w:asciiTheme="minorHAnsi" w:hAnsiTheme="minorHAnsi"/>
        </w:rPr>
        <w:t>9</w:t>
      </w:r>
      <w:r>
        <w:rPr>
          <w:rFonts w:asciiTheme="minorHAnsi" w:hAnsiTheme="minorHAnsi"/>
        </w:rPr>
        <w:t xml:space="preserve">. Now that you have populated the Crops dropdown from the </w:t>
      </w:r>
      <w:proofErr w:type="spellStart"/>
      <w:r>
        <w:rPr>
          <w:rFonts w:asciiTheme="minorHAnsi" w:hAnsiTheme="minorHAnsi"/>
        </w:rPr>
        <w:t>farmOS</w:t>
      </w:r>
      <w:proofErr w:type="spellEnd"/>
      <w:r>
        <w:rPr>
          <w:rFonts w:asciiTheme="minorHAnsi" w:hAnsiTheme="minorHAnsi"/>
        </w:rPr>
        <w:t xml:space="preserve"> API</w:t>
      </w:r>
      <w:r w:rsidR="006958E7">
        <w:rPr>
          <w:rFonts w:asciiTheme="minorHAnsi" w:hAnsiTheme="minorHAnsi"/>
        </w:rPr>
        <w:t xml:space="preserve"> you need to populate the Areas dropdown.  A</w:t>
      </w:r>
      <w:r>
        <w:rPr>
          <w:rFonts w:asciiTheme="minorHAnsi" w:hAnsiTheme="minorHAnsi"/>
        </w:rPr>
        <w:t>dapt what you have done</w:t>
      </w:r>
      <w:r w:rsidR="006958E7">
        <w:rPr>
          <w:rFonts w:asciiTheme="minorHAnsi" w:hAnsiTheme="minorHAnsi"/>
        </w:rPr>
        <w:t xml:space="preserve"> for </w:t>
      </w:r>
      <w:proofErr w:type="gramStart"/>
      <w:r w:rsidR="006958E7">
        <w:rPr>
          <w:rFonts w:asciiTheme="minorHAnsi" w:hAnsiTheme="minorHAnsi"/>
        </w:rPr>
        <w:t>Crops</w:t>
      </w:r>
      <w:proofErr w:type="gramEnd"/>
      <w:r w:rsidR="006958E7">
        <w:rPr>
          <w:rFonts w:asciiTheme="minorHAnsi" w:hAnsiTheme="minorHAnsi"/>
        </w:rPr>
        <w:t xml:space="preserve"> code so that </w:t>
      </w:r>
      <w:r>
        <w:rPr>
          <w:rFonts w:asciiTheme="minorHAnsi" w:hAnsiTheme="minorHAnsi"/>
        </w:rPr>
        <w:t>the Areas dropdown</w:t>
      </w:r>
      <w:r w:rsidR="006958E7">
        <w:rPr>
          <w:rFonts w:asciiTheme="minorHAnsi" w:hAnsiTheme="minorHAnsi"/>
        </w:rPr>
        <w:t xml:space="preserve"> is also populated when the page is loaded</w:t>
      </w:r>
      <w:r>
        <w:rPr>
          <w:rFonts w:asciiTheme="minorHAnsi" w:hAnsiTheme="minorHAnsi"/>
        </w:rPr>
        <w:t xml:space="preserve">.  Hint: </w:t>
      </w:r>
      <w:r w:rsidR="00095CFE">
        <w:rPr>
          <w:rFonts w:asciiTheme="minorHAnsi" w:hAnsiTheme="minorHAnsi"/>
        </w:rPr>
        <w:t xml:space="preserve">Refer to the documentation for </w:t>
      </w:r>
      <w:proofErr w:type="spellStart"/>
      <w:r w:rsidR="00095CFE">
        <w:rPr>
          <w:rFonts w:asciiTheme="minorHAnsi" w:hAnsiTheme="minorHAnsi"/>
        </w:rPr>
        <w:t>FarmOSAPI</w:t>
      </w:r>
      <w:proofErr w:type="spellEnd"/>
      <w:r w:rsidR="00095CFE">
        <w:rPr>
          <w:rFonts w:asciiTheme="minorHAnsi" w:hAnsiTheme="minorHAnsi"/>
        </w:rPr>
        <w:t xml:space="preserve"> to find the right function to use</w:t>
      </w:r>
      <w:r w:rsidR="006958E7">
        <w:rPr>
          <w:rFonts w:asciiTheme="minorHAnsi" w:hAnsiTheme="minorHAnsi"/>
        </w:rPr>
        <w:t xml:space="preserve"> and to see an example of its use.</w:t>
      </w:r>
    </w:p>
    <w:p w14:paraId="027C1C0B" w14:textId="77777777" w:rsidR="00DE430B" w:rsidRDefault="00DE430B" w:rsidP="00C05304">
      <w:pPr>
        <w:rPr>
          <w:rFonts w:asciiTheme="minorHAnsi" w:hAnsiTheme="minorHAnsi"/>
        </w:rPr>
      </w:pPr>
    </w:p>
    <w:p w14:paraId="39300C18" w14:textId="38E736A3" w:rsidR="00DE430B" w:rsidRDefault="00276506" w:rsidP="00DE430B">
      <w:pPr>
        <w:rPr>
          <w:rFonts w:asciiTheme="minorHAnsi" w:hAnsiTheme="minorHAnsi"/>
        </w:rPr>
      </w:pPr>
      <w:r>
        <w:rPr>
          <w:rFonts w:asciiTheme="minorHAnsi" w:hAnsiTheme="minorHAnsi"/>
        </w:rPr>
        <w:t>30</w:t>
      </w:r>
      <w:r w:rsidR="00FD1872">
        <w:rPr>
          <w:rFonts w:asciiTheme="minorHAnsi" w:hAnsiTheme="minorHAnsi"/>
        </w:rPr>
        <w:t xml:space="preserve">. </w:t>
      </w:r>
      <w:r w:rsidR="00FD1872"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Default="00DE430B" w:rsidP="00DE430B">
      <w:pPr>
        <w:rPr>
          <w:rFonts w:asciiTheme="minorHAnsi" w:hAnsiTheme="minorHAnsi"/>
        </w:rPr>
      </w:pPr>
    </w:p>
    <w:p w14:paraId="5E7E9B7F" w14:textId="77777777" w:rsidR="00DE430B" w:rsidRPr="00DE430B" w:rsidRDefault="00DE430B" w:rsidP="00DE430B">
      <w:pPr>
        <w:rPr>
          <w:rFonts w:asciiTheme="minorHAnsi" w:hAnsiTheme="minorHAnsi"/>
        </w:rPr>
      </w:pPr>
    </w:p>
    <w:p w14:paraId="32A32C62" w14:textId="77777777" w:rsidR="00DE430B" w:rsidRPr="000D7D7D"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63A75" w14:textId="77777777" w:rsidR="00A05451" w:rsidRDefault="00A05451" w:rsidP="009D1A60">
      <w:r>
        <w:separator/>
      </w:r>
    </w:p>
  </w:endnote>
  <w:endnote w:type="continuationSeparator" w:id="0">
    <w:p w14:paraId="2A2B61C3" w14:textId="77777777" w:rsidR="00A05451" w:rsidRDefault="00A05451"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AE5A5" w14:textId="77777777" w:rsidR="00A05451" w:rsidRDefault="00A05451" w:rsidP="009D1A60">
      <w:r>
        <w:separator/>
      </w:r>
    </w:p>
  </w:footnote>
  <w:footnote w:type="continuationSeparator" w:id="0">
    <w:p w14:paraId="00BCFB49" w14:textId="77777777" w:rsidR="00A05451" w:rsidRDefault="00A05451"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3FBC"/>
    <w:multiLevelType w:val="hybridMultilevel"/>
    <w:tmpl w:val="FC2E1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9"/>
  </w:num>
  <w:num w:numId="4">
    <w:abstractNumId w:val="6"/>
  </w:num>
  <w:num w:numId="5">
    <w:abstractNumId w:val="8"/>
  </w:num>
  <w:num w:numId="6">
    <w:abstractNumId w:val="3"/>
  </w:num>
  <w:num w:numId="7">
    <w:abstractNumId w:val="4"/>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32"/>
    <w:rsid w:val="00012BD7"/>
    <w:rsid w:val="00033671"/>
    <w:rsid w:val="0003654E"/>
    <w:rsid w:val="00044AFD"/>
    <w:rsid w:val="000501C1"/>
    <w:rsid w:val="00050523"/>
    <w:rsid w:val="00065F0B"/>
    <w:rsid w:val="000668B8"/>
    <w:rsid w:val="00072301"/>
    <w:rsid w:val="00085422"/>
    <w:rsid w:val="0008623C"/>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F1557"/>
    <w:rsid w:val="000F1675"/>
    <w:rsid w:val="000F26F3"/>
    <w:rsid w:val="001008D7"/>
    <w:rsid w:val="0011302D"/>
    <w:rsid w:val="00115885"/>
    <w:rsid w:val="00117619"/>
    <w:rsid w:val="001265C9"/>
    <w:rsid w:val="0012784D"/>
    <w:rsid w:val="0013003C"/>
    <w:rsid w:val="001315FD"/>
    <w:rsid w:val="00135024"/>
    <w:rsid w:val="00140F1D"/>
    <w:rsid w:val="001653FC"/>
    <w:rsid w:val="00174C52"/>
    <w:rsid w:val="001A0AF8"/>
    <w:rsid w:val="001B2BC1"/>
    <w:rsid w:val="001B3DC3"/>
    <w:rsid w:val="001B4021"/>
    <w:rsid w:val="001C2E49"/>
    <w:rsid w:val="001C6459"/>
    <w:rsid w:val="001F549B"/>
    <w:rsid w:val="001F752A"/>
    <w:rsid w:val="00212AD6"/>
    <w:rsid w:val="00234B3D"/>
    <w:rsid w:val="00243FAA"/>
    <w:rsid w:val="0025478C"/>
    <w:rsid w:val="00260A41"/>
    <w:rsid w:val="00266738"/>
    <w:rsid w:val="00267278"/>
    <w:rsid w:val="00272947"/>
    <w:rsid w:val="00276506"/>
    <w:rsid w:val="0028066F"/>
    <w:rsid w:val="0028155F"/>
    <w:rsid w:val="002A0F97"/>
    <w:rsid w:val="002A3708"/>
    <w:rsid w:val="002A3BF8"/>
    <w:rsid w:val="002B252F"/>
    <w:rsid w:val="002B5216"/>
    <w:rsid w:val="002D2159"/>
    <w:rsid w:val="002D3EE3"/>
    <w:rsid w:val="002E30B9"/>
    <w:rsid w:val="00300D94"/>
    <w:rsid w:val="00305C21"/>
    <w:rsid w:val="003146DF"/>
    <w:rsid w:val="003173A8"/>
    <w:rsid w:val="00317734"/>
    <w:rsid w:val="00320924"/>
    <w:rsid w:val="0033400C"/>
    <w:rsid w:val="003375CF"/>
    <w:rsid w:val="00340080"/>
    <w:rsid w:val="0034125E"/>
    <w:rsid w:val="003470F5"/>
    <w:rsid w:val="00347FEF"/>
    <w:rsid w:val="00351743"/>
    <w:rsid w:val="00364862"/>
    <w:rsid w:val="00367569"/>
    <w:rsid w:val="00375812"/>
    <w:rsid w:val="00381DF7"/>
    <w:rsid w:val="00386950"/>
    <w:rsid w:val="00391727"/>
    <w:rsid w:val="003B0823"/>
    <w:rsid w:val="003B1332"/>
    <w:rsid w:val="003C375F"/>
    <w:rsid w:val="003C7002"/>
    <w:rsid w:val="003D21F1"/>
    <w:rsid w:val="003E7987"/>
    <w:rsid w:val="003F030C"/>
    <w:rsid w:val="003F604E"/>
    <w:rsid w:val="00405C46"/>
    <w:rsid w:val="00415A4C"/>
    <w:rsid w:val="0042736B"/>
    <w:rsid w:val="0045705B"/>
    <w:rsid w:val="00457EDB"/>
    <w:rsid w:val="004625A0"/>
    <w:rsid w:val="00467847"/>
    <w:rsid w:val="00471C13"/>
    <w:rsid w:val="00476059"/>
    <w:rsid w:val="00485FFF"/>
    <w:rsid w:val="00486C71"/>
    <w:rsid w:val="004932D0"/>
    <w:rsid w:val="004A7FE0"/>
    <w:rsid w:val="004C484C"/>
    <w:rsid w:val="004C5A98"/>
    <w:rsid w:val="004D1A71"/>
    <w:rsid w:val="004D4BD1"/>
    <w:rsid w:val="004D7330"/>
    <w:rsid w:val="004E307E"/>
    <w:rsid w:val="004F1120"/>
    <w:rsid w:val="00507947"/>
    <w:rsid w:val="00517C62"/>
    <w:rsid w:val="00520DBF"/>
    <w:rsid w:val="00521514"/>
    <w:rsid w:val="00524D25"/>
    <w:rsid w:val="00527FA8"/>
    <w:rsid w:val="00540C69"/>
    <w:rsid w:val="005508E9"/>
    <w:rsid w:val="00551112"/>
    <w:rsid w:val="00554D08"/>
    <w:rsid w:val="00573EA0"/>
    <w:rsid w:val="00584B71"/>
    <w:rsid w:val="005974F0"/>
    <w:rsid w:val="00597538"/>
    <w:rsid w:val="005B2B86"/>
    <w:rsid w:val="005B7706"/>
    <w:rsid w:val="005B78F3"/>
    <w:rsid w:val="005C7DB6"/>
    <w:rsid w:val="005D6D93"/>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6036D"/>
    <w:rsid w:val="00665B77"/>
    <w:rsid w:val="00671178"/>
    <w:rsid w:val="00672D42"/>
    <w:rsid w:val="006743DE"/>
    <w:rsid w:val="00675E9B"/>
    <w:rsid w:val="006851BC"/>
    <w:rsid w:val="00686F0A"/>
    <w:rsid w:val="006958E7"/>
    <w:rsid w:val="006A32D7"/>
    <w:rsid w:val="006A5E1A"/>
    <w:rsid w:val="006B17D0"/>
    <w:rsid w:val="006B1A83"/>
    <w:rsid w:val="006B6405"/>
    <w:rsid w:val="006C1FEC"/>
    <w:rsid w:val="006C2099"/>
    <w:rsid w:val="006C3F48"/>
    <w:rsid w:val="006D2A7E"/>
    <w:rsid w:val="006E772D"/>
    <w:rsid w:val="006E7D0F"/>
    <w:rsid w:val="006F1A90"/>
    <w:rsid w:val="006F4E0B"/>
    <w:rsid w:val="007103B2"/>
    <w:rsid w:val="00716EEA"/>
    <w:rsid w:val="00720F01"/>
    <w:rsid w:val="00723C60"/>
    <w:rsid w:val="00723F20"/>
    <w:rsid w:val="00732979"/>
    <w:rsid w:val="00744530"/>
    <w:rsid w:val="0075195C"/>
    <w:rsid w:val="00752768"/>
    <w:rsid w:val="007532BD"/>
    <w:rsid w:val="00753A9D"/>
    <w:rsid w:val="00755953"/>
    <w:rsid w:val="00766FFF"/>
    <w:rsid w:val="00767461"/>
    <w:rsid w:val="00767C57"/>
    <w:rsid w:val="0077219D"/>
    <w:rsid w:val="0077559A"/>
    <w:rsid w:val="007835B7"/>
    <w:rsid w:val="00785232"/>
    <w:rsid w:val="007858CC"/>
    <w:rsid w:val="00794FA0"/>
    <w:rsid w:val="007A06D8"/>
    <w:rsid w:val="007A745A"/>
    <w:rsid w:val="007B2091"/>
    <w:rsid w:val="007B3BC3"/>
    <w:rsid w:val="007B5794"/>
    <w:rsid w:val="007C088A"/>
    <w:rsid w:val="007C2029"/>
    <w:rsid w:val="007C6B55"/>
    <w:rsid w:val="007D61DF"/>
    <w:rsid w:val="007E051A"/>
    <w:rsid w:val="007E1E3C"/>
    <w:rsid w:val="007F0716"/>
    <w:rsid w:val="0080348E"/>
    <w:rsid w:val="00803876"/>
    <w:rsid w:val="00805BE3"/>
    <w:rsid w:val="00813F79"/>
    <w:rsid w:val="00820290"/>
    <w:rsid w:val="00820F63"/>
    <w:rsid w:val="00823F60"/>
    <w:rsid w:val="008563A1"/>
    <w:rsid w:val="00883D55"/>
    <w:rsid w:val="0089268B"/>
    <w:rsid w:val="008A2182"/>
    <w:rsid w:val="008B5574"/>
    <w:rsid w:val="008C3CAA"/>
    <w:rsid w:val="008D06C2"/>
    <w:rsid w:val="008D1AB8"/>
    <w:rsid w:val="008D7430"/>
    <w:rsid w:val="008E1A81"/>
    <w:rsid w:val="008F39CF"/>
    <w:rsid w:val="008F4DC7"/>
    <w:rsid w:val="00901A9B"/>
    <w:rsid w:val="0090457B"/>
    <w:rsid w:val="00904E1A"/>
    <w:rsid w:val="00913C50"/>
    <w:rsid w:val="00926348"/>
    <w:rsid w:val="00950A65"/>
    <w:rsid w:val="009517E0"/>
    <w:rsid w:val="009522A8"/>
    <w:rsid w:val="00961FB0"/>
    <w:rsid w:val="009630D0"/>
    <w:rsid w:val="00966B32"/>
    <w:rsid w:val="00971C19"/>
    <w:rsid w:val="0099756E"/>
    <w:rsid w:val="009A5E91"/>
    <w:rsid w:val="009B5EE7"/>
    <w:rsid w:val="009B73BD"/>
    <w:rsid w:val="009B7F8B"/>
    <w:rsid w:val="009C4275"/>
    <w:rsid w:val="009D1A60"/>
    <w:rsid w:val="009D45E4"/>
    <w:rsid w:val="009E01A9"/>
    <w:rsid w:val="009E2F40"/>
    <w:rsid w:val="009E71FF"/>
    <w:rsid w:val="009F1C65"/>
    <w:rsid w:val="00A05451"/>
    <w:rsid w:val="00A20108"/>
    <w:rsid w:val="00A26F22"/>
    <w:rsid w:val="00A3056D"/>
    <w:rsid w:val="00A30735"/>
    <w:rsid w:val="00A376B6"/>
    <w:rsid w:val="00A52E03"/>
    <w:rsid w:val="00A53CCB"/>
    <w:rsid w:val="00A555E1"/>
    <w:rsid w:val="00A60B49"/>
    <w:rsid w:val="00A62F32"/>
    <w:rsid w:val="00A66741"/>
    <w:rsid w:val="00A67E77"/>
    <w:rsid w:val="00A819F7"/>
    <w:rsid w:val="00A93112"/>
    <w:rsid w:val="00A9336D"/>
    <w:rsid w:val="00A94152"/>
    <w:rsid w:val="00AB7DC7"/>
    <w:rsid w:val="00AC0F32"/>
    <w:rsid w:val="00AC1175"/>
    <w:rsid w:val="00AF1248"/>
    <w:rsid w:val="00B04EC9"/>
    <w:rsid w:val="00B1037A"/>
    <w:rsid w:val="00B13B33"/>
    <w:rsid w:val="00B155C3"/>
    <w:rsid w:val="00B200AB"/>
    <w:rsid w:val="00B20F8D"/>
    <w:rsid w:val="00B22143"/>
    <w:rsid w:val="00B337B6"/>
    <w:rsid w:val="00B4472F"/>
    <w:rsid w:val="00B56068"/>
    <w:rsid w:val="00B60447"/>
    <w:rsid w:val="00B62FE6"/>
    <w:rsid w:val="00B70139"/>
    <w:rsid w:val="00B7021E"/>
    <w:rsid w:val="00B712AE"/>
    <w:rsid w:val="00B96326"/>
    <w:rsid w:val="00BA7B18"/>
    <w:rsid w:val="00BB08A1"/>
    <w:rsid w:val="00BB1AFA"/>
    <w:rsid w:val="00BC32D3"/>
    <w:rsid w:val="00BC5EE9"/>
    <w:rsid w:val="00BE3DF1"/>
    <w:rsid w:val="00BE4222"/>
    <w:rsid w:val="00BE6B8F"/>
    <w:rsid w:val="00BF429E"/>
    <w:rsid w:val="00BF57C3"/>
    <w:rsid w:val="00BF63F9"/>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A5A79"/>
    <w:rsid w:val="00CB3D54"/>
    <w:rsid w:val="00CB7843"/>
    <w:rsid w:val="00CC0367"/>
    <w:rsid w:val="00CC3C7A"/>
    <w:rsid w:val="00CE536C"/>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42AA"/>
    <w:rsid w:val="00DA4CDD"/>
    <w:rsid w:val="00DA65D0"/>
    <w:rsid w:val="00DB2B43"/>
    <w:rsid w:val="00DC005C"/>
    <w:rsid w:val="00DC2708"/>
    <w:rsid w:val="00DD2845"/>
    <w:rsid w:val="00DE37F3"/>
    <w:rsid w:val="00DE430B"/>
    <w:rsid w:val="00DE7469"/>
    <w:rsid w:val="00E0205A"/>
    <w:rsid w:val="00E0245C"/>
    <w:rsid w:val="00E036F4"/>
    <w:rsid w:val="00E127EC"/>
    <w:rsid w:val="00E20B9B"/>
    <w:rsid w:val="00E23C54"/>
    <w:rsid w:val="00E41402"/>
    <w:rsid w:val="00E43CEE"/>
    <w:rsid w:val="00E46CD8"/>
    <w:rsid w:val="00E52F68"/>
    <w:rsid w:val="00E72F38"/>
    <w:rsid w:val="00E7343F"/>
    <w:rsid w:val="00E77CD4"/>
    <w:rsid w:val="00E81A4D"/>
    <w:rsid w:val="00E905FE"/>
    <w:rsid w:val="00EA1759"/>
    <w:rsid w:val="00EA55BA"/>
    <w:rsid w:val="00EA694D"/>
    <w:rsid w:val="00EB64ED"/>
    <w:rsid w:val="00EC5A86"/>
    <w:rsid w:val="00EC66EB"/>
    <w:rsid w:val="00EE736A"/>
    <w:rsid w:val="00EF0AA1"/>
    <w:rsid w:val="00EF25A1"/>
    <w:rsid w:val="00F060DD"/>
    <w:rsid w:val="00F12ED9"/>
    <w:rsid w:val="00F1525D"/>
    <w:rsid w:val="00F15586"/>
    <w:rsid w:val="00F22B24"/>
    <w:rsid w:val="00F27968"/>
    <w:rsid w:val="00F454B0"/>
    <w:rsid w:val="00F53A92"/>
    <w:rsid w:val="00F54CB1"/>
    <w:rsid w:val="00F579B9"/>
    <w:rsid w:val="00F62FAB"/>
    <w:rsid w:val="00F66F96"/>
    <w:rsid w:val="00F825A5"/>
    <w:rsid w:val="00F96342"/>
    <w:rsid w:val="00F97D02"/>
    <w:rsid w:val="00FB294C"/>
    <w:rsid w:val="00FD1872"/>
    <w:rsid w:val="00FD219E"/>
    <w:rsid w:val="00FE292E"/>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developer.mozilla.org/en-US/docs/Web/JavaScript/Reference/Operators/Object_initializ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74OdSCBJfw" TargetMode="External"/><Relationship Id="rId12" Type="http://schemas.openxmlformats.org/officeDocument/2006/relationships/hyperlink" Target="https://towardsdatascience.com/an-introduction-to-json-c9acb464f43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javascripttutorial.net/es6/javascript-promi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dium.com/@PangaraWorld/an-introduction-to-understanding-javascript-promises-37eff85b2b0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uejs.org/v2/cookbook/using-axios-to-consume-api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4907</TotalTime>
  <Pages>13</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308</cp:revision>
  <dcterms:created xsi:type="dcterms:W3CDTF">2021-02-16T18:50:00Z</dcterms:created>
  <dcterms:modified xsi:type="dcterms:W3CDTF">2022-01-03T16:41:00Z</dcterms:modified>
</cp:coreProperties>
</file>