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09DB" w14:textId="24AB9BC0" w:rsidR="000E6A48" w:rsidRDefault="00D63FA9" w:rsidP="00877484">
      <w:pPr>
        <w:jc w:val="center"/>
        <w:rPr>
          <w:rFonts w:cstheme="minorHAnsi"/>
          <w:b/>
          <w:bCs/>
        </w:rPr>
      </w:pPr>
      <w:r>
        <w:rPr>
          <w:rFonts w:cstheme="minorHAnsi"/>
          <w:b/>
          <w:bCs/>
        </w:rPr>
        <w:t>0</w:t>
      </w:r>
      <w:r w:rsidR="00D24239">
        <w:rPr>
          <w:rFonts w:cstheme="minorHAnsi"/>
          <w:b/>
          <w:bCs/>
        </w:rPr>
        <w:t>5</w:t>
      </w:r>
      <w:r w:rsidR="00877484">
        <w:rPr>
          <w:rFonts w:cstheme="minorHAnsi"/>
          <w:b/>
          <w:bCs/>
        </w:rPr>
        <w:t xml:space="preserve"> - </w:t>
      </w:r>
      <w:r w:rsidR="000E6A48">
        <w:rPr>
          <w:rFonts w:cstheme="minorHAnsi"/>
          <w:b/>
          <w:bCs/>
        </w:rPr>
        <w:t xml:space="preserve">Vue Events and JavaScript </w:t>
      </w:r>
      <w:r w:rsidR="003D5FAD">
        <w:rPr>
          <w:rFonts w:cstheme="minorHAnsi"/>
          <w:b/>
          <w:bCs/>
        </w:rPr>
        <w:t xml:space="preserve">Functions </w:t>
      </w:r>
      <w:r w:rsidR="000E6A48">
        <w:rPr>
          <w:rFonts w:cstheme="minorHAnsi"/>
          <w:b/>
          <w:bCs/>
        </w:rPr>
        <w:t>Technology Spike</w:t>
      </w:r>
    </w:p>
    <w:p w14:paraId="18CD88D5" w14:textId="20070D00" w:rsidR="00877484" w:rsidRDefault="00877484" w:rsidP="000E6A48">
      <w:pPr>
        <w:jc w:val="center"/>
        <w:rPr>
          <w:rFonts w:cstheme="minorHAnsi"/>
          <w:b/>
          <w:bCs/>
        </w:rPr>
      </w:pPr>
    </w:p>
    <w:p w14:paraId="625B88DB" w14:textId="77777777" w:rsidR="00877484" w:rsidRPr="00AA1087" w:rsidRDefault="00877484" w:rsidP="00877484">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6C9E2680" w14:textId="77777777" w:rsidR="00877484" w:rsidRPr="00AA1087" w:rsidRDefault="00877484" w:rsidP="00877484">
      <w:pPr>
        <w:jc w:val="center"/>
        <w:rPr>
          <w:rFonts w:cstheme="minorHAnsi"/>
        </w:rPr>
      </w:pPr>
      <w:r w:rsidRPr="00AA1087">
        <w:rPr>
          <w:rFonts w:cstheme="minorHAnsi"/>
        </w:rPr>
        <w:t>Dickinson College</w:t>
      </w:r>
    </w:p>
    <w:p w14:paraId="0A3800C1" w14:textId="77777777" w:rsidR="00877484" w:rsidRPr="003C2E83" w:rsidRDefault="00877484" w:rsidP="00877484">
      <w:pPr>
        <w:rPr>
          <w:rFonts w:cstheme="minorHAnsi"/>
        </w:rPr>
      </w:pPr>
    </w:p>
    <w:p w14:paraId="21819028" w14:textId="77777777" w:rsidR="00877484" w:rsidRPr="003C2E83" w:rsidRDefault="00877484" w:rsidP="00877484">
      <w:pPr>
        <w:rPr>
          <w:rFonts w:cstheme="minorHAnsi"/>
          <w:b/>
          <w:bCs/>
          <w:u w:val="single"/>
        </w:rPr>
      </w:pPr>
      <w:r w:rsidRPr="003C2E83">
        <w:rPr>
          <w:rFonts w:cstheme="minorHAnsi"/>
          <w:b/>
          <w:bCs/>
          <w:u w:val="single"/>
        </w:rPr>
        <w:t>Name:</w:t>
      </w:r>
    </w:p>
    <w:p w14:paraId="0284102C" w14:textId="77777777" w:rsidR="00877484" w:rsidRPr="003C2E83" w:rsidRDefault="00877484" w:rsidP="00877484">
      <w:pPr>
        <w:rPr>
          <w:rFonts w:cstheme="minorHAnsi"/>
          <w:b/>
          <w:bCs/>
          <w:u w:val="single"/>
        </w:rPr>
      </w:pPr>
    </w:p>
    <w:p w14:paraId="1F6D1FF5" w14:textId="77777777" w:rsidR="00877484" w:rsidRPr="003C2E83" w:rsidRDefault="00877484" w:rsidP="00877484">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3C27A73" w14:textId="77777777" w:rsidR="000E6A48" w:rsidRPr="00D435B6" w:rsidRDefault="000E6A48" w:rsidP="000E6A48"/>
    <w:p w14:paraId="76E0637E" w14:textId="77777777" w:rsidR="000E6A48" w:rsidRPr="00D435B6" w:rsidRDefault="000E6A48" w:rsidP="000E6A48">
      <w:pPr>
        <w:rPr>
          <w:b/>
          <w:bCs/>
          <w:u w:val="single"/>
        </w:rPr>
      </w:pPr>
      <w:r w:rsidRPr="00D435B6">
        <w:rPr>
          <w:b/>
          <w:bCs/>
          <w:u w:val="single"/>
        </w:rPr>
        <w:t>Introduction:</w:t>
      </w:r>
    </w:p>
    <w:p w14:paraId="1E1B1683" w14:textId="03DBB810" w:rsidR="00D74305" w:rsidRDefault="00D74305"/>
    <w:p w14:paraId="1F30DD49" w14:textId="14CF7AD6" w:rsidR="00FE2858" w:rsidRDefault="00FE2858">
      <w:r>
        <w:t>In the last activit</w:t>
      </w:r>
      <w:r w:rsidR="00293CD9">
        <w:t>y</w:t>
      </w:r>
      <w:r>
        <w:t xml:space="preserve"> you learned about </w:t>
      </w:r>
      <w:r w:rsidRPr="00FE2858">
        <w:rPr>
          <w:i/>
          <w:iCs/>
        </w:rPr>
        <w:t>Vue Data Binding</w:t>
      </w:r>
      <w:r>
        <w:t xml:space="preserve"> and how Vue + JavaScript can be used to build pages with content that is rendered from the </w:t>
      </w:r>
      <w:r w:rsidRPr="00FE2858">
        <w:rPr>
          <w:i/>
          <w:iCs/>
        </w:rPr>
        <w:t>Vue instance</w:t>
      </w:r>
      <w:r>
        <w:t xml:space="preserve"> (a JavaScript object).  You saw that when changes are made to the Vue instance through the </w:t>
      </w:r>
      <w:proofErr w:type="spellStart"/>
      <w:r>
        <w:t>DevTools</w:t>
      </w:r>
      <w:proofErr w:type="spellEnd"/>
      <w:r>
        <w:t xml:space="preserve"> console or the Vue </w:t>
      </w:r>
      <w:proofErr w:type="spellStart"/>
      <w:r>
        <w:t>DevTool</w:t>
      </w:r>
      <w:r w:rsidR="00293CD9">
        <w:t>s</w:t>
      </w:r>
      <w:proofErr w:type="spellEnd"/>
      <w:r>
        <w:t>, the rendered page also changes.  In this set of activities, you will build upon that by having JavaScript code modify the Vue instance in response to events (</w:t>
      </w:r>
      <w:proofErr w:type="gramStart"/>
      <w:r>
        <w:t>e.g.</w:t>
      </w:r>
      <w:proofErr w:type="gramEnd"/>
      <w:r>
        <w:t xml:space="preserve"> button clicks).  You’ll also see another way to do data binding</w:t>
      </w:r>
      <w:r w:rsidR="001936C1">
        <w:t>,</w:t>
      </w:r>
      <w:r>
        <w:t xml:space="preserve"> </w:t>
      </w:r>
      <w:r w:rsidR="001936C1">
        <w:t xml:space="preserve">a few new Vue directives, </w:t>
      </w:r>
      <w:r>
        <w:t xml:space="preserve">and </w:t>
      </w:r>
      <w:r w:rsidR="001936C1">
        <w:t xml:space="preserve">you’ll </w:t>
      </w:r>
      <w:r>
        <w:t xml:space="preserve">learn some more JavaScript.  Then in the next </w:t>
      </w:r>
      <w:r w:rsidR="001936C1">
        <w:t>two</w:t>
      </w:r>
      <w:r>
        <w:t xml:space="preserve"> activities you’ll </w:t>
      </w:r>
      <w:r w:rsidR="001936C1">
        <w:t>learn</w:t>
      </w:r>
      <w:r>
        <w:t xml:space="preserve"> how to use JavaScript </w:t>
      </w:r>
      <w:r w:rsidR="001936C1">
        <w:t xml:space="preserve">to get data from web services using APIs and then how </w:t>
      </w:r>
      <w:r>
        <w:t>to bring live data from the FarmData2 database</w:t>
      </w:r>
      <w:r w:rsidR="00986B8F">
        <w:t xml:space="preserve"> into your harvest report</w:t>
      </w:r>
      <w:r>
        <w:t>.</w:t>
      </w:r>
    </w:p>
    <w:p w14:paraId="50DB07A7" w14:textId="7DC16FA0" w:rsidR="00BC41A3" w:rsidRDefault="00BC41A3"/>
    <w:p w14:paraId="00E444CA" w14:textId="05230331" w:rsidR="00BC41A3" w:rsidRPr="00BC41A3" w:rsidRDefault="00BC41A3">
      <w:pPr>
        <w:rPr>
          <w:b/>
          <w:bCs/>
          <w:u w:val="single"/>
        </w:rPr>
      </w:pPr>
      <w:r w:rsidRPr="00BC41A3">
        <w:rPr>
          <w:b/>
          <w:bCs/>
          <w:u w:val="single"/>
        </w:rPr>
        <w:t>Getting Started:</w:t>
      </w:r>
    </w:p>
    <w:p w14:paraId="2B3E219B" w14:textId="0B981F4C" w:rsidR="00BC41A3" w:rsidRDefault="00BC41A3"/>
    <w:p w14:paraId="41C97B43" w14:textId="67603566" w:rsidR="00BC41A3" w:rsidRDefault="00FE2858" w:rsidP="00BC41A3">
      <w:r>
        <w:t>1</w:t>
      </w:r>
      <w:r w:rsidR="00BC41A3">
        <w:t xml:space="preserve">. Synchronize </w:t>
      </w:r>
      <w:r w:rsidR="00221922">
        <w:t xml:space="preserve">the main branch of </w:t>
      </w:r>
      <w:r w:rsidR="00BC41A3">
        <w:t>your local and origin FarmData2 repositories</w:t>
      </w:r>
      <w:r w:rsidR="00221922" w:rsidRPr="00221922">
        <w:t xml:space="preserve"> </w:t>
      </w:r>
      <w:r w:rsidR="00221922">
        <w:t>with the upstream</w:t>
      </w:r>
      <w:r w:rsidR="00BC41A3">
        <w:t xml:space="preserve"> and </w:t>
      </w:r>
      <w:r w:rsidR="00221922">
        <w:t xml:space="preserve">merge any changes to main into </w:t>
      </w:r>
      <w:r w:rsidR="00BC41A3">
        <w:t xml:space="preserve">your feature branch </w:t>
      </w:r>
      <w:r>
        <w:t>(refer to past Activities if necessary)</w:t>
      </w:r>
      <w:r w:rsidR="00BC41A3">
        <w:t>.  Give the sequence of commands that you used.</w:t>
      </w:r>
    </w:p>
    <w:p w14:paraId="698A96C6" w14:textId="77777777" w:rsidR="00BC41A3" w:rsidRPr="00D435B6" w:rsidRDefault="00BC41A3" w:rsidP="00BC41A3">
      <w:pPr>
        <w:rPr>
          <w:b/>
          <w:bCs/>
          <w:u w:val="single"/>
        </w:rPr>
      </w:pPr>
    </w:p>
    <w:p w14:paraId="04C7172E" w14:textId="77777777" w:rsidR="00BC41A3" w:rsidRPr="00D435B6" w:rsidRDefault="00BC41A3" w:rsidP="00BC41A3">
      <w:pPr>
        <w:pBdr>
          <w:top w:val="thinThickThinSmallGap" w:sz="24" w:space="4" w:color="0070C0"/>
          <w:left w:val="thinThickThinSmallGap" w:sz="24" w:space="4" w:color="0070C0"/>
          <w:bottom w:val="thinThickThinSmallGap" w:sz="24" w:space="4" w:color="0070C0"/>
          <w:right w:val="thinThickThinSmallGap" w:sz="24" w:space="4" w:color="0070C0"/>
        </w:pBdr>
      </w:pPr>
    </w:p>
    <w:p w14:paraId="5080002A" w14:textId="4EB77A94" w:rsidR="00BC41A3" w:rsidRDefault="00BC41A3"/>
    <w:p w14:paraId="3E5A3354" w14:textId="77777777" w:rsidR="00643C4B" w:rsidRPr="000F6973" w:rsidRDefault="00643C4B" w:rsidP="00643C4B">
      <w:pPr>
        <w:rPr>
          <w:b/>
          <w:bCs/>
          <w:u w:val="single"/>
        </w:rPr>
      </w:pPr>
      <w:r w:rsidRPr="000F6973">
        <w:rPr>
          <w:b/>
          <w:bCs/>
          <w:u w:val="single"/>
        </w:rPr>
        <w:t>Adding Another Sub-Tab:</w:t>
      </w:r>
    </w:p>
    <w:p w14:paraId="256FED77" w14:textId="77777777" w:rsidR="00643C4B" w:rsidRDefault="00643C4B" w:rsidP="00643C4B"/>
    <w:p w14:paraId="51F5C0CD" w14:textId="2A9DF43C" w:rsidR="00643C4B" w:rsidRDefault="00BE0FB7" w:rsidP="00643C4B">
      <w:r>
        <w:t>2</w:t>
      </w:r>
      <w:r w:rsidR="00643C4B">
        <w:t xml:space="preserve">. Make sure you have your feature branch checked out.  Add another new sub-tab named </w:t>
      </w:r>
      <w:r w:rsidR="005B3D4B">
        <w:t>Vue2</w:t>
      </w:r>
      <w:r w:rsidR="00643C4B">
        <w:t xml:space="preserve"> to the FD2 Example tab.  Have the contents of this new tab be provided by the file </w:t>
      </w:r>
      <w:r w:rsidR="005B3D4B">
        <w:rPr>
          <w:rFonts w:ascii="Courier" w:hAnsi="Courier"/>
        </w:rPr>
        <w:t>vue2</w:t>
      </w:r>
      <w:r w:rsidR="00643C4B" w:rsidRPr="000F6973">
        <w:rPr>
          <w:rFonts w:ascii="Courier" w:hAnsi="Courier"/>
        </w:rPr>
        <w:t>.html</w:t>
      </w:r>
      <w:r w:rsidR="00643C4B">
        <w:t xml:space="preserve">. Make a copy of your </w:t>
      </w:r>
      <w:r w:rsidR="005B3D4B">
        <w:rPr>
          <w:rFonts w:ascii="Courier" w:hAnsi="Courier"/>
        </w:rPr>
        <w:t>vue1</w:t>
      </w:r>
      <w:r w:rsidR="00643C4B" w:rsidRPr="000F6973">
        <w:rPr>
          <w:rFonts w:ascii="Courier" w:hAnsi="Courier"/>
        </w:rPr>
        <w:t>.html</w:t>
      </w:r>
      <w:r w:rsidR="00643C4B">
        <w:t xml:space="preserve"> file into </w:t>
      </w:r>
      <w:r>
        <w:t xml:space="preserve">the </w:t>
      </w:r>
      <w:r w:rsidR="005B3D4B">
        <w:rPr>
          <w:rFonts w:ascii="Courier" w:hAnsi="Courier"/>
        </w:rPr>
        <w:t>vue2</w:t>
      </w:r>
      <w:r w:rsidR="00643C4B" w:rsidRPr="000F6973">
        <w:rPr>
          <w:rFonts w:ascii="Courier" w:hAnsi="Courier"/>
        </w:rPr>
        <w:t>.html</w:t>
      </w:r>
      <w:r>
        <w:t xml:space="preserve"> file.</w:t>
      </w:r>
      <w:r w:rsidR="00643C4B">
        <w:t xml:space="preserve"> Don’t forget to clear the Drupal cache when you are done.  The result should be that you now have an </w:t>
      </w:r>
      <w:r w:rsidR="005B3D4B">
        <w:t>Vue2</w:t>
      </w:r>
      <w:r w:rsidR="00643C4B">
        <w:t xml:space="preserve"> sub-tab that is (for now) identical to your </w:t>
      </w:r>
      <w:r w:rsidR="005B3D4B">
        <w:t>Vue2</w:t>
      </w:r>
      <w:r w:rsidR="00643C4B">
        <w:t xml:space="preserve"> sub-tab.  You’ll be working on the </w:t>
      </w:r>
      <w:r w:rsidR="005B3D4B">
        <w:t>Vue2</w:t>
      </w:r>
      <w:r w:rsidR="00643C4B">
        <w:t xml:space="preserve"> tab throughout this activity.</w:t>
      </w:r>
    </w:p>
    <w:p w14:paraId="5BF258C1" w14:textId="77777777" w:rsidR="00643C4B" w:rsidRDefault="00643C4B" w:rsidP="00643C4B"/>
    <w:p w14:paraId="7B43CD9C" w14:textId="2C3DFC6C" w:rsidR="00643C4B" w:rsidRDefault="006E75A9" w:rsidP="00643C4B">
      <w:r>
        <w:t>3</w:t>
      </w:r>
      <w:r w:rsidR="00643C4B">
        <w:t>. Commit your changes to your feature branch with a meaningful commit message and push it to your origin.  Recall that this also updates your Draft Pull Request.</w:t>
      </w:r>
    </w:p>
    <w:p w14:paraId="6FE64FC9" w14:textId="610CC627" w:rsidR="00BC41A3" w:rsidRDefault="00BC41A3"/>
    <w:p w14:paraId="421AA3AE" w14:textId="76B81445" w:rsidR="00743272" w:rsidRDefault="00743272"/>
    <w:p w14:paraId="0EEE9235" w14:textId="6032A5C8" w:rsidR="004A2611" w:rsidRPr="004A2611" w:rsidRDefault="004A2611">
      <w:pPr>
        <w:rPr>
          <w:b/>
          <w:bCs/>
          <w:u w:val="single"/>
        </w:rPr>
      </w:pPr>
      <w:r w:rsidRPr="004A2611">
        <w:rPr>
          <w:b/>
          <w:bCs/>
          <w:u w:val="single"/>
        </w:rPr>
        <w:t>Vue School:</w:t>
      </w:r>
    </w:p>
    <w:p w14:paraId="120EDB07" w14:textId="77777777" w:rsidR="004A2611" w:rsidRDefault="004A2611"/>
    <w:p w14:paraId="31CC5502" w14:textId="4AA12ACC" w:rsidR="00743272" w:rsidRDefault="004A2611" w:rsidP="004A2611">
      <w:r>
        <w:t xml:space="preserve">We’ll be continuing with the free </w:t>
      </w:r>
      <w:r w:rsidRPr="008E0B62">
        <w:rPr>
          <w:i/>
          <w:iCs/>
        </w:rPr>
        <w:t>Vue.js Fundamentals</w:t>
      </w:r>
      <w:r>
        <w:t xml:space="preserve"> course (</w:t>
      </w:r>
      <w:hyperlink r:id="rId7" w:history="1">
        <w:r w:rsidRPr="00AF2737">
          <w:rPr>
            <w:rStyle w:val="Hyperlink"/>
          </w:rPr>
          <w:t>https://vueschool.io/courses/vuejs-fundamentals</w:t>
        </w:r>
      </w:hyperlink>
      <w:r>
        <w:t xml:space="preserve">) from </w:t>
      </w:r>
      <w:r w:rsidR="00743272">
        <w:t>Vue School (</w:t>
      </w:r>
      <w:hyperlink r:id="rId8" w:history="1">
        <w:r w:rsidR="00743272" w:rsidRPr="00AF2737">
          <w:rPr>
            <w:rStyle w:val="Hyperlink"/>
          </w:rPr>
          <w:t>https://vueschool.io/</w:t>
        </w:r>
      </w:hyperlink>
      <w:r w:rsidR="00743272">
        <w:t>)</w:t>
      </w:r>
      <w:r>
        <w:t xml:space="preserve">.  </w:t>
      </w:r>
      <w:r w:rsidR="00743272">
        <w:t xml:space="preserve">It is not required, but if you would also like a textual source that covers much of the same material you might find the </w:t>
      </w:r>
      <w:r w:rsidR="00743272" w:rsidRPr="008E0B62">
        <w:rPr>
          <w:i/>
          <w:iCs/>
        </w:rPr>
        <w:t>Introduction to the Vue.js Guide</w:t>
      </w:r>
      <w:r w:rsidR="00743272">
        <w:t xml:space="preserve"> (</w:t>
      </w:r>
      <w:hyperlink r:id="rId9" w:history="1">
        <w:r w:rsidR="00743272" w:rsidRPr="00AF2737">
          <w:rPr>
            <w:rStyle w:val="Hyperlink"/>
          </w:rPr>
          <w:t>https://vuejs.org/v2/guide/index.html</w:t>
        </w:r>
      </w:hyperlink>
      <w:r w:rsidR="00743272">
        <w:t>) helpful.</w:t>
      </w:r>
    </w:p>
    <w:p w14:paraId="6BD5ED16" w14:textId="51B9C3D3" w:rsidR="00743272" w:rsidRDefault="00743272"/>
    <w:p w14:paraId="5E9A453A" w14:textId="791B43A5" w:rsidR="00E46855" w:rsidRPr="00E46855" w:rsidRDefault="00E46855">
      <w:pPr>
        <w:rPr>
          <w:b/>
          <w:bCs/>
          <w:u w:val="single"/>
        </w:rPr>
      </w:pPr>
      <w:r w:rsidRPr="00E46855">
        <w:rPr>
          <w:b/>
          <w:bCs/>
          <w:u w:val="single"/>
        </w:rPr>
        <w:t>Handling User Events:</w:t>
      </w:r>
    </w:p>
    <w:p w14:paraId="25FEFA4B" w14:textId="77777777" w:rsidR="00E46855" w:rsidRDefault="00E46855"/>
    <w:p w14:paraId="32337233" w14:textId="25B52FB1" w:rsidR="00FE3E3D" w:rsidRPr="004367A8" w:rsidRDefault="00FE3E3D" w:rsidP="00FE3E3D">
      <w:pPr>
        <w:rPr>
          <w:b/>
          <w:bCs/>
          <w:u w:val="single"/>
        </w:rPr>
      </w:pPr>
      <w:r>
        <w:t xml:space="preserve">Find the </w:t>
      </w:r>
      <w:r>
        <w:rPr>
          <w:i/>
          <w:iCs/>
        </w:rPr>
        <w:t>User Events</w:t>
      </w:r>
      <w:r w:rsidR="0019579A">
        <w:rPr>
          <w:i/>
          <w:iCs/>
        </w:rPr>
        <w:t xml:space="preserve"> (4:04)</w:t>
      </w:r>
      <w:r>
        <w:t xml:space="preserve"> video in the free </w:t>
      </w:r>
      <w:r w:rsidRPr="008E0B62">
        <w:rPr>
          <w:i/>
          <w:iCs/>
        </w:rPr>
        <w:t>Vue.js Fundamentals</w:t>
      </w:r>
      <w:r>
        <w:t xml:space="preserve"> course. Watch that video and </w:t>
      </w:r>
      <w:r w:rsidR="001F78AC">
        <w:t>complete the activities below by continuing your</w:t>
      </w:r>
      <w:r>
        <w:t xml:space="preserve"> </w:t>
      </w:r>
      <w:r w:rsidRPr="0086445B">
        <w:rPr>
          <w:rFonts w:ascii="Courier" w:hAnsi="Courier"/>
        </w:rPr>
        <w:t>vuespike.html</w:t>
      </w:r>
      <w:r>
        <w:t xml:space="preserve"> file from A0</w:t>
      </w:r>
      <w:r w:rsidR="00CB1A1C">
        <w:t>4</w:t>
      </w:r>
      <w:r>
        <w:t>.</w:t>
      </w:r>
    </w:p>
    <w:p w14:paraId="575734CD" w14:textId="77777777" w:rsidR="00743272" w:rsidRDefault="00743272" w:rsidP="00743272"/>
    <w:p w14:paraId="47917C9B" w14:textId="45898404" w:rsidR="00743272" w:rsidRDefault="006E75A9" w:rsidP="00743272">
      <w:r>
        <w:t>4</w:t>
      </w:r>
      <w:r w:rsidR="00743272">
        <w:t xml:space="preserve">. </w:t>
      </w:r>
      <w:r w:rsidR="00434820">
        <w:t xml:space="preserve">What </w:t>
      </w:r>
      <w:r w:rsidR="00E46855">
        <w:t xml:space="preserve">Vue directive </w:t>
      </w:r>
      <w:r w:rsidR="00434820">
        <w:t>do you add to a button in order to respond to a click?</w:t>
      </w:r>
      <w:r w:rsidR="00E46855">
        <w:t xml:space="preserve">  </w:t>
      </w:r>
      <w:r w:rsidR="00FE48BF">
        <w:t>What is the shorthand for this directive?</w:t>
      </w:r>
    </w:p>
    <w:p w14:paraId="336621DF" w14:textId="77777777" w:rsidR="00743272" w:rsidRPr="00E57678" w:rsidRDefault="00743272" w:rsidP="00743272"/>
    <w:p w14:paraId="702E4080" w14:textId="77777777" w:rsidR="00743272" w:rsidRPr="00D435B6" w:rsidRDefault="00743272" w:rsidP="00743272">
      <w:pPr>
        <w:pBdr>
          <w:top w:val="thinThickThinSmallGap" w:sz="24" w:space="4" w:color="0070C0"/>
          <w:left w:val="thinThickThinSmallGap" w:sz="24" w:space="4" w:color="0070C0"/>
          <w:bottom w:val="thinThickThinSmallGap" w:sz="24" w:space="4" w:color="0070C0"/>
          <w:right w:val="thinThickThinSmallGap" w:sz="24" w:space="4" w:color="0070C0"/>
        </w:pBdr>
      </w:pPr>
    </w:p>
    <w:p w14:paraId="447AF77D" w14:textId="25ADBF43" w:rsidR="00743272" w:rsidRDefault="00743272"/>
    <w:p w14:paraId="1C301ED9" w14:textId="0B25C6A7" w:rsidR="00E46855" w:rsidRDefault="006E75A9" w:rsidP="001F3888">
      <w:r>
        <w:t>5</w:t>
      </w:r>
      <w:r w:rsidR="00E46855">
        <w:t xml:space="preserve">. Add </w:t>
      </w:r>
      <w:r w:rsidR="001F3888">
        <w:t xml:space="preserve">HTML to </w:t>
      </w:r>
      <w:r w:rsidR="00E46855">
        <w:t xml:space="preserve">your </w:t>
      </w:r>
      <w:r w:rsidR="00E46855" w:rsidRPr="0086445B">
        <w:rPr>
          <w:rFonts w:ascii="Courier" w:hAnsi="Courier"/>
        </w:rPr>
        <w:t>vuespike.html</w:t>
      </w:r>
      <w:r w:rsidR="00E46855">
        <w:t xml:space="preserve"> </w:t>
      </w:r>
      <w:r w:rsidR="001F3888">
        <w:t xml:space="preserve">that adds a new label, field and button </w:t>
      </w:r>
      <w:r w:rsidR="00E46855">
        <w:t>as shown below</w:t>
      </w:r>
      <w:r w:rsidR="001F3888">
        <w:t>:</w:t>
      </w:r>
    </w:p>
    <w:p w14:paraId="4AC67976" w14:textId="0504BA5C" w:rsidR="00C66E90" w:rsidRDefault="00C66E90" w:rsidP="006E75A9">
      <w:pPr>
        <w:jc w:val="center"/>
      </w:pPr>
      <w:r w:rsidRPr="00E46855">
        <w:rPr>
          <w:noProof/>
        </w:rPr>
        <w:drawing>
          <wp:inline distT="0" distB="0" distL="0" distR="0" wp14:anchorId="7B038989" wp14:editId="0DD7D392">
            <wp:extent cx="3026780" cy="360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786" cy="369856"/>
                    </a:xfrm>
                    <a:prstGeom prst="rect">
                      <a:avLst/>
                    </a:prstGeom>
                  </pic:spPr>
                </pic:pic>
              </a:graphicData>
            </a:graphic>
          </wp:inline>
        </w:drawing>
      </w:r>
    </w:p>
    <w:p w14:paraId="180B5671" w14:textId="559D3341" w:rsidR="00C66E90" w:rsidRDefault="001F3888" w:rsidP="00117620">
      <w:r>
        <w:t xml:space="preserve">Give the </w:t>
      </w:r>
      <w:r w:rsidR="00117620">
        <w:t>lines of HTML that you added to produce this label, field and button</w:t>
      </w:r>
      <w:r>
        <w:t>.</w:t>
      </w:r>
    </w:p>
    <w:p w14:paraId="2D596C9B" w14:textId="77777777" w:rsidR="00117620" w:rsidRPr="00E57678" w:rsidRDefault="00117620" w:rsidP="00117620"/>
    <w:p w14:paraId="5AA8485B" w14:textId="77777777" w:rsidR="00117620" w:rsidRPr="00D435B6" w:rsidRDefault="00117620" w:rsidP="00117620">
      <w:pPr>
        <w:pBdr>
          <w:top w:val="thinThickThinSmallGap" w:sz="24" w:space="4" w:color="0070C0"/>
          <w:left w:val="thinThickThinSmallGap" w:sz="24" w:space="4" w:color="0070C0"/>
          <w:bottom w:val="thinThickThinSmallGap" w:sz="24" w:space="4" w:color="0070C0"/>
          <w:right w:val="thinThickThinSmallGap" w:sz="24" w:space="4" w:color="0070C0"/>
        </w:pBdr>
      </w:pPr>
    </w:p>
    <w:p w14:paraId="04E68416" w14:textId="77777777" w:rsidR="00117620" w:rsidRDefault="00117620" w:rsidP="00E46855"/>
    <w:p w14:paraId="1B20CF29" w14:textId="198A61A4" w:rsidR="00117620" w:rsidRDefault="00117620" w:rsidP="004E3249">
      <w:r>
        <w:t>6</w:t>
      </w:r>
      <w:r w:rsidR="00C66E90">
        <w:t>.</w:t>
      </w:r>
      <w:r>
        <w:t xml:space="preserve"> Now, modify your page so </w:t>
      </w:r>
      <w:r w:rsidR="00E46855">
        <w:t>that</w:t>
      </w:r>
      <w:r>
        <w:t xml:space="preserve"> when the button is clicked</w:t>
      </w:r>
      <w:r w:rsidR="00E46855">
        <w:t xml:space="preserve"> whatever is in the text field is added to the list of name</w:t>
      </w:r>
      <w:r>
        <w:t>s</w:t>
      </w:r>
      <w:r w:rsidR="00E46855">
        <w:t>.</w:t>
      </w:r>
      <w:r w:rsidR="001F3888">
        <w:t xml:space="preserve">  </w:t>
      </w:r>
      <w:r>
        <w:t>As shown in the video you will need to add a property to your Vue instance, bind it to the text field and add a</w:t>
      </w:r>
      <w:r w:rsidR="004E3249">
        <w:t xml:space="preserve">n </w:t>
      </w:r>
      <w:r>
        <w:t xml:space="preserve">event handler to the button. </w:t>
      </w:r>
    </w:p>
    <w:p w14:paraId="6CD0883F" w14:textId="1707D785" w:rsidR="004E3249" w:rsidRDefault="004E3249" w:rsidP="004E3249"/>
    <w:p w14:paraId="22E3BBE5" w14:textId="28709BBF" w:rsidR="004E3249" w:rsidRDefault="004E3249" w:rsidP="004E3249">
      <w:r>
        <w:tab/>
        <w:t>a. Give the updated HTML for your text field</w:t>
      </w:r>
      <w:r w:rsidR="00FA0294">
        <w:t xml:space="preserve"> that includes the </w:t>
      </w:r>
      <w:r w:rsidR="00034CF5">
        <w:t xml:space="preserve">data </w:t>
      </w:r>
      <w:r w:rsidR="00FA0294">
        <w:t>binding</w:t>
      </w:r>
      <w:r>
        <w:t>.</w:t>
      </w:r>
    </w:p>
    <w:p w14:paraId="5DBF8BC8" w14:textId="77777777" w:rsidR="004E3249" w:rsidRPr="00E57678" w:rsidRDefault="004E3249" w:rsidP="004E3249"/>
    <w:p w14:paraId="18627145"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56C4FA34" w14:textId="13A00FFA" w:rsidR="004E3249" w:rsidRDefault="004E3249" w:rsidP="004E3249"/>
    <w:p w14:paraId="3F1AC6B1" w14:textId="456F25E9" w:rsidR="004E3249" w:rsidRDefault="004E3249" w:rsidP="006A2D76">
      <w:pPr>
        <w:ind w:left="360"/>
      </w:pPr>
      <w:r>
        <w:t>b.</w:t>
      </w:r>
      <w:r w:rsidR="00134EC3">
        <w:t xml:space="preserve"> Give the code that defines</w:t>
      </w:r>
      <w:r w:rsidR="006A2D76">
        <w:t xml:space="preserve"> and initializes </w:t>
      </w:r>
      <w:r w:rsidR="00134EC3">
        <w:t>the new</w:t>
      </w:r>
      <w:r>
        <w:t xml:space="preserve"> property </w:t>
      </w:r>
      <w:r w:rsidR="00134EC3">
        <w:t xml:space="preserve">that </w:t>
      </w:r>
      <w:r>
        <w:t>you added to your Vue instance</w:t>
      </w:r>
      <w:r w:rsidR="00134EC3">
        <w:t>.</w:t>
      </w:r>
    </w:p>
    <w:p w14:paraId="22177022" w14:textId="77777777" w:rsidR="004E3249" w:rsidRPr="00E57678" w:rsidRDefault="004E3249" w:rsidP="004E3249"/>
    <w:p w14:paraId="78359826"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618720A9" w14:textId="3B1AD4CE" w:rsidR="004E3249" w:rsidRDefault="004E3249" w:rsidP="004E3249"/>
    <w:p w14:paraId="0F62A500" w14:textId="2BA0CA08" w:rsidR="004E3249" w:rsidRDefault="004E3249" w:rsidP="00034CF5">
      <w:pPr>
        <w:ind w:left="360"/>
      </w:pPr>
      <w:r>
        <w:t xml:space="preserve">c. Give the updated HTML </w:t>
      </w:r>
      <w:r w:rsidR="00034CF5">
        <w:t xml:space="preserve">element </w:t>
      </w:r>
      <w:r>
        <w:t>for your button</w:t>
      </w:r>
      <w:r w:rsidR="00034CF5">
        <w:t xml:space="preserve"> that includes the call to the event handler</w:t>
      </w:r>
      <w:r>
        <w:t>.</w:t>
      </w:r>
    </w:p>
    <w:p w14:paraId="56320443" w14:textId="77777777" w:rsidR="004E3249" w:rsidRPr="00E57678" w:rsidRDefault="004E3249" w:rsidP="004E3249"/>
    <w:p w14:paraId="57DA6FC8" w14:textId="77777777" w:rsidR="004E3249" w:rsidRPr="00D435B6" w:rsidRDefault="004E3249" w:rsidP="004E3249">
      <w:pPr>
        <w:pBdr>
          <w:top w:val="thinThickThinSmallGap" w:sz="24" w:space="4" w:color="0070C0"/>
          <w:left w:val="thinThickThinSmallGap" w:sz="24" w:space="4" w:color="0070C0"/>
          <w:bottom w:val="thinThickThinSmallGap" w:sz="24" w:space="4" w:color="0070C0"/>
          <w:right w:val="thinThickThinSmallGap" w:sz="24" w:space="4" w:color="0070C0"/>
        </w:pBdr>
      </w:pPr>
    </w:p>
    <w:p w14:paraId="1B602009" w14:textId="53383E61" w:rsidR="00E46855" w:rsidRDefault="00E46855" w:rsidP="00796F14"/>
    <w:p w14:paraId="7C347955" w14:textId="7FEECC6F" w:rsidR="00F90B24" w:rsidRDefault="00EC147F" w:rsidP="00EC147F">
      <w:r>
        <w:t>7</w:t>
      </w:r>
      <w:r w:rsidR="00E46855">
        <w:t xml:space="preserve">. </w:t>
      </w:r>
      <w:r>
        <w:t>Modify your text field</w:t>
      </w:r>
      <w:r w:rsidR="00E46855">
        <w:t xml:space="preserve"> it so that the name is</w:t>
      </w:r>
      <w:r>
        <w:t xml:space="preserve"> also added if </w:t>
      </w:r>
      <w:r w:rsidR="00E46855">
        <w:t>you press Enter</w:t>
      </w:r>
      <w:r>
        <w:t xml:space="preserve"> or </w:t>
      </w:r>
      <w:r w:rsidR="00E46855">
        <w:t>Return.</w:t>
      </w:r>
      <w:r w:rsidR="001F3888">
        <w:t xml:space="preserve">  </w:t>
      </w:r>
      <w:r>
        <w:t>Give the</w:t>
      </w:r>
      <w:r w:rsidR="00EA7A70">
        <w:t xml:space="preserve"> </w:t>
      </w:r>
      <w:r>
        <w:t xml:space="preserve">HTML </w:t>
      </w:r>
      <w:r w:rsidR="00EA7A70">
        <w:t xml:space="preserve">element </w:t>
      </w:r>
      <w:r>
        <w:t>for your text field</w:t>
      </w:r>
      <w:r w:rsidR="00EA7A70">
        <w:t xml:space="preserve"> with this update.</w:t>
      </w:r>
    </w:p>
    <w:p w14:paraId="65403007" w14:textId="77777777" w:rsidR="00EC147F" w:rsidRPr="00E57678" w:rsidRDefault="00EC147F" w:rsidP="00EC147F"/>
    <w:p w14:paraId="6A7F6930" w14:textId="77777777" w:rsidR="00EC147F" w:rsidRPr="00D435B6" w:rsidRDefault="00EC147F" w:rsidP="00EC147F">
      <w:pPr>
        <w:pBdr>
          <w:top w:val="thinThickThinSmallGap" w:sz="24" w:space="4" w:color="0070C0"/>
          <w:left w:val="thinThickThinSmallGap" w:sz="24" w:space="4" w:color="0070C0"/>
          <w:bottom w:val="thinThickThinSmallGap" w:sz="24" w:space="4" w:color="0070C0"/>
          <w:right w:val="thinThickThinSmallGap" w:sz="24" w:space="4" w:color="0070C0"/>
        </w:pBdr>
      </w:pPr>
    </w:p>
    <w:p w14:paraId="17B3BC01" w14:textId="77777777" w:rsidR="00EC147F" w:rsidRDefault="00EC147F" w:rsidP="00796F14"/>
    <w:p w14:paraId="70AE5815" w14:textId="77777777" w:rsidR="006A2D76" w:rsidRDefault="00EC147F" w:rsidP="00796F14">
      <w:r>
        <w:t>8</w:t>
      </w:r>
      <w:r w:rsidR="00C66E90">
        <w:t xml:space="preserve">. </w:t>
      </w:r>
      <w:r w:rsidR="006A2D76">
        <w:t>Hopefully that all works now. But from a User Interface/User Experience (UI/UX) perspective it has some issues.  We’ll see them here and then fix them shortly.</w:t>
      </w:r>
    </w:p>
    <w:p w14:paraId="2CD38C98" w14:textId="77777777" w:rsidR="006A2D76" w:rsidRDefault="006A2D76" w:rsidP="00796F14"/>
    <w:p w14:paraId="58735907" w14:textId="08B1C5CC" w:rsidR="00C66E90" w:rsidRDefault="006A2D76" w:rsidP="001058DB">
      <w:pPr>
        <w:ind w:left="360"/>
      </w:pPr>
      <w:r>
        <w:t xml:space="preserve">a. </w:t>
      </w:r>
      <w:r w:rsidR="001058DB">
        <w:t xml:space="preserve">Enter a name in the text field and then </w:t>
      </w:r>
      <w:r w:rsidR="00C66E90">
        <w:t xml:space="preserve">click the </w:t>
      </w:r>
      <w:r>
        <w:t xml:space="preserve">“Add Name” </w:t>
      </w:r>
      <w:r w:rsidR="00C66E90">
        <w:t>button or press Enter/Return multiple times</w:t>
      </w:r>
      <w:r w:rsidR="001058DB">
        <w:t>. What happens?</w:t>
      </w:r>
    </w:p>
    <w:p w14:paraId="5A8BCA91" w14:textId="77777777" w:rsidR="006A2D76" w:rsidRPr="00E57678" w:rsidRDefault="006A2D76" w:rsidP="006A2D76"/>
    <w:p w14:paraId="3FE700A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2DC6593" w14:textId="77777777" w:rsidR="006A2D76" w:rsidRDefault="006A2D76" w:rsidP="00796F14"/>
    <w:p w14:paraId="443788DC" w14:textId="5EC8B058" w:rsidR="00C66E90" w:rsidRDefault="006A2D76" w:rsidP="00796F14">
      <w:r>
        <w:tab/>
        <w:t>b</w:t>
      </w:r>
      <w:r w:rsidR="00C66E90">
        <w:t>. What happens if the</w:t>
      </w:r>
      <w:r w:rsidR="001058DB">
        <w:t xml:space="preserve"> text</w:t>
      </w:r>
      <w:r w:rsidR="00C66E90">
        <w:t xml:space="preserve"> field is empty when you</w:t>
      </w:r>
      <w:r>
        <w:t xml:space="preserve"> press Enter/Return or</w:t>
      </w:r>
      <w:r w:rsidR="00C66E90">
        <w:t xml:space="preserve"> click Add name?</w:t>
      </w:r>
    </w:p>
    <w:p w14:paraId="540E4179" w14:textId="77777777" w:rsidR="006A2D76" w:rsidRPr="00E57678" w:rsidRDefault="006A2D76" w:rsidP="006A2D76"/>
    <w:p w14:paraId="41F29307"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691D5713" w14:textId="25A26C17" w:rsidR="00C66E90" w:rsidRDefault="00C66E90" w:rsidP="00796F14"/>
    <w:p w14:paraId="68559095" w14:textId="0D6D7D6E" w:rsidR="006A2D76" w:rsidRDefault="006A2D76" w:rsidP="00163004">
      <w:r>
        <w:t>9</w:t>
      </w:r>
      <w:r w:rsidR="00C66E90">
        <w:t xml:space="preserve">. </w:t>
      </w:r>
      <w:r>
        <w:t xml:space="preserve">Let’s also gather a little more information about the behavior of your text field, Vue instance property and button that will help when improving the UI/UX later.  You’ll want to </w:t>
      </w:r>
      <w:r w:rsidR="001058DB">
        <w:t xml:space="preserve">open and </w:t>
      </w:r>
      <w:r>
        <w:t xml:space="preserve">use the Vue </w:t>
      </w:r>
      <w:proofErr w:type="spellStart"/>
      <w:r>
        <w:t>DevTools</w:t>
      </w:r>
      <w:proofErr w:type="spellEnd"/>
      <w:r>
        <w:t xml:space="preserve"> for these</w:t>
      </w:r>
      <w:r w:rsidR="00163004">
        <w:t xml:space="preserve">. If you don’t recall how to open the Vue </w:t>
      </w:r>
      <w:proofErr w:type="spellStart"/>
      <w:r w:rsidR="00163004">
        <w:t>DevToosl</w:t>
      </w:r>
      <w:proofErr w:type="spellEnd"/>
      <w:r w:rsidR="00163004">
        <w:t xml:space="preserve">, check Activity 04 or the </w:t>
      </w:r>
      <w:r w:rsidR="00163004" w:rsidRPr="00163004">
        <w:t xml:space="preserve">User Inputs &amp; Vue </w:t>
      </w:r>
      <w:proofErr w:type="spellStart"/>
      <w:r w:rsidR="00163004" w:rsidRPr="00163004">
        <w:t>Devtools</w:t>
      </w:r>
      <w:proofErr w:type="spellEnd"/>
      <w:r w:rsidR="00163004">
        <w:t xml:space="preserve"> Video (</w:t>
      </w:r>
      <w:hyperlink r:id="rId11" w:history="1">
        <w:r w:rsidR="00163004" w:rsidRPr="00D36FA1">
          <w:rPr>
            <w:rStyle w:val="Hyperlink"/>
          </w:rPr>
          <w:t>https://vueschool.io/lessons/vuejs-user-inputs-vue-devtools</w:t>
        </w:r>
      </w:hyperlink>
      <w:r w:rsidR="00163004">
        <w:t>).</w:t>
      </w:r>
    </w:p>
    <w:p w14:paraId="39C2FB20" w14:textId="77777777" w:rsidR="006A2D76" w:rsidRDefault="006A2D76" w:rsidP="00944534"/>
    <w:p w14:paraId="6A15F197" w14:textId="6EE2C43C" w:rsidR="00944534" w:rsidRDefault="006A2D76" w:rsidP="006A2D76">
      <w:pPr>
        <w:ind w:left="360"/>
      </w:pPr>
      <w:r>
        <w:t xml:space="preserve">a. </w:t>
      </w:r>
      <w:r w:rsidR="00C66E90">
        <w:t xml:space="preserve">What is </w:t>
      </w:r>
      <w:r w:rsidR="00E0468D">
        <w:t xml:space="preserve">the initial value </w:t>
      </w:r>
      <w:r w:rsidR="00693D59">
        <w:t xml:space="preserve">that is </w:t>
      </w:r>
      <w:r w:rsidR="00C66E90">
        <w:t xml:space="preserve">stored in the Vue instance </w:t>
      </w:r>
      <w:r>
        <w:t>property that is</w:t>
      </w:r>
      <w:r w:rsidR="00E0468D">
        <w:t xml:space="preserve"> bound to your </w:t>
      </w:r>
      <w:r>
        <w:t xml:space="preserve">text </w:t>
      </w:r>
      <w:r w:rsidR="00E0468D">
        <w:t xml:space="preserve">field? </w:t>
      </w:r>
    </w:p>
    <w:p w14:paraId="7A24EB3E" w14:textId="77777777" w:rsidR="006A2D76" w:rsidRPr="00E57678" w:rsidRDefault="006A2D76" w:rsidP="006A2D76"/>
    <w:p w14:paraId="7561A59A"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8E91F35" w14:textId="77777777" w:rsidR="00944534" w:rsidRDefault="00944534" w:rsidP="00796F14"/>
    <w:p w14:paraId="63196F51" w14:textId="5F3D3752" w:rsidR="00C66E90" w:rsidRDefault="006A2D76" w:rsidP="00E40670">
      <w:pPr>
        <w:ind w:left="360"/>
      </w:pPr>
      <w:r>
        <w:lastRenderedPageBreak/>
        <w:t>b</w:t>
      </w:r>
      <w:r w:rsidR="00944534">
        <w:t xml:space="preserve">. </w:t>
      </w:r>
      <w:r w:rsidR="00E40670">
        <w:t>T</w:t>
      </w:r>
      <w:r>
        <w:t>ype</w:t>
      </w:r>
      <w:r w:rsidR="00C66E90">
        <w:t xml:space="preserve"> </w:t>
      </w:r>
      <w:r w:rsidR="00E0468D">
        <w:t xml:space="preserve">something into the </w:t>
      </w:r>
      <w:r>
        <w:t xml:space="preserve">text </w:t>
      </w:r>
      <w:r w:rsidR="00E0468D">
        <w:t>field and then delete</w:t>
      </w:r>
      <w:r>
        <w:t xml:space="preserve"> it</w:t>
      </w:r>
      <w:r w:rsidR="00E40670">
        <w:t xml:space="preserve">. </w:t>
      </w:r>
      <w:r w:rsidR="00E40670">
        <w:t>What value is in th</w:t>
      </w:r>
      <w:r w:rsidR="00E40670">
        <w:t xml:space="preserve">e bound property in </w:t>
      </w:r>
      <w:r w:rsidR="00E40670">
        <w:t>Vue instance</w:t>
      </w:r>
      <w:r w:rsidR="00E40670">
        <w:t xml:space="preserve"> now?</w:t>
      </w:r>
    </w:p>
    <w:p w14:paraId="556C41C1" w14:textId="77777777" w:rsidR="006A2D76" w:rsidRPr="00E57678" w:rsidRDefault="006A2D76" w:rsidP="006A2D76"/>
    <w:p w14:paraId="35236A25"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72197361" w14:textId="77777777" w:rsidR="006A2D76" w:rsidRDefault="006A2D76" w:rsidP="006A2D76">
      <w:pPr>
        <w:ind w:left="360"/>
      </w:pPr>
    </w:p>
    <w:p w14:paraId="042ED076" w14:textId="503FE723" w:rsidR="001D5E4C" w:rsidRDefault="006A2D76" w:rsidP="006A2D76">
      <w:pPr>
        <w:ind w:left="360"/>
      </w:pPr>
      <w:r>
        <w:t>c. If your answer to parts a and b are not the same, modify the</w:t>
      </w:r>
      <w:r w:rsidR="00BB2B6C">
        <w:t xml:space="preserve"> value assigned to the</w:t>
      </w:r>
      <w:r>
        <w:t xml:space="preserve"> property in your Vue instance so that they are.  This will simplify things later.  Give </w:t>
      </w:r>
      <w:r w:rsidR="00822FC3">
        <w:t xml:space="preserve">the line of </w:t>
      </w:r>
      <w:r>
        <w:t>code from your Vue instance that creates and initializes the property bound to your text field.</w:t>
      </w:r>
    </w:p>
    <w:p w14:paraId="55472FC8" w14:textId="77777777" w:rsidR="006A2D76" w:rsidRPr="00E57678" w:rsidRDefault="006A2D76" w:rsidP="006A2D76"/>
    <w:p w14:paraId="2700E041" w14:textId="77777777" w:rsidR="006A2D76" w:rsidRPr="00D435B6" w:rsidRDefault="006A2D76" w:rsidP="006A2D76">
      <w:pPr>
        <w:pBdr>
          <w:top w:val="thinThickThinSmallGap" w:sz="24" w:space="4" w:color="0070C0"/>
          <w:left w:val="thinThickThinSmallGap" w:sz="24" w:space="4" w:color="0070C0"/>
          <w:bottom w:val="thinThickThinSmallGap" w:sz="24" w:space="4" w:color="0070C0"/>
          <w:right w:val="thinThickThinSmallGap" w:sz="24" w:space="4" w:color="0070C0"/>
        </w:pBdr>
      </w:pPr>
    </w:p>
    <w:p w14:paraId="1D3A010E" w14:textId="2B6FC0F5" w:rsidR="006A2D76" w:rsidRDefault="006A2D76" w:rsidP="00796F14"/>
    <w:p w14:paraId="7B1941D1" w14:textId="401E46FE" w:rsidR="003F02B2" w:rsidRPr="002317C3" w:rsidRDefault="003F02B2" w:rsidP="003F02B2">
      <w:pPr>
        <w:rPr>
          <w:b/>
          <w:bCs/>
          <w:u w:val="single"/>
        </w:rPr>
      </w:pPr>
      <w:r w:rsidRPr="002317C3">
        <w:rPr>
          <w:b/>
          <w:bCs/>
          <w:u w:val="single"/>
        </w:rPr>
        <w:t xml:space="preserve">Adding to the Harvest Report </w:t>
      </w:r>
      <w:r w:rsidR="000E43E9">
        <w:rPr>
          <w:b/>
          <w:bCs/>
          <w:u w:val="single"/>
        </w:rPr>
        <w:t xml:space="preserve">- </w:t>
      </w:r>
      <w:r>
        <w:rPr>
          <w:b/>
          <w:bCs/>
          <w:u w:val="single"/>
        </w:rPr>
        <w:t>Spike 1</w:t>
      </w:r>
      <w:r w:rsidRPr="002317C3">
        <w:rPr>
          <w:b/>
          <w:bCs/>
          <w:u w:val="single"/>
        </w:rPr>
        <w:t>:</w:t>
      </w:r>
    </w:p>
    <w:p w14:paraId="0283C6C1" w14:textId="77777777" w:rsidR="0076615C" w:rsidRDefault="0076615C" w:rsidP="00796F14"/>
    <w:p w14:paraId="63E61C77" w14:textId="28E17D3E" w:rsidR="0076615C" w:rsidRDefault="0076615C" w:rsidP="00796F14">
      <w:r>
        <w:t xml:space="preserve">10. In your </w:t>
      </w:r>
      <w:r w:rsidR="000E43E9">
        <w:rPr>
          <w:rFonts w:ascii="Courier" w:hAnsi="Courier"/>
        </w:rPr>
        <w:t>vue2</w:t>
      </w:r>
      <w:r w:rsidRPr="0082118C">
        <w:rPr>
          <w:rFonts w:ascii="Courier" w:hAnsi="Courier"/>
        </w:rPr>
        <w:t>.html</w:t>
      </w:r>
      <w:r>
        <w:t xml:space="preserve"> page</w:t>
      </w:r>
      <w:r w:rsidR="00F82FDE">
        <w:t xml:space="preserve"> in FarmData2</w:t>
      </w:r>
      <w:r>
        <w:t>:</w:t>
      </w:r>
    </w:p>
    <w:p w14:paraId="60DC038B" w14:textId="77777777" w:rsidR="003C7957" w:rsidRDefault="003C7957" w:rsidP="00796F14"/>
    <w:p w14:paraId="38B2CF15" w14:textId="30F0BA60" w:rsidR="0076615C" w:rsidRDefault="00624401" w:rsidP="0076615C">
      <w:pPr>
        <w:pStyle w:val="ListParagraph"/>
        <w:numPr>
          <w:ilvl w:val="0"/>
          <w:numId w:val="2"/>
        </w:numPr>
      </w:pPr>
      <w:r>
        <w:t xml:space="preserve">Set </w:t>
      </w:r>
      <w:r w:rsidR="000E43E9">
        <w:t xml:space="preserve">the </w:t>
      </w:r>
      <w:r w:rsidR="0076615C">
        <w:t xml:space="preserve">property </w:t>
      </w:r>
      <w:r w:rsidR="000E43E9">
        <w:t xml:space="preserve">in </w:t>
      </w:r>
      <w:r w:rsidR="0076615C">
        <w:t>your Vue instance that holds the harvest logs to be an</w:t>
      </w:r>
      <w:r>
        <w:t xml:space="preserve"> empty array.</w:t>
      </w:r>
    </w:p>
    <w:p w14:paraId="323876B6" w14:textId="299A1F6A" w:rsidR="003C7957" w:rsidRDefault="0076615C" w:rsidP="00B123CC">
      <w:pPr>
        <w:pStyle w:val="ListParagraph"/>
        <w:numPr>
          <w:ilvl w:val="0"/>
          <w:numId w:val="2"/>
        </w:numPr>
      </w:pPr>
      <w:r>
        <w:t xml:space="preserve">Then have the “Generate Report” button add </w:t>
      </w:r>
      <w:r w:rsidR="00B123CC">
        <w:t>the</w:t>
      </w:r>
      <w:r w:rsidR="00D22FD8">
        <w:t xml:space="preserve"> harvest log</w:t>
      </w:r>
      <w:r w:rsidR="000E43E9">
        <w:t xml:space="preserve"> shown below</w:t>
      </w:r>
      <w:r w:rsidR="00D22FD8">
        <w:t xml:space="preserve"> to the Vue instance</w:t>
      </w:r>
      <w:r>
        <w:t xml:space="preserve"> when it is clicked</w:t>
      </w:r>
    </w:p>
    <w:p w14:paraId="18B3E81F" w14:textId="48DCB318" w:rsidR="00B123CC" w:rsidRDefault="00B123CC" w:rsidP="00B123CC">
      <w:pPr>
        <w:pStyle w:val="ListParagraph"/>
      </w:pPr>
    </w:p>
    <w:p w14:paraId="55CF84A5" w14:textId="2ABEB72C" w:rsidR="00B123CC" w:rsidRDefault="00B123CC" w:rsidP="00B123CC">
      <w:pPr>
        <w:pStyle w:val="ListParagraph"/>
        <w:ind w:left="0"/>
        <w:jc w:val="center"/>
      </w:pPr>
      <w:r w:rsidRPr="00B123CC">
        <w:drawing>
          <wp:inline distT="0" distB="0" distL="0" distR="0" wp14:anchorId="1D85994F" wp14:editId="740624CD">
            <wp:extent cx="2118167" cy="407890"/>
            <wp:effectExtent l="0" t="0" r="317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2"/>
                    <a:stretch>
                      <a:fillRect/>
                    </a:stretch>
                  </pic:blipFill>
                  <pic:spPr>
                    <a:xfrm>
                      <a:off x="0" y="0"/>
                      <a:ext cx="2292018" cy="441368"/>
                    </a:xfrm>
                    <a:prstGeom prst="rect">
                      <a:avLst/>
                    </a:prstGeom>
                  </pic:spPr>
                </pic:pic>
              </a:graphicData>
            </a:graphic>
          </wp:inline>
        </w:drawing>
      </w:r>
    </w:p>
    <w:p w14:paraId="7185DFA2" w14:textId="77777777" w:rsidR="00B123CC" w:rsidRDefault="00B123CC" w:rsidP="00B123CC">
      <w:pPr>
        <w:pStyle w:val="ListParagraph"/>
        <w:ind w:left="0"/>
        <w:jc w:val="center"/>
      </w:pPr>
    </w:p>
    <w:p w14:paraId="0B7D4448" w14:textId="7039D3CB" w:rsidR="0076615C" w:rsidRDefault="0076615C" w:rsidP="0076615C">
      <w:r>
        <w:t>When this works</w:t>
      </w:r>
      <w:r w:rsidR="003748E0">
        <w:t>,</w:t>
      </w:r>
      <w:r>
        <w:t xml:space="preserve"> the table in the harvest report should initially be empty (just the headers).  Then when the “Generate Report” button is clicked the new row should appear in the table.  If you click the button multiple times, then multiple copies of the row should appear.</w:t>
      </w:r>
      <w:r w:rsidR="003C7957">
        <w:t xml:space="preserve"> Not quite the </w:t>
      </w:r>
      <w:proofErr w:type="gramStart"/>
      <w:r w:rsidR="003C7957">
        <w:t>real-deal</w:t>
      </w:r>
      <w:proofErr w:type="gramEnd"/>
      <w:r w:rsidR="003C7957">
        <w:t xml:space="preserve"> yet, but we are getting closer.  Eventually, the JavaScript that runs when this button is clicked will retrieve data from the FarmData2 database</w:t>
      </w:r>
      <w:r w:rsidR="00A66B56">
        <w:t xml:space="preserve"> using a </w:t>
      </w:r>
      <w:r w:rsidR="00812AE9">
        <w:t>w</w:t>
      </w:r>
      <w:r w:rsidR="00A66B56">
        <w:t>eb API</w:t>
      </w:r>
      <w:r w:rsidR="004875B1">
        <w:t xml:space="preserve"> and load it into the Vue instance.</w:t>
      </w:r>
    </w:p>
    <w:p w14:paraId="76229A8C" w14:textId="77777777" w:rsidR="0076615C" w:rsidRDefault="0076615C" w:rsidP="0076615C"/>
    <w:p w14:paraId="478307CD" w14:textId="1D76B22E" w:rsidR="007773DC" w:rsidRDefault="0076615C" w:rsidP="00796F14">
      <w:r>
        <w:t xml:space="preserve">11. Commit your changes to your feature branch with a meaningful commit message and push it to your origin.  </w:t>
      </w:r>
    </w:p>
    <w:p w14:paraId="1062CA87" w14:textId="77777777" w:rsidR="00247F7C" w:rsidRDefault="00247F7C" w:rsidP="00796F14"/>
    <w:p w14:paraId="57F45070" w14:textId="0F67553D" w:rsidR="00F90B24" w:rsidRPr="00F90B24" w:rsidRDefault="00E807C9" w:rsidP="00796F14">
      <w:pPr>
        <w:rPr>
          <w:b/>
          <w:bCs/>
          <w:u w:val="single"/>
        </w:rPr>
      </w:pPr>
      <w:r>
        <w:rPr>
          <w:b/>
          <w:bCs/>
          <w:u w:val="single"/>
        </w:rPr>
        <w:t xml:space="preserve">Vue Methods and </w:t>
      </w:r>
      <w:r w:rsidR="00F90B24" w:rsidRPr="00F90B24">
        <w:rPr>
          <w:b/>
          <w:bCs/>
          <w:u w:val="single"/>
        </w:rPr>
        <w:t>JavaScript Functions:</w:t>
      </w:r>
    </w:p>
    <w:p w14:paraId="0D6301DA" w14:textId="168C4035" w:rsidR="00F90B24" w:rsidRDefault="00F90B24" w:rsidP="00796F14"/>
    <w:p w14:paraId="1D87E99A" w14:textId="37581249" w:rsidR="000C6839" w:rsidRDefault="000C6839" w:rsidP="001F78AC">
      <w:pPr>
        <w:rPr>
          <w:rFonts w:ascii="Courier" w:hAnsi="Courier"/>
        </w:rPr>
      </w:pPr>
      <w:r>
        <w:t xml:space="preserve">Find the </w:t>
      </w:r>
      <w:r>
        <w:rPr>
          <w:i/>
          <w:iCs/>
        </w:rPr>
        <w:t>Vue Methods</w:t>
      </w:r>
      <w:r w:rsidR="0019579A">
        <w:rPr>
          <w:i/>
          <w:iCs/>
        </w:rPr>
        <w:t xml:space="preserve"> (3:00)</w:t>
      </w:r>
      <w:r>
        <w:t xml:space="preserve"> video in the free </w:t>
      </w:r>
      <w:r w:rsidRPr="008E0B62">
        <w:rPr>
          <w:i/>
          <w:iCs/>
        </w:rPr>
        <w:t>Vue.js Fundamentals</w:t>
      </w:r>
      <w:r>
        <w:t xml:space="preserve"> course. </w:t>
      </w:r>
      <w:r w:rsidR="001F78AC">
        <w:t xml:space="preserve">Watch that video and complete the activities below by continuing </w:t>
      </w:r>
      <w:r w:rsidR="00F82FDE">
        <w:t xml:space="preserve">to modify </w:t>
      </w:r>
      <w:r w:rsidR="001F78AC">
        <w:t xml:space="preserve">your </w:t>
      </w:r>
      <w:r w:rsidR="001F78AC" w:rsidRPr="0086445B">
        <w:rPr>
          <w:rFonts w:ascii="Courier" w:hAnsi="Courier"/>
        </w:rPr>
        <w:t>vuespike.html</w:t>
      </w:r>
      <w:r w:rsidR="00F82FDE">
        <w:rPr>
          <w:rFonts w:cstheme="minorHAnsi"/>
        </w:rPr>
        <w:t xml:space="preserve"> file.</w:t>
      </w:r>
    </w:p>
    <w:p w14:paraId="2C34AA56" w14:textId="77777777" w:rsidR="001F78AC" w:rsidRDefault="001F78AC" w:rsidP="001F78AC"/>
    <w:p w14:paraId="5361BB4E" w14:textId="72463CCC" w:rsidR="00282238" w:rsidRDefault="004875B1" w:rsidP="004875B1">
      <w:r>
        <w:t>12</w:t>
      </w:r>
      <w:r w:rsidR="00556B56">
        <w:t xml:space="preserve">. </w:t>
      </w:r>
      <w:r>
        <w:t>Mimicking what is done in the video, m</w:t>
      </w:r>
      <w:r w:rsidR="00556B56">
        <w:t xml:space="preserve">ove the code that </w:t>
      </w:r>
      <w:r>
        <w:t xml:space="preserve">runs when your “Add Name” button is clicked from the button tag to a function in the methods object in your Vue instance. </w:t>
      </w:r>
    </w:p>
    <w:p w14:paraId="3E861F84" w14:textId="77777777" w:rsidR="00282238" w:rsidRDefault="00282238" w:rsidP="004875B1"/>
    <w:p w14:paraId="18D14DB7" w14:textId="46175072" w:rsidR="00556B56" w:rsidRPr="005169C4" w:rsidRDefault="00282238" w:rsidP="00282238">
      <w:pPr>
        <w:ind w:left="360"/>
      </w:pPr>
      <w:r>
        <w:lastRenderedPageBreak/>
        <w:t xml:space="preserve">a. </w:t>
      </w:r>
      <w:r w:rsidR="00556B56">
        <w:t xml:space="preserve">Give the </w:t>
      </w:r>
      <w:r w:rsidR="004875B1">
        <w:t xml:space="preserve">full </w:t>
      </w:r>
      <w:r w:rsidR="00556B56">
        <w:t>methods object that you added to your Vue instance here</w:t>
      </w:r>
      <w:r w:rsidR="00720CF2">
        <w:t xml:space="preserve"> including the function </w:t>
      </w:r>
      <w:r w:rsidR="004875B1">
        <w:t>that handles the</w:t>
      </w:r>
      <w:r w:rsidR="00720CF2">
        <w:t xml:space="preserve"> button click</w:t>
      </w:r>
      <w:r w:rsidR="00556B56">
        <w:t>.</w:t>
      </w:r>
    </w:p>
    <w:p w14:paraId="002D31CF" w14:textId="49418BCF" w:rsidR="00556B56" w:rsidRDefault="00556B56" w:rsidP="00120D1B"/>
    <w:p w14:paraId="04E78524"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729D7138" w14:textId="49B14318" w:rsidR="004875B1" w:rsidRDefault="004875B1" w:rsidP="00120D1B"/>
    <w:p w14:paraId="1B108914" w14:textId="2C1C5BAF" w:rsidR="00282238" w:rsidRPr="005169C4" w:rsidRDefault="00282238" w:rsidP="00282238">
      <w:pPr>
        <w:ind w:left="360"/>
      </w:pPr>
      <w:r>
        <w:t xml:space="preserve">b. Give the HTML for your button tag </w:t>
      </w:r>
      <w:r w:rsidR="006775FE">
        <w:t>after this change</w:t>
      </w:r>
      <w:r>
        <w:t>.</w:t>
      </w:r>
    </w:p>
    <w:p w14:paraId="64677BDC" w14:textId="77777777" w:rsidR="00282238" w:rsidRDefault="00282238" w:rsidP="00282238"/>
    <w:p w14:paraId="71079E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1C497193" w14:textId="77777777" w:rsidR="00282238" w:rsidRDefault="00282238" w:rsidP="00282238">
      <w:pPr>
        <w:ind w:left="360"/>
      </w:pPr>
    </w:p>
    <w:p w14:paraId="62032DC1" w14:textId="6D7114BF" w:rsidR="00282238" w:rsidRPr="005169C4" w:rsidRDefault="00282238" w:rsidP="00282238">
      <w:pPr>
        <w:ind w:left="360"/>
      </w:pPr>
      <w:r>
        <w:t xml:space="preserve">c. Give the HTML for your text field </w:t>
      </w:r>
      <w:r w:rsidR="006775FE">
        <w:t>after this change</w:t>
      </w:r>
      <w:r>
        <w:t>.</w:t>
      </w:r>
    </w:p>
    <w:p w14:paraId="2EFF3F3F" w14:textId="77777777" w:rsidR="00282238" w:rsidRDefault="00282238" w:rsidP="00282238"/>
    <w:p w14:paraId="112A3094" w14:textId="77777777" w:rsidR="00282238" w:rsidRPr="00D435B6" w:rsidRDefault="00282238" w:rsidP="00282238">
      <w:pPr>
        <w:pBdr>
          <w:top w:val="thinThickThinSmallGap" w:sz="24" w:space="4" w:color="0070C0"/>
          <w:left w:val="thinThickThinSmallGap" w:sz="24" w:space="4" w:color="0070C0"/>
          <w:bottom w:val="thinThickThinSmallGap" w:sz="24" w:space="4" w:color="0070C0"/>
          <w:right w:val="thinThickThinSmallGap" w:sz="24" w:space="4" w:color="0070C0"/>
        </w:pBdr>
      </w:pPr>
    </w:p>
    <w:p w14:paraId="3067D985" w14:textId="77777777" w:rsidR="00282238" w:rsidRDefault="00282238" w:rsidP="00120D1B"/>
    <w:p w14:paraId="1A68176F" w14:textId="431C029A" w:rsidR="00120D1B" w:rsidRDefault="004875B1" w:rsidP="00120D1B">
      <w:r>
        <w:t>13</w:t>
      </w:r>
      <w:r w:rsidR="00556B56">
        <w:t xml:space="preserve">. </w:t>
      </w:r>
      <w:r>
        <w:t>Add code to</w:t>
      </w:r>
      <w:r w:rsidR="00556B56">
        <w:t xml:space="preserve"> your function </w:t>
      </w:r>
      <w:r>
        <w:t xml:space="preserve">from #12 </w:t>
      </w:r>
      <w:r w:rsidR="00556B56">
        <w:t>so that the</w:t>
      </w:r>
      <w:r>
        <w:t xml:space="preserve"> text</w:t>
      </w:r>
      <w:r w:rsidR="00556B56">
        <w:t xml:space="preserve"> field is cleared </w:t>
      </w:r>
      <w:r w:rsidR="00120D1B">
        <w:t>after the name</w:t>
      </w:r>
      <w:r w:rsidR="00556B56">
        <w:t xml:space="preserve"> is added</w:t>
      </w:r>
      <w:r>
        <w:t xml:space="preserve"> to the list.  Hint: </w:t>
      </w:r>
      <w:r w:rsidR="00EF2BB7">
        <w:t>Your function should not</w:t>
      </w:r>
      <w:r>
        <w:t xml:space="preserve"> change the text field</w:t>
      </w:r>
      <w:r w:rsidR="00EF2BB7">
        <w:t xml:space="preserve"> directly.  It should</w:t>
      </w:r>
      <w:r>
        <w:t xml:space="preserve"> modify the Vue instance and let the data binding do the work! </w:t>
      </w:r>
      <w:r w:rsidR="00A91FCB">
        <w:t>Give the line you added</w:t>
      </w:r>
      <w:r>
        <w:t xml:space="preserve"> to your function.</w:t>
      </w:r>
    </w:p>
    <w:p w14:paraId="407E5F71" w14:textId="77777777" w:rsidR="004875B1" w:rsidRDefault="004875B1" w:rsidP="00120D1B"/>
    <w:p w14:paraId="1A12C313" w14:textId="77777777" w:rsidR="004875B1" w:rsidRPr="00D435B6" w:rsidRDefault="004875B1" w:rsidP="004875B1">
      <w:pPr>
        <w:pBdr>
          <w:top w:val="thinThickThinSmallGap" w:sz="24" w:space="4" w:color="0070C0"/>
          <w:left w:val="thinThickThinSmallGap" w:sz="24" w:space="4" w:color="0070C0"/>
          <w:bottom w:val="thinThickThinSmallGap" w:sz="24" w:space="4" w:color="0070C0"/>
          <w:right w:val="thinThickThinSmallGap" w:sz="24" w:space="4" w:color="0070C0"/>
        </w:pBdr>
      </w:pPr>
    </w:p>
    <w:p w14:paraId="5B2931DC" w14:textId="77777777" w:rsidR="00E807C9" w:rsidRDefault="00E807C9" w:rsidP="00796F14"/>
    <w:p w14:paraId="09D44F8C" w14:textId="1A2B3986" w:rsidR="00606E26" w:rsidRDefault="00282238" w:rsidP="00CC2D24">
      <w:r>
        <w:t>14</w:t>
      </w:r>
      <w:r w:rsidR="00CD0567">
        <w:t xml:space="preserve">. Extend </w:t>
      </w:r>
      <w:r w:rsidR="00720CF2">
        <w:t>your function</w:t>
      </w:r>
      <w:r w:rsidR="00CD0567">
        <w:t xml:space="preserve"> </w:t>
      </w:r>
      <w:r>
        <w:t xml:space="preserve">from #13 </w:t>
      </w:r>
      <w:r w:rsidR="00CD0567">
        <w:t xml:space="preserve">so that </w:t>
      </w:r>
      <w:r>
        <w:t>a name is only added to the list if</w:t>
      </w:r>
      <w:r w:rsidR="00606E26">
        <w:t xml:space="preserve"> there is something in the text field (</w:t>
      </w:r>
      <w:proofErr w:type="gramStart"/>
      <w:r w:rsidR="00606E26">
        <w:t>i.e.</w:t>
      </w:r>
      <w:proofErr w:type="gramEnd"/>
      <w:r w:rsidR="00606E26">
        <w:t xml:space="preserve"> no more adding blanks).  To complete this you’ll need to use a JavaScript conditional (</w:t>
      </w:r>
      <w:r w:rsidR="00606E26" w:rsidRPr="00F501F5">
        <w:rPr>
          <w:rFonts w:ascii="Courier" w:hAnsi="Courier"/>
        </w:rPr>
        <w:t>if</w:t>
      </w:r>
      <w:r w:rsidR="00606E26">
        <w:t>) statement. Using what you know about other programming languages a quick skim of the MDN resource below should be enough to get you started with JavaScript conditionals:</w:t>
      </w:r>
    </w:p>
    <w:p w14:paraId="1753378C" w14:textId="77777777" w:rsidR="00606E26" w:rsidRDefault="003958BF" w:rsidP="00606E26">
      <w:pPr>
        <w:pStyle w:val="ListParagraph"/>
        <w:numPr>
          <w:ilvl w:val="0"/>
          <w:numId w:val="3"/>
        </w:numPr>
      </w:pPr>
      <w:hyperlink r:id="rId13" w:history="1">
        <w:r w:rsidR="001669ED" w:rsidRPr="00AF2737">
          <w:rPr>
            <w:rStyle w:val="Hyperlink"/>
          </w:rPr>
          <w:t>https://developer.mozilla.org/en-US/docs/Learn/JavaScript/Building_blocks/conditionals</w:t>
        </w:r>
      </w:hyperlink>
      <w:r w:rsidR="001669ED">
        <w:t xml:space="preserve"> </w:t>
      </w:r>
      <w:r w:rsidR="00A91FCB">
        <w:t xml:space="preserve"> </w:t>
      </w:r>
    </w:p>
    <w:p w14:paraId="1D2AEF62" w14:textId="77777777" w:rsidR="00606E26" w:rsidRDefault="00606E26" w:rsidP="00606E26"/>
    <w:p w14:paraId="2AC9A3BD" w14:textId="363A31B6" w:rsidR="00B93454" w:rsidRDefault="00A91FCB" w:rsidP="00606E26">
      <w:r>
        <w:t xml:space="preserve">Give the </w:t>
      </w:r>
      <w:r w:rsidR="00606E26">
        <w:t xml:space="preserve">conditional </w:t>
      </w:r>
      <w:r>
        <w:t xml:space="preserve">statement </w:t>
      </w:r>
      <w:r w:rsidR="00606E26">
        <w:t xml:space="preserve">that </w:t>
      </w:r>
      <w:r>
        <w:t>you added</w:t>
      </w:r>
      <w:r w:rsidR="00606E26">
        <w:t xml:space="preserve"> to your function here.</w:t>
      </w:r>
      <w:r w:rsidR="00F501F5">
        <w:t xml:space="preserve"> Hint: Your answer to question #9 will also be helpful here.</w:t>
      </w:r>
    </w:p>
    <w:p w14:paraId="3523C760" w14:textId="77777777" w:rsidR="00606E26" w:rsidRDefault="00606E26" w:rsidP="00606E26"/>
    <w:p w14:paraId="38A477FB" w14:textId="77777777" w:rsidR="00606E26" w:rsidRPr="00D435B6" w:rsidRDefault="00606E26" w:rsidP="00606E26">
      <w:pPr>
        <w:pBdr>
          <w:top w:val="thinThickThinSmallGap" w:sz="24" w:space="4" w:color="0070C0"/>
          <w:left w:val="thinThickThinSmallGap" w:sz="24" w:space="4" w:color="0070C0"/>
          <w:bottom w:val="thinThickThinSmallGap" w:sz="24" w:space="4" w:color="0070C0"/>
          <w:right w:val="thinThickThinSmallGap" w:sz="24" w:space="4" w:color="0070C0"/>
        </w:pBdr>
      </w:pPr>
    </w:p>
    <w:p w14:paraId="1EBFCCA7" w14:textId="3F1ADFCF" w:rsidR="00E46855" w:rsidRDefault="00E46855" w:rsidP="00796F14"/>
    <w:p w14:paraId="719831E8" w14:textId="77777777" w:rsidR="006F1180" w:rsidRDefault="006F1180" w:rsidP="006F1180">
      <w:r>
        <w:t xml:space="preserve">15. </w:t>
      </w:r>
      <w:r w:rsidR="0050429E">
        <w:t xml:space="preserve">Optional </w:t>
      </w:r>
      <w:r w:rsidR="001669ED">
        <w:t xml:space="preserve">Extra Practice: </w:t>
      </w:r>
      <w:r>
        <w:t>Add a text field and a button for adding a new card to the list.  The input to the text field should contain information for a new card (</w:t>
      </w:r>
      <w:proofErr w:type="gramStart"/>
      <w:r>
        <w:t>e.g.</w:t>
      </w:r>
      <w:proofErr w:type="gramEnd"/>
      <w:r>
        <w:t xml:space="preserve"> A H or 3 D, etc.).  Your JavaScript function should split the text and add a new object to the array of cards in your Vue instance.  You might find the MDN page on Useful String Methods helpful:</w:t>
      </w:r>
    </w:p>
    <w:p w14:paraId="04F16279" w14:textId="108C4DFA" w:rsidR="00A83F6A" w:rsidRDefault="003958BF" w:rsidP="006F1180">
      <w:pPr>
        <w:pStyle w:val="ListParagraph"/>
        <w:numPr>
          <w:ilvl w:val="0"/>
          <w:numId w:val="3"/>
        </w:numPr>
      </w:pPr>
      <w:hyperlink r:id="rId14" w:history="1">
        <w:r w:rsidR="00A83F6A" w:rsidRPr="00AF2737">
          <w:rPr>
            <w:rStyle w:val="Hyperlink"/>
          </w:rPr>
          <w:t>https://developer.mozilla.org/en-US/docs/Learn/JavaScript/First_steps/Useful_string_methods</w:t>
        </w:r>
      </w:hyperlink>
      <w:r w:rsidR="00A83F6A">
        <w:t xml:space="preserve"> </w:t>
      </w:r>
    </w:p>
    <w:p w14:paraId="0508EA6F" w14:textId="4C4052C0" w:rsidR="00E46855" w:rsidRDefault="00E46855" w:rsidP="00796F14"/>
    <w:p w14:paraId="2EEC82C8" w14:textId="4780F098" w:rsidR="009A068C" w:rsidRPr="002317C3" w:rsidRDefault="009A068C" w:rsidP="009A068C">
      <w:pPr>
        <w:rPr>
          <w:b/>
          <w:bCs/>
          <w:u w:val="single"/>
        </w:rPr>
      </w:pPr>
      <w:r w:rsidRPr="002317C3">
        <w:rPr>
          <w:b/>
          <w:bCs/>
          <w:u w:val="single"/>
        </w:rPr>
        <w:t xml:space="preserve">Adding to the Harvest Report </w:t>
      </w:r>
      <w:r w:rsidR="002A02F6">
        <w:rPr>
          <w:b/>
          <w:bCs/>
          <w:u w:val="single"/>
        </w:rPr>
        <w:t xml:space="preserve">- </w:t>
      </w:r>
      <w:r>
        <w:rPr>
          <w:b/>
          <w:bCs/>
          <w:u w:val="single"/>
        </w:rPr>
        <w:t>Spike 2</w:t>
      </w:r>
      <w:r w:rsidRPr="002317C3">
        <w:rPr>
          <w:b/>
          <w:bCs/>
          <w:u w:val="single"/>
        </w:rPr>
        <w:t>:</w:t>
      </w:r>
    </w:p>
    <w:p w14:paraId="5AB36312" w14:textId="77777777" w:rsidR="009A068C" w:rsidRDefault="009A068C" w:rsidP="00796F14"/>
    <w:p w14:paraId="24CC0FB6" w14:textId="77777777" w:rsidR="002A02F6" w:rsidRDefault="009A068C" w:rsidP="00F21732">
      <w:r>
        <w:t xml:space="preserve">16. </w:t>
      </w:r>
      <w:r w:rsidR="00D77055">
        <w:t xml:space="preserve">In your </w:t>
      </w:r>
      <w:r w:rsidR="002A02F6">
        <w:t>vue2</w:t>
      </w:r>
      <w:r w:rsidR="00D77055">
        <w:t>.html file in FarmData2, move</w:t>
      </w:r>
      <w:r w:rsidR="00DE7E26">
        <w:t xml:space="preserve"> the JavaScript code that handles the “Generate Report” button click to a function in the methods object in your Vue instance.  </w:t>
      </w:r>
    </w:p>
    <w:p w14:paraId="27596D52" w14:textId="77777777" w:rsidR="002A02F6" w:rsidRDefault="002A02F6" w:rsidP="00F21732"/>
    <w:p w14:paraId="6714F89D" w14:textId="77777777" w:rsidR="002A02F6" w:rsidRDefault="002A02F6" w:rsidP="00F21732"/>
    <w:p w14:paraId="4BB94638" w14:textId="15D1047F" w:rsidR="00DE7E26" w:rsidRDefault="002A02F6" w:rsidP="00F21732">
      <w:r>
        <w:t>17. Optional: M</w:t>
      </w:r>
      <w:r w:rsidR="00DE7E26">
        <w:t xml:space="preserve">odify the </w:t>
      </w:r>
      <w:r w:rsidR="00CC51DC">
        <w:t xml:space="preserve">handler function </w:t>
      </w:r>
      <w:r w:rsidR="00DE7E26">
        <w:t>so that it</w:t>
      </w:r>
      <w:r w:rsidR="00CC51DC">
        <w:t xml:space="preserve"> adds </w:t>
      </w:r>
      <w:r w:rsidR="000B28FD">
        <w:t>a different</w:t>
      </w:r>
      <w:r w:rsidR="008C5E86">
        <w:t xml:space="preserve"> harvest</w:t>
      </w:r>
      <w:r w:rsidR="000B28FD">
        <w:t xml:space="preserve"> record</w:t>
      </w:r>
      <w:r w:rsidR="008C5E86">
        <w:t xml:space="preserve"> to the Vue instance (and thus to the table as well)</w:t>
      </w:r>
      <w:r w:rsidR="000B28FD">
        <w:t xml:space="preserve"> each time </w:t>
      </w:r>
      <w:r w:rsidR="00DE7E26">
        <w:t xml:space="preserve">the button is </w:t>
      </w:r>
      <w:r w:rsidR="000B28FD">
        <w:t>clicked</w:t>
      </w:r>
      <w:r w:rsidR="00304582">
        <w:t xml:space="preserve">.  Your code should add </w:t>
      </w:r>
      <w:r w:rsidR="00DE7E26">
        <w:t xml:space="preserve">at least </w:t>
      </w:r>
      <w:r w:rsidR="0004682D">
        <w:t xml:space="preserve">three </w:t>
      </w:r>
      <w:r w:rsidR="00304582">
        <w:t>different records</w:t>
      </w:r>
      <w:r w:rsidR="00DE7E26">
        <w:t xml:space="preserve">. Hint: Use a </w:t>
      </w:r>
      <w:r w:rsidR="008C5E86">
        <w:t xml:space="preserve">JavaScript </w:t>
      </w:r>
      <w:r w:rsidR="00DE7E26">
        <w:t xml:space="preserve">conditional </w:t>
      </w:r>
      <w:r w:rsidR="00304582">
        <w:t xml:space="preserve">(if/else) </w:t>
      </w:r>
      <w:r w:rsidR="00DE7E26">
        <w:t xml:space="preserve">and the length of the array to add a different record each time. </w:t>
      </w:r>
      <w:r w:rsidR="001F6899">
        <w:t xml:space="preserve">A quick scan of the </w:t>
      </w:r>
      <w:r w:rsidR="00DE7E26">
        <w:t>MDN page on arrays</w:t>
      </w:r>
      <w:r w:rsidR="001F6899">
        <w:t xml:space="preserve"> should reveal how to determine the length of an array:</w:t>
      </w:r>
    </w:p>
    <w:p w14:paraId="7B78DC5C" w14:textId="4C185A9E" w:rsidR="00F21732" w:rsidRDefault="003958BF" w:rsidP="00DE7E26">
      <w:pPr>
        <w:pStyle w:val="ListParagraph"/>
        <w:numPr>
          <w:ilvl w:val="0"/>
          <w:numId w:val="3"/>
        </w:numPr>
      </w:pPr>
      <w:hyperlink r:id="rId15" w:history="1">
        <w:r w:rsidR="00F21732" w:rsidRPr="00AF2737">
          <w:rPr>
            <w:rStyle w:val="Hyperlink"/>
          </w:rPr>
          <w:t>https://developer.mozilla.org/en-US/docs/Learn/JavaScript/First_steps/Arrays</w:t>
        </w:r>
      </w:hyperlink>
    </w:p>
    <w:p w14:paraId="45F08E4C" w14:textId="6620ACDB" w:rsidR="000B28FD" w:rsidRDefault="000B28FD" w:rsidP="00796F14"/>
    <w:p w14:paraId="0E942BE6" w14:textId="61E55ECD" w:rsidR="000C2900" w:rsidRDefault="000C2900" w:rsidP="00796F14">
      <w:r>
        <w:t>Once your function has added all of the records, additional clicks of the button should not do anything.</w:t>
      </w:r>
    </w:p>
    <w:p w14:paraId="3772C965" w14:textId="77777777" w:rsidR="000C2900" w:rsidRDefault="000C2900" w:rsidP="00796F14"/>
    <w:p w14:paraId="4C420658" w14:textId="189FEA28" w:rsidR="0061406F" w:rsidRDefault="008C5E86" w:rsidP="00796F14">
      <w:r>
        <w:t>1</w:t>
      </w:r>
      <w:r w:rsidR="002A02F6">
        <w:t>8</w:t>
      </w:r>
      <w:r w:rsidR="0061406F">
        <w:t xml:space="preserve">. </w:t>
      </w:r>
      <w:r>
        <w:t>Commit your changes to your feature branch with a meaningful commit message and push it to your origin.</w:t>
      </w:r>
    </w:p>
    <w:p w14:paraId="60EBD8F9" w14:textId="6B80AAB9" w:rsidR="0061406F" w:rsidRDefault="0061406F" w:rsidP="00796F14"/>
    <w:p w14:paraId="422264B5" w14:textId="6FEADE7C" w:rsidR="00696528" w:rsidRPr="00696528" w:rsidRDefault="000A5B88" w:rsidP="00796F14">
      <w:pPr>
        <w:rPr>
          <w:b/>
          <w:bCs/>
          <w:u w:val="single"/>
        </w:rPr>
      </w:pPr>
      <w:r>
        <w:rPr>
          <w:b/>
          <w:bCs/>
          <w:u w:val="single"/>
        </w:rPr>
        <w:t xml:space="preserve">v-for Indices and </w:t>
      </w:r>
      <w:r w:rsidR="00696528" w:rsidRPr="00696528">
        <w:rPr>
          <w:b/>
          <w:bCs/>
          <w:u w:val="single"/>
        </w:rPr>
        <w:t>Functions with Parameters:</w:t>
      </w:r>
    </w:p>
    <w:p w14:paraId="5303A272" w14:textId="559D19E8" w:rsidR="00696528" w:rsidRDefault="00696528" w:rsidP="00796F14"/>
    <w:p w14:paraId="6E42034F" w14:textId="52249F34" w:rsidR="000A5B88" w:rsidRDefault="000A5B88" w:rsidP="00796F14">
      <w:r>
        <w:t xml:space="preserve">Sometimes when using the </w:t>
      </w:r>
      <w:r w:rsidRPr="000A5B88">
        <w:rPr>
          <w:rFonts w:ascii="Courier" w:hAnsi="Courier"/>
        </w:rPr>
        <w:t>v-for</w:t>
      </w:r>
      <w:r>
        <w:t xml:space="preserve"> directive to render a list of items it will be useful to have a variable telling us the index of each element as we are using it.  The v-for directive has another form that will provide this index. This section will introduce you to this form of the </w:t>
      </w:r>
      <w:r w:rsidRPr="000A5B88">
        <w:rPr>
          <w:rFonts w:ascii="Courier" w:hAnsi="Courier"/>
        </w:rPr>
        <w:t xml:space="preserve">v-for </w:t>
      </w:r>
      <w:r>
        <w:t>directive and show you a handy way to use it.</w:t>
      </w:r>
    </w:p>
    <w:p w14:paraId="280BC606" w14:textId="61FC6541" w:rsidR="000A5B88" w:rsidRDefault="000A5B88" w:rsidP="00796F14"/>
    <w:p w14:paraId="653EC9AB" w14:textId="55DE9F67" w:rsidR="0006765A" w:rsidRDefault="000A5B88" w:rsidP="0006765A">
      <w:r>
        <w:t>1</w:t>
      </w:r>
      <w:r w:rsidR="00A00C52">
        <w:t>9</w:t>
      </w:r>
      <w:r>
        <w:t xml:space="preserve">. </w:t>
      </w:r>
      <w:r w:rsidR="00D77055">
        <w:t>Modify</w:t>
      </w:r>
      <w:r>
        <w:t xml:space="preserve"> the </w:t>
      </w:r>
      <w:r w:rsidRPr="00D77055">
        <w:rPr>
          <w:rFonts w:ascii="Courier" w:hAnsi="Courier"/>
        </w:rPr>
        <w:t>li</w:t>
      </w:r>
      <w:r>
        <w:t xml:space="preserve"> tag that generates the list of names in your </w:t>
      </w:r>
      <w:r w:rsidR="00F82FDE" w:rsidRPr="00F82FDE">
        <w:rPr>
          <w:rFonts w:ascii="Courier" w:hAnsi="Courier"/>
        </w:rPr>
        <w:t>vuespike.html</w:t>
      </w:r>
      <w:r>
        <w:t xml:space="preserve"> page </w:t>
      </w:r>
      <w:r w:rsidR="0006765A">
        <w:t>so that it is similar to the one shown below.  You may need to adapt it depending upon what you called the array of names in your Vue instance.</w:t>
      </w:r>
    </w:p>
    <w:p w14:paraId="2A2BE37A" w14:textId="77777777" w:rsidR="0006765A" w:rsidRDefault="0006765A" w:rsidP="0006765A"/>
    <w:p w14:paraId="52E24B0D" w14:textId="72733CF6" w:rsidR="000A5B88" w:rsidRPr="000A5B88" w:rsidRDefault="000A5B88" w:rsidP="00796F14">
      <w:pPr>
        <w:rPr>
          <w:rFonts w:ascii="Courier" w:hAnsi="Courier"/>
          <w:sz w:val="22"/>
          <w:szCs w:val="22"/>
        </w:rPr>
      </w:pPr>
      <w:r>
        <w:rPr>
          <w:rFonts w:ascii="Courier" w:hAnsi="Courier"/>
          <w:sz w:val="22"/>
          <w:szCs w:val="22"/>
        </w:rPr>
        <w:tab/>
      </w:r>
      <w:r w:rsidRPr="000A5B88">
        <w:rPr>
          <w:rFonts w:ascii="Courier" w:hAnsi="Courier"/>
          <w:sz w:val="22"/>
          <w:szCs w:val="22"/>
        </w:rPr>
        <w:t>&lt;li v-for='(</w:t>
      </w:r>
      <w:proofErr w:type="spellStart"/>
      <w:proofErr w:type="gramStart"/>
      <w:r w:rsidRPr="000A5B88">
        <w:rPr>
          <w:rFonts w:ascii="Courier" w:hAnsi="Courier"/>
          <w:sz w:val="22"/>
          <w:szCs w:val="22"/>
        </w:rPr>
        <w:t>name,index</w:t>
      </w:r>
      <w:proofErr w:type="spellEnd"/>
      <w:proofErr w:type="gramEnd"/>
      <w:r w:rsidRPr="000A5B88">
        <w:rPr>
          <w:rFonts w:ascii="Courier" w:hAnsi="Courier"/>
          <w:sz w:val="22"/>
          <w:szCs w:val="22"/>
        </w:rPr>
        <w:t>) in names'&gt;{{ name + ' (' + index + ')' }}</w:t>
      </w:r>
    </w:p>
    <w:p w14:paraId="2B4CE7F7" w14:textId="49F6933E" w:rsidR="000A5B88" w:rsidRDefault="000A5B88" w:rsidP="00796F14"/>
    <w:p w14:paraId="137B7E54" w14:textId="3B43108E" w:rsidR="000A5B88" w:rsidRDefault="0006765A" w:rsidP="00796F14">
      <w:r>
        <w:t xml:space="preserve">This modified format for the </w:t>
      </w:r>
      <w:r w:rsidRPr="00F82FDE">
        <w:rPr>
          <w:rFonts w:ascii="Courier" w:hAnsi="Courier"/>
        </w:rPr>
        <w:t>v-for</w:t>
      </w:r>
      <w:r>
        <w:t xml:space="preserve"> directive defines two variables, </w:t>
      </w:r>
      <w:r w:rsidRPr="0006765A">
        <w:rPr>
          <w:rFonts w:ascii="Courier" w:hAnsi="Courier"/>
        </w:rPr>
        <w:t>name</w:t>
      </w:r>
      <w:r>
        <w:t xml:space="preserve"> and </w:t>
      </w:r>
      <w:r w:rsidRPr="0006765A">
        <w:rPr>
          <w:rFonts w:ascii="Courier" w:hAnsi="Courier"/>
        </w:rPr>
        <w:t>index</w:t>
      </w:r>
      <w:r>
        <w:t xml:space="preserve">, as it iterates over the array.  The </w:t>
      </w:r>
      <w:r w:rsidRPr="0006765A">
        <w:rPr>
          <w:rFonts w:ascii="Courier" w:hAnsi="Courier"/>
        </w:rPr>
        <w:t>name</w:t>
      </w:r>
      <w:r>
        <w:t xml:space="preserve"> variable takes on each value in the </w:t>
      </w:r>
      <w:r w:rsidRPr="0006765A">
        <w:rPr>
          <w:rFonts w:ascii="Courier" w:hAnsi="Courier"/>
        </w:rPr>
        <w:t>names</w:t>
      </w:r>
      <w:r>
        <w:t xml:space="preserve"> array, just as it did before.  The </w:t>
      </w:r>
      <w:r w:rsidRPr="0006765A">
        <w:rPr>
          <w:rFonts w:ascii="Courier" w:hAnsi="Courier"/>
        </w:rPr>
        <w:t>index</w:t>
      </w:r>
      <w:r>
        <w:t xml:space="preserve"> variable is a counter that starts at 0 for the first name and increasing by one as the </w:t>
      </w:r>
      <w:r w:rsidRPr="0006765A">
        <w:rPr>
          <w:rFonts w:ascii="Courier" w:hAnsi="Courier"/>
        </w:rPr>
        <w:t>v-for</w:t>
      </w:r>
      <w:r>
        <w:t xml:space="preserve"> goes through each additional name.  </w:t>
      </w:r>
    </w:p>
    <w:p w14:paraId="2735F2B0" w14:textId="16DEEE35" w:rsidR="0006765A" w:rsidRDefault="0006765A" w:rsidP="00796F14"/>
    <w:p w14:paraId="655FB050" w14:textId="3BF310B9" w:rsidR="0006765A" w:rsidRDefault="008A6A1D" w:rsidP="00796F14">
      <w:r>
        <w:t>20</w:t>
      </w:r>
      <w:r w:rsidR="0006765A">
        <w:t>. Think about what you would expect the list to look like when you reload the page based on the change you made in question #1</w:t>
      </w:r>
      <w:r>
        <w:t>9</w:t>
      </w:r>
      <w:r w:rsidR="0006765A">
        <w:t xml:space="preserve">.  Then reload the page.  </w:t>
      </w:r>
    </w:p>
    <w:p w14:paraId="33FE3011" w14:textId="77777777" w:rsidR="0006765A" w:rsidRDefault="0006765A" w:rsidP="00796F14"/>
    <w:p w14:paraId="016519D6" w14:textId="4E905B2C" w:rsidR="0006765A" w:rsidRDefault="0006765A" w:rsidP="00796F14">
      <w:r>
        <w:tab/>
        <w:t>a. Paste a screen shot of just the list of names below.</w:t>
      </w:r>
    </w:p>
    <w:p w14:paraId="103AFAF0" w14:textId="77777777" w:rsidR="0006765A" w:rsidRDefault="0006765A" w:rsidP="0006765A"/>
    <w:p w14:paraId="41B976F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13068C4A" w14:textId="7D40BC89" w:rsidR="0006765A" w:rsidRDefault="0006765A" w:rsidP="00796F14"/>
    <w:p w14:paraId="378DC2D0" w14:textId="034AF605" w:rsidR="0006765A" w:rsidRDefault="0006765A" w:rsidP="0006765A">
      <w:pPr>
        <w:ind w:left="360"/>
      </w:pPr>
      <w:r>
        <w:t>b. Was the output what you expected? Briefly explain why it was or was not what you expected.</w:t>
      </w:r>
    </w:p>
    <w:p w14:paraId="0315E143" w14:textId="77777777" w:rsidR="0006765A" w:rsidRDefault="0006765A" w:rsidP="0006765A"/>
    <w:p w14:paraId="796F80A8" w14:textId="77777777" w:rsidR="0006765A" w:rsidRPr="00D435B6" w:rsidRDefault="0006765A" w:rsidP="0006765A">
      <w:pPr>
        <w:pBdr>
          <w:top w:val="thinThickThinSmallGap" w:sz="24" w:space="4" w:color="0070C0"/>
          <w:left w:val="thinThickThinSmallGap" w:sz="24" w:space="4" w:color="0070C0"/>
          <w:bottom w:val="thinThickThinSmallGap" w:sz="24" w:space="4" w:color="0070C0"/>
          <w:right w:val="thinThickThinSmallGap" w:sz="24" w:space="4" w:color="0070C0"/>
        </w:pBdr>
      </w:pPr>
    </w:p>
    <w:p w14:paraId="70D4F54A" w14:textId="77777777" w:rsidR="0006765A" w:rsidRDefault="0006765A" w:rsidP="00796F14"/>
    <w:p w14:paraId="04710109" w14:textId="78838E54" w:rsidR="0006765A" w:rsidRDefault="00962ADF" w:rsidP="00962ADF">
      <w:r>
        <w:t xml:space="preserve">We can use the </w:t>
      </w:r>
      <w:r w:rsidRPr="00962ADF">
        <w:rPr>
          <w:rFonts w:ascii="Courier" w:hAnsi="Courier"/>
        </w:rPr>
        <w:t>index</w:t>
      </w:r>
      <w:r>
        <w:t xml:space="preserve"> variable created not just in the double mustache but anywhere within the tag where it is defined (</w:t>
      </w:r>
      <w:proofErr w:type="gramStart"/>
      <w:r>
        <w:t>e.g.</w:t>
      </w:r>
      <w:proofErr w:type="gramEnd"/>
      <w:r>
        <w:t xml:space="preserve"> between </w:t>
      </w:r>
      <w:r w:rsidRPr="00962ADF">
        <w:rPr>
          <w:rFonts w:ascii="Courier" w:hAnsi="Courier"/>
        </w:rPr>
        <w:t>&lt;</w:t>
      </w:r>
      <w:r>
        <w:rPr>
          <w:rFonts w:ascii="Courier" w:hAnsi="Courier"/>
        </w:rPr>
        <w:t>li</w:t>
      </w:r>
      <w:r w:rsidRPr="00962ADF">
        <w:rPr>
          <w:rFonts w:ascii="Courier" w:hAnsi="Courier"/>
        </w:rPr>
        <w:t>&gt;</w:t>
      </w:r>
      <w:r>
        <w:t xml:space="preserve"> and </w:t>
      </w:r>
      <w:r w:rsidRPr="00962ADF">
        <w:rPr>
          <w:rFonts w:ascii="Courier" w:hAnsi="Courier"/>
        </w:rPr>
        <w:t>&lt;/</w:t>
      </w:r>
      <w:r>
        <w:rPr>
          <w:rFonts w:ascii="Courier" w:hAnsi="Courier"/>
        </w:rPr>
        <w:t>li</w:t>
      </w:r>
      <w:r w:rsidRPr="00962ADF">
        <w:rPr>
          <w:rFonts w:ascii="Courier" w:hAnsi="Courier"/>
        </w:rPr>
        <w:t>&gt;</w:t>
      </w:r>
      <w:r>
        <w:t xml:space="preserve"> in this case).  That can be very useful for creating additional HTML elements that know the index that they are associated with.  For example, the </w:t>
      </w:r>
      <w:proofErr w:type="spellStart"/>
      <w:r w:rsidRPr="00CA5693">
        <w:rPr>
          <w:rFonts w:ascii="Courier" w:hAnsi="Courier"/>
        </w:rPr>
        <w:t>v-</w:t>
      </w:r>
      <w:proofErr w:type="gramStart"/>
      <w:r w:rsidRPr="00CA5693">
        <w:rPr>
          <w:rFonts w:ascii="Courier" w:hAnsi="Courier"/>
        </w:rPr>
        <w:t>on:click</w:t>
      </w:r>
      <w:proofErr w:type="spellEnd"/>
      <w:proofErr w:type="gramEnd"/>
      <w:r>
        <w:t xml:space="preserve"> (i.e. </w:t>
      </w:r>
      <w:r w:rsidRPr="00CA5693">
        <w:rPr>
          <w:rFonts w:ascii="Courier" w:hAnsi="Courier"/>
        </w:rPr>
        <w:t>@click</w:t>
      </w:r>
      <w:r>
        <w:t xml:space="preserve">) event handler of the following </w:t>
      </w:r>
      <w:r w:rsidRPr="00962ADF">
        <w:rPr>
          <w:rFonts w:ascii="Courier" w:hAnsi="Courier"/>
        </w:rPr>
        <w:t>button</w:t>
      </w:r>
      <w:r>
        <w:t xml:space="preserve"> uses the </w:t>
      </w:r>
      <w:r w:rsidRPr="00962ADF">
        <w:rPr>
          <w:rFonts w:ascii="Courier" w:hAnsi="Courier"/>
        </w:rPr>
        <w:t>index</w:t>
      </w:r>
      <w:r>
        <w:t xml:space="preserve"> as an argument to the </w:t>
      </w:r>
      <w:r w:rsidRPr="00962ADF">
        <w:rPr>
          <w:rFonts w:ascii="Courier" w:hAnsi="Courier"/>
        </w:rPr>
        <w:t>splice</w:t>
      </w:r>
      <w:r>
        <w:t xml:space="preserve"> array function:</w:t>
      </w:r>
    </w:p>
    <w:p w14:paraId="505333AB" w14:textId="77777777" w:rsidR="00962ADF" w:rsidRDefault="00962ADF" w:rsidP="00962ADF"/>
    <w:p w14:paraId="356A53F9" w14:textId="22F21066" w:rsidR="00962ADF" w:rsidRPr="00962ADF" w:rsidRDefault="00962ADF" w:rsidP="00962ADF">
      <w:pPr>
        <w:rPr>
          <w:rFonts w:ascii="Courier" w:hAnsi="Courier"/>
          <w:sz w:val="22"/>
          <w:szCs w:val="22"/>
        </w:rPr>
      </w:pPr>
      <w:r w:rsidRPr="00962ADF">
        <w:rPr>
          <w:rFonts w:ascii="Courier" w:hAnsi="Courier"/>
          <w:sz w:val="22"/>
          <w:szCs w:val="22"/>
        </w:rPr>
        <w:tab/>
        <w:t>&lt;button type='button' @click='</w:t>
      </w:r>
      <w:proofErr w:type="gramStart"/>
      <w:r w:rsidRPr="00962ADF">
        <w:rPr>
          <w:rFonts w:ascii="Courier" w:hAnsi="Courier"/>
          <w:sz w:val="22"/>
          <w:szCs w:val="22"/>
        </w:rPr>
        <w:t>names.splice</w:t>
      </w:r>
      <w:proofErr w:type="gramEnd"/>
      <w:r w:rsidRPr="00962ADF">
        <w:rPr>
          <w:rFonts w:ascii="Courier" w:hAnsi="Courier"/>
          <w:sz w:val="22"/>
          <w:szCs w:val="22"/>
        </w:rPr>
        <w:t>(index,1)'&gt;Delete&lt;/button&gt;</w:t>
      </w:r>
    </w:p>
    <w:p w14:paraId="6AE7B1CE" w14:textId="25A4FED2" w:rsidR="000A5B88" w:rsidRDefault="000A5B88" w:rsidP="00653443"/>
    <w:p w14:paraId="56BC54D3" w14:textId="6EB149FD" w:rsidR="007B6A11" w:rsidRDefault="008A6A1D" w:rsidP="007B6A11">
      <w:r>
        <w:t>To understand what this line does, check the</w:t>
      </w:r>
      <w:r w:rsidR="007B6A11">
        <w:t xml:space="preserve"> MDN documentation for the JavaScript </w:t>
      </w:r>
      <w:proofErr w:type="spellStart"/>
      <w:r w:rsidR="007B6A11" w:rsidRPr="007B6A11">
        <w:rPr>
          <w:rFonts w:ascii="Courier" w:hAnsi="Courier"/>
        </w:rPr>
        <w:t>Array.splice</w:t>
      </w:r>
      <w:proofErr w:type="spellEnd"/>
      <w:r w:rsidR="007B6A11">
        <w:t xml:space="preserve"> method</w:t>
      </w:r>
      <w:r w:rsidR="007542FC">
        <w:t>.</w:t>
      </w:r>
      <w:r w:rsidRPr="008A6A1D">
        <w:t xml:space="preserve"> </w:t>
      </w:r>
      <w:r>
        <w:t xml:space="preserve">Pay particular attention to the </w:t>
      </w:r>
      <w:r w:rsidRPr="007B6A11">
        <w:rPr>
          <w:rFonts w:ascii="Courier" w:hAnsi="Courier"/>
        </w:rPr>
        <w:t>start</w:t>
      </w:r>
      <w:r>
        <w:t xml:space="preserve"> and </w:t>
      </w:r>
      <w:proofErr w:type="spellStart"/>
      <w:r w:rsidRPr="007B6A11">
        <w:rPr>
          <w:rFonts w:ascii="Courier" w:hAnsi="Courier"/>
        </w:rPr>
        <w:t>deleteCount</w:t>
      </w:r>
      <w:proofErr w:type="spellEnd"/>
      <w:r>
        <w:t xml:space="preserve"> parameters.</w:t>
      </w:r>
    </w:p>
    <w:p w14:paraId="5C0CE7EC" w14:textId="4B5362F5" w:rsidR="007B6A11" w:rsidRDefault="003958BF" w:rsidP="007B6A11">
      <w:pPr>
        <w:pStyle w:val="ListParagraph"/>
        <w:numPr>
          <w:ilvl w:val="0"/>
          <w:numId w:val="3"/>
        </w:numPr>
      </w:pPr>
      <w:hyperlink r:id="rId16" w:history="1">
        <w:r w:rsidR="007B6A11" w:rsidRPr="00AF2737">
          <w:rPr>
            <w:rStyle w:val="Hyperlink"/>
          </w:rPr>
          <w:t>https://developer.mozilla.org/en-US/docs/Web/JavaScript/Reference/Global_Objects/Array/splice</w:t>
        </w:r>
      </w:hyperlink>
      <w:r w:rsidR="007B6A11">
        <w:t xml:space="preserve"> </w:t>
      </w:r>
    </w:p>
    <w:p w14:paraId="43F4179D" w14:textId="77777777" w:rsidR="007B6A11" w:rsidRDefault="007B6A11" w:rsidP="00653443"/>
    <w:p w14:paraId="23198593" w14:textId="31BFB045" w:rsidR="00962ADF" w:rsidRDefault="00962ADF" w:rsidP="00653443">
      <w:r>
        <w:t>2</w:t>
      </w:r>
      <w:r w:rsidR="007B6A11">
        <w:t>1</w:t>
      </w:r>
      <w:r>
        <w:t xml:space="preserve">. Add the button tag above between the </w:t>
      </w:r>
      <w:r w:rsidRPr="00962ADF">
        <w:rPr>
          <w:rFonts w:ascii="Courier" w:hAnsi="Courier"/>
        </w:rPr>
        <w:t>&lt;li&gt;</w:t>
      </w:r>
      <w:r>
        <w:t xml:space="preserve"> and </w:t>
      </w:r>
      <w:r w:rsidRPr="00962ADF">
        <w:rPr>
          <w:rFonts w:ascii="Courier" w:hAnsi="Courier"/>
        </w:rPr>
        <w:t>&lt;/li&gt;</w:t>
      </w:r>
      <w:r>
        <w:t xml:space="preserve"> tags that generate the list of names in your </w:t>
      </w:r>
      <w:r w:rsidR="003F77CA">
        <w:rPr>
          <w:rFonts w:ascii="Courier" w:hAnsi="Courier"/>
        </w:rPr>
        <w:t>vuespike</w:t>
      </w:r>
      <w:r w:rsidRPr="00962ADF">
        <w:rPr>
          <w:rFonts w:ascii="Courier" w:hAnsi="Courier"/>
        </w:rPr>
        <w:t>.html</w:t>
      </w:r>
      <w:r>
        <w:t xml:space="preserve"> page.  Again</w:t>
      </w:r>
      <w:r w:rsidR="000C4F89">
        <w:t>,</w:t>
      </w:r>
      <w:r>
        <w:t xml:space="preserve"> you may have to adapt </w:t>
      </w:r>
      <w:r w:rsidR="000C4F89">
        <w:t>the statement</w:t>
      </w:r>
      <w:r>
        <w:t xml:space="preserve"> to match the name of the array that holds the names in your Vue instance.  </w:t>
      </w:r>
      <w:r w:rsidR="000B37CA">
        <w:t xml:space="preserve">Briefly explain what clicking the button does and the role that the </w:t>
      </w:r>
      <w:r w:rsidR="000B37CA" w:rsidRPr="00BC3C63">
        <w:rPr>
          <w:rFonts w:ascii="Courier" w:hAnsi="Courier"/>
        </w:rPr>
        <w:t>index</w:t>
      </w:r>
      <w:r w:rsidR="000B37CA">
        <w:t xml:space="preserve"> </w:t>
      </w:r>
      <w:r w:rsidR="00BC3C63">
        <w:t xml:space="preserve">variable </w:t>
      </w:r>
      <w:r w:rsidR="000B37CA">
        <w:t>plays</w:t>
      </w:r>
      <w:r w:rsidR="006E16D4">
        <w:t>.</w:t>
      </w:r>
    </w:p>
    <w:p w14:paraId="2445EA73" w14:textId="77777777" w:rsidR="00962ADF" w:rsidRDefault="00962ADF" w:rsidP="00962ADF"/>
    <w:p w14:paraId="293FF4A0" w14:textId="77777777" w:rsidR="00962ADF" w:rsidRPr="00D435B6" w:rsidRDefault="00962ADF" w:rsidP="00962ADF">
      <w:pPr>
        <w:pBdr>
          <w:top w:val="thinThickThinSmallGap" w:sz="24" w:space="4" w:color="0070C0"/>
          <w:left w:val="thinThickThinSmallGap" w:sz="24" w:space="4" w:color="0070C0"/>
          <w:bottom w:val="thinThickThinSmallGap" w:sz="24" w:space="4" w:color="0070C0"/>
          <w:right w:val="thinThickThinSmallGap" w:sz="24" w:space="4" w:color="0070C0"/>
        </w:pBdr>
      </w:pPr>
    </w:p>
    <w:p w14:paraId="4137BC08" w14:textId="7B94B9F6" w:rsidR="00962ADF" w:rsidRDefault="00962ADF" w:rsidP="00653443"/>
    <w:p w14:paraId="6B728540" w14:textId="77777777" w:rsidR="00BC3C63" w:rsidRDefault="00CA5693" w:rsidP="00653443">
      <w:r>
        <w:t xml:space="preserve">As you see with the </w:t>
      </w:r>
      <w:r w:rsidRPr="001E0C37">
        <w:rPr>
          <w:rFonts w:ascii="Courier" w:hAnsi="Courier"/>
        </w:rPr>
        <w:t>splice</w:t>
      </w:r>
      <w:r>
        <w:t xml:space="preserve"> method</w:t>
      </w:r>
      <w:r w:rsidR="00BC3C63">
        <w:t xml:space="preserve"> </w:t>
      </w:r>
      <w:r w:rsidR="001E0C37">
        <w:t xml:space="preserve">Java script functions </w:t>
      </w:r>
      <w:r>
        <w:t xml:space="preserve">can have parameters.  The above call to </w:t>
      </w:r>
      <w:r w:rsidRPr="001E0C37">
        <w:rPr>
          <w:rFonts w:ascii="Courier" w:hAnsi="Courier"/>
        </w:rPr>
        <w:t>splice</w:t>
      </w:r>
      <w:r>
        <w:t xml:space="preserve"> passes the</w:t>
      </w:r>
      <w:r w:rsidR="001E0C37">
        <w:t xml:space="preserve"> value of the </w:t>
      </w:r>
      <w:r w:rsidRPr="001E0C37">
        <w:rPr>
          <w:rFonts w:ascii="Courier" w:hAnsi="Courier"/>
        </w:rPr>
        <w:t>index</w:t>
      </w:r>
      <w:r>
        <w:t xml:space="preserve"> </w:t>
      </w:r>
      <w:r w:rsidR="001E0C37">
        <w:t xml:space="preserve">variable </w:t>
      </w:r>
      <w:r>
        <w:t xml:space="preserve">and the value </w:t>
      </w:r>
      <w:r w:rsidRPr="001E0C37">
        <w:rPr>
          <w:rFonts w:ascii="Courier" w:hAnsi="Courier"/>
        </w:rPr>
        <w:t>1</w:t>
      </w:r>
      <w:r>
        <w:t xml:space="preserve"> as </w:t>
      </w:r>
      <w:r w:rsidR="001E0C37">
        <w:t>values for</w:t>
      </w:r>
      <w:r>
        <w:t xml:space="preserve"> the </w:t>
      </w:r>
      <w:r w:rsidR="001E0C37" w:rsidRPr="001E0C37">
        <w:rPr>
          <w:rFonts w:ascii="Courier" w:hAnsi="Courier"/>
        </w:rPr>
        <w:t>splice</w:t>
      </w:r>
      <w:r w:rsidR="001E0C37">
        <w:t xml:space="preserve"> </w:t>
      </w:r>
      <w:r>
        <w:t>function</w:t>
      </w:r>
      <w:r w:rsidR="001E0C37">
        <w:t>’</w:t>
      </w:r>
      <w:r>
        <w:t xml:space="preserve">s parameters. </w:t>
      </w:r>
    </w:p>
    <w:p w14:paraId="6D940172" w14:textId="77777777" w:rsidR="00BC3C63" w:rsidRDefault="00BC3C63" w:rsidP="00653443"/>
    <w:p w14:paraId="13AF0C34" w14:textId="236ED2A6" w:rsidR="00CA5693" w:rsidRDefault="00CA5693" w:rsidP="00653443">
      <w:r>
        <w:t xml:space="preserve">The functions that we write </w:t>
      </w:r>
      <w:r w:rsidR="001E0C37">
        <w:t xml:space="preserve">ourselves </w:t>
      </w:r>
      <w:r>
        <w:t>can also have parameters.  For example, consider the following function</w:t>
      </w:r>
      <w:r w:rsidR="001E0C37">
        <w:t xml:space="preserve"> that might appear in the </w:t>
      </w:r>
      <w:r w:rsidR="001E0C37" w:rsidRPr="001E0C37">
        <w:rPr>
          <w:rFonts w:ascii="Courier" w:hAnsi="Courier"/>
        </w:rPr>
        <w:t>methods</w:t>
      </w:r>
      <w:r w:rsidR="001E0C37">
        <w:t xml:space="preserve"> object of the Vue instance</w:t>
      </w:r>
      <w:r>
        <w:t>:</w:t>
      </w:r>
    </w:p>
    <w:p w14:paraId="6CCFC343" w14:textId="7982DED7" w:rsidR="00CA5693" w:rsidRDefault="00CA5693" w:rsidP="00653443"/>
    <w:p w14:paraId="522F1389" w14:textId="1F1A8B1B" w:rsidR="00CA5693" w:rsidRPr="00CA5693" w:rsidRDefault="00CA5693" w:rsidP="00CA5693">
      <w:pPr>
        <w:rPr>
          <w:rFonts w:ascii="Courier" w:hAnsi="Courier"/>
          <w:sz w:val="22"/>
          <w:szCs w:val="22"/>
        </w:rPr>
      </w:pPr>
      <w:r w:rsidRPr="00CA5693">
        <w:rPr>
          <w:rFonts w:ascii="Courier" w:hAnsi="Courier"/>
          <w:sz w:val="22"/>
          <w:szCs w:val="22"/>
        </w:rPr>
        <w:t xml:space="preserve">  </w:t>
      </w:r>
      <w:proofErr w:type="spellStart"/>
      <w:r w:rsidRPr="00CA5693">
        <w:rPr>
          <w:rFonts w:ascii="Courier" w:hAnsi="Courier"/>
          <w:sz w:val="22"/>
          <w:szCs w:val="22"/>
        </w:rPr>
        <w:t>deleteName</w:t>
      </w:r>
      <w:proofErr w:type="spellEnd"/>
      <w:r w:rsidRPr="00CA5693">
        <w:rPr>
          <w:rFonts w:ascii="Courier" w:hAnsi="Courier"/>
          <w:sz w:val="22"/>
          <w:szCs w:val="22"/>
        </w:rPr>
        <w:t>: function(</w:t>
      </w:r>
      <w:proofErr w:type="spellStart"/>
      <w:r w:rsidRPr="00CA5693">
        <w:rPr>
          <w:rFonts w:ascii="Courier" w:hAnsi="Courier"/>
          <w:sz w:val="22"/>
          <w:szCs w:val="22"/>
        </w:rPr>
        <w:t>nameIndex</w:t>
      </w:r>
      <w:proofErr w:type="spellEnd"/>
      <w:r w:rsidRPr="00CA5693">
        <w:rPr>
          <w:rFonts w:ascii="Courier" w:hAnsi="Courier"/>
          <w:sz w:val="22"/>
          <w:szCs w:val="22"/>
        </w:rPr>
        <w:t>) {</w:t>
      </w:r>
    </w:p>
    <w:p w14:paraId="730D44B6" w14:textId="11325EEF" w:rsidR="00CA5693" w:rsidRPr="00CA5693" w:rsidRDefault="00CA5693" w:rsidP="00CA5693">
      <w:pPr>
        <w:rPr>
          <w:rFonts w:ascii="Courier" w:hAnsi="Courier"/>
          <w:sz w:val="22"/>
          <w:szCs w:val="22"/>
        </w:rPr>
      </w:pPr>
      <w:r w:rsidRPr="00CA5693">
        <w:rPr>
          <w:rFonts w:ascii="Courier" w:hAnsi="Courier"/>
          <w:sz w:val="22"/>
          <w:szCs w:val="22"/>
        </w:rPr>
        <w:t xml:space="preserve">  </w:t>
      </w:r>
      <w:r>
        <w:rPr>
          <w:rFonts w:ascii="Courier" w:hAnsi="Courier"/>
          <w:sz w:val="22"/>
          <w:szCs w:val="22"/>
        </w:rPr>
        <w:t xml:space="preserve">  </w:t>
      </w:r>
      <w:proofErr w:type="spellStart"/>
      <w:proofErr w:type="gramStart"/>
      <w:r w:rsidRPr="00CA5693">
        <w:rPr>
          <w:rFonts w:ascii="Courier" w:hAnsi="Courier"/>
          <w:sz w:val="22"/>
          <w:szCs w:val="22"/>
        </w:rPr>
        <w:t>this.names</w:t>
      </w:r>
      <w:proofErr w:type="gramEnd"/>
      <w:r w:rsidRPr="00CA5693">
        <w:rPr>
          <w:rFonts w:ascii="Courier" w:hAnsi="Courier"/>
          <w:sz w:val="22"/>
          <w:szCs w:val="22"/>
        </w:rPr>
        <w:t>.splice</w:t>
      </w:r>
      <w:proofErr w:type="spellEnd"/>
      <w:r w:rsidRPr="00CA5693">
        <w:rPr>
          <w:rFonts w:ascii="Courier" w:hAnsi="Courier"/>
          <w:sz w:val="22"/>
          <w:szCs w:val="22"/>
        </w:rPr>
        <w:t>(</w:t>
      </w:r>
      <w:proofErr w:type="spellStart"/>
      <w:r w:rsidRPr="00CA5693">
        <w:rPr>
          <w:rFonts w:ascii="Courier" w:hAnsi="Courier"/>
          <w:sz w:val="22"/>
          <w:szCs w:val="22"/>
        </w:rPr>
        <w:t>nameIndex</w:t>
      </w:r>
      <w:proofErr w:type="spellEnd"/>
      <w:r w:rsidRPr="00CA5693">
        <w:rPr>
          <w:rFonts w:ascii="Courier" w:hAnsi="Courier"/>
          <w:sz w:val="22"/>
          <w:szCs w:val="22"/>
        </w:rPr>
        <w:t>, 1);</w:t>
      </w:r>
    </w:p>
    <w:p w14:paraId="2CABE7E6" w14:textId="5470AF05" w:rsidR="00CA5693" w:rsidRPr="00CA5693" w:rsidRDefault="00CA5693" w:rsidP="00CA5693">
      <w:pPr>
        <w:rPr>
          <w:rFonts w:ascii="Courier" w:hAnsi="Courier"/>
          <w:sz w:val="22"/>
          <w:szCs w:val="22"/>
        </w:rPr>
      </w:pPr>
      <w:r w:rsidRPr="00CA5693">
        <w:rPr>
          <w:rFonts w:ascii="Courier" w:hAnsi="Courier"/>
          <w:sz w:val="22"/>
          <w:szCs w:val="22"/>
        </w:rPr>
        <w:t xml:space="preserve">  }</w:t>
      </w:r>
    </w:p>
    <w:p w14:paraId="78318725" w14:textId="4F084615" w:rsidR="00CA5693" w:rsidRDefault="00CA5693" w:rsidP="00653443"/>
    <w:p w14:paraId="0B756814" w14:textId="790C482D" w:rsidR="00D71D9D" w:rsidRDefault="00D71D9D" w:rsidP="00653443">
      <w:r>
        <w:lastRenderedPageBreak/>
        <w:t xml:space="preserve">This function accepts one argument as the value for the </w:t>
      </w:r>
      <w:proofErr w:type="spellStart"/>
      <w:r w:rsidRPr="00D71D9D">
        <w:rPr>
          <w:rFonts w:ascii="Courier" w:hAnsi="Courier"/>
        </w:rPr>
        <w:t>nameIndex</w:t>
      </w:r>
      <w:proofErr w:type="spellEnd"/>
      <w:r>
        <w:t xml:space="preserve"> parameter.  The value of that parameter is then used in the call to </w:t>
      </w:r>
      <w:r w:rsidRPr="00D71D9D">
        <w:rPr>
          <w:rFonts w:ascii="Courier" w:hAnsi="Courier"/>
        </w:rPr>
        <w:t>splice</w:t>
      </w:r>
      <w:r>
        <w:t xml:space="preserve">. </w:t>
      </w:r>
    </w:p>
    <w:p w14:paraId="6739EBCB" w14:textId="77777777" w:rsidR="00D71D9D" w:rsidRDefault="00D71D9D" w:rsidP="00653443"/>
    <w:p w14:paraId="0AAF0764" w14:textId="36EDF1BA" w:rsidR="00962ADF" w:rsidRDefault="0058085A" w:rsidP="00653443">
      <w:r>
        <w:t xml:space="preserve">22. </w:t>
      </w:r>
      <w:r w:rsidR="00D71D9D">
        <w:t xml:space="preserve">Add the </w:t>
      </w:r>
      <w:proofErr w:type="spellStart"/>
      <w:r w:rsidR="00D71D9D" w:rsidRPr="00D71D9D">
        <w:rPr>
          <w:rFonts w:ascii="Courier" w:hAnsi="Courier"/>
        </w:rPr>
        <w:t>deleteName</w:t>
      </w:r>
      <w:proofErr w:type="spellEnd"/>
      <w:r w:rsidR="00D71D9D">
        <w:t xml:space="preserve"> function above to the </w:t>
      </w:r>
      <w:r w:rsidR="00D71D9D" w:rsidRPr="00D71D9D">
        <w:rPr>
          <w:rFonts w:ascii="Courier" w:hAnsi="Courier"/>
        </w:rPr>
        <w:t>methods</w:t>
      </w:r>
      <w:r w:rsidR="00D71D9D">
        <w:t xml:space="preserve"> object of the Vue instance in your </w:t>
      </w:r>
      <w:r w:rsidR="003F77CA">
        <w:rPr>
          <w:rFonts w:ascii="Courier" w:hAnsi="Courier"/>
        </w:rPr>
        <w:t>vuespike</w:t>
      </w:r>
      <w:r w:rsidR="00D71D9D" w:rsidRPr="00D71D9D">
        <w:rPr>
          <w:rFonts w:ascii="Courier" w:hAnsi="Courier"/>
        </w:rPr>
        <w:t>.html</w:t>
      </w:r>
      <w:r w:rsidR="00D71D9D">
        <w:t xml:space="preserve"> page.</w:t>
      </w:r>
    </w:p>
    <w:p w14:paraId="5E45F1D1" w14:textId="1F5CC402" w:rsidR="00696528" w:rsidRDefault="00696528" w:rsidP="00796F14"/>
    <w:p w14:paraId="44D85060" w14:textId="52512AF0" w:rsidR="000C2900" w:rsidRDefault="00D71D9D" w:rsidP="00796F14">
      <w:r>
        <w:t xml:space="preserve">23. Modify the button tag from question #21 so that it now calls your </w:t>
      </w:r>
      <w:proofErr w:type="spellStart"/>
      <w:r w:rsidRPr="00D71D9D">
        <w:rPr>
          <w:rFonts w:ascii="Courier" w:hAnsi="Courier"/>
        </w:rPr>
        <w:t>deleteName</w:t>
      </w:r>
      <w:proofErr w:type="spellEnd"/>
      <w:r>
        <w:t xml:space="preserve"> function instead of using </w:t>
      </w:r>
      <w:r w:rsidRPr="00D71D9D">
        <w:rPr>
          <w:rFonts w:ascii="Courier" w:hAnsi="Courier"/>
        </w:rPr>
        <w:t>splice</w:t>
      </w:r>
      <w:r>
        <w:t xml:space="preserve"> directly. </w:t>
      </w:r>
      <w:r w:rsidR="00B7435A">
        <w:t xml:space="preserve"> Be sure the call to the </w:t>
      </w:r>
      <w:proofErr w:type="spellStart"/>
      <w:r w:rsidR="00B7435A" w:rsidRPr="00B7435A">
        <w:rPr>
          <w:rFonts w:ascii="Courier" w:hAnsi="Courier"/>
        </w:rPr>
        <w:t>deleteName</w:t>
      </w:r>
      <w:proofErr w:type="spellEnd"/>
      <w:r w:rsidR="00B7435A">
        <w:t xml:space="preserve"> function in your button tag passes the index of the name to be deleted. </w:t>
      </w:r>
      <w:r>
        <w:t xml:space="preserve"> </w:t>
      </w:r>
      <w:r w:rsidR="00B7435A">
        <w:t xml:space="preserve">Test your delete button to be sure it </w:t>
      </w:r>
      <w:r w:rsidR="00C51226">
        <w:t xml:space="preserve">still </w:t>
      </w:r>
      <w:r w:rsidR="00B7435A">
        <w:t xml:space="preserve">deletes the name next to it.  </w:t>
      </w:r>
      <w:r>
        <w:t xml:space="preserve">Paste the code for your </w:t>
      </w:r>
      <w:r w:rsidRPr="00D71D9D">
        <w:rPr>
          <w:rFonts w:ascii="Courier" w:hAnsi="Courier"/>
        </w:rPr>
        <w:t>button</w:t>
      </w:r>
      <w:r>
        <w:t xml:space="preserve"> </w:t>
      </w:r>
      <w:r w:rsidR="00040EF5">
        <w:t>element</w:t>
      </w:r>
      <w:r w:rsidR="006A3997">
        <w:t xml:space="preserve"> that calls </w:t>
      </w:r>
      <w:proofErr w:type="spellStart"/>
      <w:r w:rsidR="006A3997" w:rsidRPr="006A3997">
        <w:rPr>
          <w:rFonts w:ascii="Courier" w:hAnsi="Courier"/>
        </w:rPr>
        <w:t>deleteName</w:t>
      </w:r>
      <w:proofErr w:type="spellEnd"/>
      <w:r>
        <w:t xml:space="preserve"> here.</w:t>
      </w:r>
    </w:p>
    <w:p w14:paraId="5F825636" w14:textId="77777777" w:rsidR="00D71D9D" w:rsidRDefault="00D71D9D" w:rsidP="00D71D9D"/>
    <w:p w14:paraId="263249AF" w14:textId="77777777" w:rsidR="00D71D9D" w:rsidRPr="00D435B6" w:rsidRDefault="00D71D9D" w:rsidP="00D71D9D">
      <w:pPr>
        <w:pBdr>
          <w:top w:val="thinThickThinSmallGap" w:sz="24" w:space="4" w:color="0070C0"/>
          <w:left w:val="thinThickThinSmallGap" w:sz="24" w:space="4" w:color="0070C0"/>
          <w:bottom w:val="thinThickThinSmallGap" w:sz="24" w:space="4" w:color="0070C0"/>
          <w:right w:val="thinThickThinSmallGap" w:sz="24" w:space="4" w:color="0070C0"/>
        </w:pBdr>
      </w:pPr>
    </w:p>
    <w:p w14:paraId="76561576" w14:textId="77777777" w:rsidR="00D71D9D" w:rsidRDefault="00D71D9D" w:rsidP="00796F14"/>
    <w:p w14:paraId="33FDD99E" w14:textId="378035BA" w:rsidR="00373A22" w:rsidRPr="002317C3" w:rsidRDefault="00373A22" w:rsidP="00373A22">
      <w:pPr>
        <w:rPr>
          <w:b/>
          <w:bCs/>
          <w:u w:val="single"/>
        </w:rPr>
      </w:pPr>
      <w:r w:rsidRPr="002317C3">
        <w:rPr>
          <w:b/>
          <w:bCs/>
          <w:u w:val="single"/>
        </w:rPr>
        <w:t xml:space="preserve">Adding to the Harvest Report </w:t>
      </w:r>
      <w:r w:rsidR="006B0088">
        <w:rPr>
          <w:b/>
          <w:bCs/>
          <w:u w:val="single"/>
        </w:rPr>
        <w:t xml:space="preserve">- </w:t>
      </w:r>
      <w:r>
        <w:rPr>
          <w:b/>
          <w:bCs/>
          <w:u w:val="single"/>
        </w:rPr>
        <w:t>Spike 3</w:t>
      </w:r>
      <w:r w:rsidRPr="002317C3">
        <w:rPr>
          <w:b/>
          <w:bCs/>
          <w:u w:val="single"/>
        </w:rPr>
        <w:t>:</w:t>
      </w:r>
    </w:p>
    <w:p w14:paraId="2C925485" w14:textId="77777777" w:rsidR="00373A22" w:rsidRDefault="00373A22" w:rsidP="00373A22"/>
    <w:p w14:paraId="0639EF21" w14:textId="57C5D6BB" w:rsidR="00DC0141" w:rsidRDefault="007E0166" w:rsidP="00DC0141">
      <w:r>
        <w:t>When working with reports (</w:t>
      </w:r>
      <w:proofErr w:type="gramStart"/>
      <w:r>
        <w:t>e.g.</w:t>
      </w:r>
      <w:proofErr w:type="gramEnd"/>
      <w:r>
        <w:t xml:space="preserve"> like the Harvest Report) it is convenient for the farmer to be able to delete and edit records.  So</w:t>
      </w:r>
      <w:r w:rsidR="000914B7">
        <w:t>,</w:t>
      </w:r>
      <w:r>
        <w:t xml:space="preserve"> </w:t>
      </w:r>
      <w:r w:rsidR="00DC0141">
        <w:t xml:space="preserve">each row of a report </w:t>
      </w:r>
      <w:r>
        <w:t xml:space="preserve">in FarmData2 will have a </w:t>
      </w:r>
      <w:r w:rsidR="00DC0141">
        <w:t>“Delete” and an “Edit” button</w:t>
      </w:r>
      <w:r>
        <w:t xml:space="preserve"> something like shown below</w:t>
      </w:r>
      <w:r w:rsidR="00FA7A60">
        <w:t xml:space="preserve">: </w:t>
      </w:r>
    </w:p>
    <w:p w14:paraId="2103D578" w14:textId="4C68FF7D" w:rsidR="00FA7A60" w:rsidRDefault="00FA7A60"/>
    <w:p w14:paraId="3001E23C" w14:textId="651A6F17" w:rsidR="00FA7A60" w:rsidRDefault="00FA7A60" w:rsidP="00FA7A60">
      <w:pPr>
        <w:jc w:val="center"/>
      </w:pPr>
      <w:r w:rsidRPr="00FA7A60">
        <w:rPr>
          <w:noProof/>
        </w:rPr>
        <w:drawing>
          <wp:inline distT="0" distB="0" distL="0" distR="0" wp14:anchorId="1AB833C1" wp14:editId="3D85ADCA">
            <wp:extent cx="4974129" cy="745588"/>
            <wp:effectExtent l="0" t="0" r="4445"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stretch>
                      <a:fillRect/>
                    </a:stretch>
                  </pic:blipFill>
                  <pic:spPr>
                    <a:xfrm>
                      <a:off x="0" y="0"/>
                      <a:ext cx="5004995" cy="750215"/>
                    </a:xfrm>
                    <a:prstGeom prst="rect">
                      <a:avLst/>
                    </a:prstGeom>
                  </pic:spPr>
                </pic:pic>
              </a:graphicData>
            </a:graphic>
          </wp:inline>
        </w:drawing>
      </w:r>
    </w:p>
    <w:p w14:paraId="4224A590" w14:textId="3EEEE6E2" w:rsidR="00FA7A60" w:rsidRDefault="00FA7A60" w:rsidP="00FA7A60"/>
    <w:p w14:paraId="6E1C4557" w14:textId="7F9E294E" w:rsidR="00FA7A60" w:rsidRDefault="007E0166" w:rsidP="00FA7A60">
      <w:r>
        <w:t xml:space="preserve">24. </w:t>
      </w:r>
      <w:r w:rsidR="00FA7A60">
        <w:t xml:space="preserve">Add a column to </w:t>
      </w:r>
      <w:r w:rsidR="003F77CA">
        <w:t>the</w:t>
      </w:r>
      <w:r w:rsidR="00FA7A60">
        <w:t xml:space="preserve"> harvest report table </w:t>
      </w:r>
      <w:r w:rsidR="003F77CA">
        <w:t xml:space="preserve">in your </w:t>
      </w:r>
      <w:r w:rsidR="000914B7">
        <w:rPr>
          <w:rFonts w:ascii="Courier" w:hAnsi="Courier"/>
        </w:rPr>
        <w:t>vue2</w:t>
      </w:r>
      <w:r w:rsidR="003F77CA" w:rsidRPr="003F77CA">
        <w:rPr>
          <w:rFonts w:ascii="Courier" w:hAnsi="Courier"/>
        </w:rPr>
        <w:t>.html</w:t>
      </w:r>
      <w:r w:rsidR="003F77CA">
        <w:t xml:space="preserve"> file in FarmData2. That column should </w:t>
      </w:r>
      <w:r w:rsidR="00FA7A60">
        <w:t>contain a delete button</w:t>
      </w:r>
      <w:r w:rsidR="006C0E06">
        <w:t xml:space="preserve">. You do not need to add the edit button or </w:t>
      </w:r>
      <w:r>
        <w:t>color</w:t>
      </w:r>
      <w:r w:rsidR="006C0E06">
        <w:t xml:space="preserve"> the button </w:t>
      </w:r>
      <w:r>
        <w:t>red at this point.</w:t>
      </w:r>
      <w:r w:rsidR="00FA7A60">
        <w:t xml:space="preserve">  When the delete button in a row is clicked, that row should be removed from the table.  Hint: </w:t>
      </w:r>
      <w:r w:rsidR="00ED3B7B">
        <w:t xml:space="preserve">Your code should </w:t>
      </w:r>
      <w:r>
        <w:t>r</w:t>
      </w:r>
      <w:r w:rsidR="00FA7A60">
        <w:t xml:space="preserve">emove </w:t>
      </w:r>
      <w:r>
        <w:t xml:space="preserve">the row </w:t>
      </w:r>
      <w:r w:rsidR="00FA7A60">
        <w:t>from the</w:t>
      </w:r>
      <w:r w:rsidR="00ED3B7B">
        <w:t xml:space="preserve"> array in the</w:t>
      </w:r>
      <w:r w:rsidR="00FA7A60">
        <w:t xml:space="preserve"> Vue instance and let the data binding to the rest!</w:t>
      </w:r>
    </w:p>
    <w:p w14:paraId="29E93A1E" w14:textId="77777777" w:rsidR="00373A22" w:rsidRDefault="00373A22" w:rsidP="00373A22"/>
    <w:p w14:paraId="73674A4A" w14:textId="7A3079C3" w:rsidR="00373A22" w:rsidRDefault="00373A22" w:rsidP="00373A22">
      <w:r>
        <w:t>25. Commit your changes to your feature branch with a meaningful commit message and push it to your origin.</w:t>
      </w:r>
    </w:p>
    <w:p w14:paraId="047510A2" w14:textId="77777777" w:rsidR="00696528" w:rsidRDefault="00696528" w:rsidP="00796F14"/>
    <w:p w14:paraId="2735746F" w14:textId="22EEDD0E" w:rsidR="00C82B44" w:rsidRPr="00C82B44" w:rsidRDefault="00C82B44" w:rsidP="00796F14">
      <w:pPr>
        <w:rPr>
          <w:b/>
          <w:bCs/>
          <w:u w:val="single"/>
        </w:rPr>
      </w:pPr>
      <w:r w:rsidRPr="00C82B44">
        <w:rPr>
          <w:b/>
          <w:bCs/>
          <w:u w:val="single"/>
        </w:rPr>
        <w:t>Conditional Rendering:</w:t>
      </w:r>
    </w:p>
    <w:p w14:paraId="1813ABBE" w14:textId="3F800886" w:rsidR="00556B56" w:rsidRDefault="00556B56" w:rsidP="00796F14"/>
    <w:p w14:paraId="2DD3D1F3" w14:textId="1126AD0A" w:rsidR="00306F2C" w:rsidRDefault="00306F2C" w:rsidP="001F78AC">
      <w:pPr>
        <w:rPr>
          <w:rFonts w:cstheme="minorHAnsi"/>
        </w:rPr>
      </w:pPr>
      <w:r>
        <w:t xml:space="preserve">Find the </w:t>
      </w:r>
      <w:r>
        <w:rPr>
          <w:i/>
          <w:iCs/>
        </w:rPr>
        <w:t>Conditional Rendering</w:t>
      </w:r>
      <w:r w:rsidR="0019579A">
        <w:rPr>
          <w:i/>
          <w:iCs/>
        </w:rPr>
        <w:t xml:space="preserve"> (3:13)</w:t>
      </w:r>
      <w:r>
        <w:t xml:space="preserve"> video 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116E09D2" w14:textId="77777777" w:rsidR="001F78AC" w:rsidRDefault="001F78AC" w:rsidP="001F78AC"/>
    <w:p w14:paraId="5E8532D6" w14:textId="362D14B0" w:rsidR="00F82FDE" w:rsidRDefault="0082118C" w:rsidP="00F43040">
      <w:pPr>
        <w:rPr>
          <w:rFonts w:cstheme="majorHAnsi"/>
        </w:rPr>
      </w:pPr>
      <w:r>
        <w:t>26</w:t>
      </w:r>
      <w:r w:rsidR="00306F2C">
        <w:t xml:space="preserve">. Set the </w:t>
      </w:r>
      <w:r w:rsidR="00F82FDE">
        <w:t xml:space="preserve">value of the </w:t>
      </w:r>
      <w:r w:rsidR="00306F2C">
        <w:t>array</w:t>
      </w:r>
      <w:r w:rsidR="00F82FDE">
        <w:t xml:space="preserve"> you use to hold the list of names in your </w:t>
      </w:r>
      <w:r>
        <w:t xml:space="preserve">Vue instance </w:t>
      </w:r>
      <w:r w:rsidR="00F82FDE">
        <w:t>in</w:t>
      </w:r>
      <w:r>
        <w:t xml:space="preserve"> your </w:t>
      </w:r>
      <w:r w:rsidR="00F82FDE" w:rsidRPr="00F82FDE">
        <w:rPr>
          <w:rFonts w:ascii="Courier" w:hAnsi="Courier"/>
        </w:rPr>
        <w:t>vuespike.html</w:t>
      </w:r>
      <w:r w:rsidR="00F82FDE">
        <w:t xml:space="preserve"> </w:t>
      </w:r>
      <w:r>
        <w:t>file</w:t>
      </w:r>
      <w:r w:rsidR="00306F2C">
        <w:t xml:space="preserve"> to be an empty array</w:t>
      </w:r>
      <w:r w:rsidR="00F82FDE">
        <w:t xml:space="preserve"> (E.g. something like: </w:t>
      </w:r>
      <w:r w:rsidR="00F82FDE" w:rsidRPr="00F82FDE">
        <w:rPr>
          <w:rFonts w:ascii="Courier" w:hAnsi="Courier"/>
        </w:rPr>
        <w:t xml:space="preserve">names: </w:t>
      </w:r>
      <w:proofErr w:type="gramStart"/>
      <w:r w:rsidR="00F82FDE" w:rsidRPr="00F82FDE">
        <w:rPr>
          <w:rFonts w:ascii="Courier" w:hAnsi="Courier"/>
        </w:rPr>
        <w:t>[ ]</w:t>
      </w:r>
      <w:proofErr w:type="gramEnd"/>
      <w:r w:rsidR="00F82FDE" w:rsidRPr="00F82FDE">
        <w:rPr>
          <w:rFonts w:ascii="Courier" w:hAnsi="Courier"/>
        </w:rPr>
        <w:t>,</w:t>
      </w:r>
      <w:r w:rsidR="00F82FDE" w:rsidRPr="00F82FDE">
        <w:rPr>
          <w:rFonts w:cstheme="majorHAnsi"/>
        </w:rPr>
        <w:t>)</w:t>
      </w:r>
      <w:r w:rsidR="00F82FDE">
        <w:rPr>
          <w:rFonts w:cstheme="majorHAnsi"/>
        </w:rPr>
        <w:t xml:space="preserve">.  </w:t>
      </w:r>
      <w:r w:rsidR="00B24F75">
        <w:rPr>
          <w:rFonts w:cstheme="majorHAnsi"/>
        </w:rPr>
        <w:t>Now what appears in the names list when you reload the page?</w:t>
      </w:r>
    </w:p>
    <w:p w14:paraId="06DD927D" w14:textId="77777777" w:rsidR="00B24F75" w:rsidRDefault="00B24F75" w:rsidP="00B24F75"/>
    <w:p w14:paraId="7D4986D2"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03867C42" w14:textId="7A7F8497" w:rsidR="00F82FDE" w:rsidRDefault="00F82FDE" w:rsidP="00F43040"/>
    <w:p w14:paraId="431FA28D" w14:textId="0EFAC57C" w:rsidR="00F43040" w:rsidRDefault="00B24F75" w:rsidP="00B24F75">
      <w:r>
        <w:t xml:space="preserve">27. Instead of having the list not appear at all (as it should have in #26), it would be better to display a message that there are no names yet.  Add </w:t>
      </w:r>
      <w:proofErr w:type="gramStart"/>
      <w:r>
        <w:t>an</w:t>
      </w:r>
      <w:proofErr w:type="gramEnd"/>
      <w:r>
        <w:t xml:space="preserve"> </w:t>
      </w:r>
      <w:r w:rsidRPr="00B7435A">
        <w:rPr>
          <w:rFonts w:ascii="Courier" w:hAnsi="Courier"/>
        </w:rPr>
        <w:t>li</w:t>
      </w:r>
      <w:r>
        <w:t xml:space="preserve"> to the list using a </w:t>
      </w:r>
      <w:r w:rsidRPr="00B24F75">
        <w:rPr>
          <w:rFonts w:ascii="Courier" w:hAnsi="Courier"/>
        </w:rPr>
        <w:t>v-if</w:t>
      </w:r>
      <w:r>
        <w:t xml:space="preserve"> directive so that that message “</w:t>
      </w:r>
      <w:r w:rsidRPr="00B24F75">
        <w:t>No names yet!</w:t>
      </w:r>
      <w:r>
        <w:t xml:space="preserve">” appears in the list if no names have been added.  This message should only appear when there are no names in the list.  Confirm that it is hidden when you add a name and that it reappears if you delete all of the names.  </w:t>
      </w:r>
      <w:r w:rsidR="00F43040">
        <w:t xml:space="preserve">Give the HTML for your </w:t>
      </w:r>
      <w:r w:rsidR="00F43040" w:rsidRPr="00B24F75">
        <w:rPr>
          <w:rFonts w:ascii="Courier" w:hAnsi="Courier"/>
        </w:rPr>
        <w:t>li</w:t>
      </w:r>
      <w:r w:rsidR="00F43040">
        <w:t xml:space="preserve"> element</w:t>
      </w:r>
      <w:r>
        <w:t xml:space="preserve"> using </w:t>
      </w:r>
      <w:r w:rsidRPr="00B24F75">
        <w:rPr>
          <w:rFonts w:ascii="Courier" w:hAnsi="Courier"/>
        </w:rPr>
        <w:t>v-if</w:t>
      </w:r>
      <w:r>
        <w:t xml:space="preserve"> that displays the message</w:t>
      </w:r>
      <w:r w:rsidR="00F43040">
        <w:t>.</w:t>
      </w:r>
    </w:p>
    <w:p w14:paraId="3080D3D9" w14:textId="77777777" w:rsidR="00B24F75" w:rsidRDefault="00B24F75" w:rsidP="00B24F75"/>
    <w:p w14:paraId="594BF0C4" w14:textId="77777777" w:rsidR="00B24F75" w:rsidRPr="00D435B6" w:rsidRDefault="00B24F75" w:rsidP="00B24F75">
      <w:pPr>
        <w:pBdr>
          <w:top w:val="thinThickThinSmallGap" w:sz="24" w:space="4" w:color="0070C0"/>
          <w:left w:val="thinThickThinSmallGap" w:sz="24" w:space="4" w:color="0070C0"/>
          <w:bottom w:val="thinThickThinSmallGap" w:sz="24" w:space="4" w:color="0070C0"/>
          <w:right w:val="thinThickThinSmallGap" w:sz="24" w:space="4" w:color="0070C0"/>
        </w:pBdr>
      </w:pPr>
    </w:p>
    <w:p w14:paraId="7FA8D854" w14:textId="0B801564" w:rsidR="00805E0F" w:rsidRDefault="00805E0F" w:rsidP="00805E0F"/>
    <w:p w14:paraId="357D1689" w14:textId="4D012CA9" w:rsidR="00805E0F" w:rsidRDefault="004A6EE5" w:rsidP="008544F3">
      <w:r>
        <w:t>28</w:t>
      </w:r>
      <w:r w:rsidR="00805E0F">
        <w:t xml:space="preserve">. </w:t>
      </w:r>
      <w:r w:rsidR="008544F3">
        <w:t>Mimicking what was done in the video, m</w:t>
      </w:r>
      <w:r w:rsidR="009E7551">
        <w:t xml:space="preserve">odify your </w:t>
      </w:r>
      <w:r w:rsidR="009E7551" w:rsidRPr="0086445B">
        <w:rPr>
          <w:rFonts w:ascii="Courier" w:hAnsi="Courier"/>
        </w:rPr>
        <w:t>vuespike.html</w:t>
      </w:r>
      <w:r w:rsidR="009E7551">
        <w:t xml:space="preserve"> so that there are two buttons “Show Cards” and “Hide Cards”.  By </w:t>
      </w:r>
      <w:r w:rsidR="00B7435A">
        <w:t>default,</w:t>
      </w:r>
      <w:r w:rsidR="009E7551">
        <w:t xml:space="preserve"> the page should not show the list of cards but should show the “Show Cards” button</w:t>
      </w:r>
      <w:r w:rsidR="008544F3">
        <w:t xml:space="preserve">.  When show cards is clicked the list of cards and the </w:t>
      </w:r>
      <w:r w:rsidR="009E7551">
        <w:t>“Hide Cards” button should be displayed</w:t>
      </w:r>
      <w:r w:rsidR="008544F3">
        <w:t xml:space="preserve"> and the “Show Cards” button should be hidden.  Hint: Add a state variable to your Vue instance and use it in the </w:t>
      </w:r>
      <w:r w:rsidR="008544F3" w:rsidRPr="008544F3">
        <w:rPr>
          <w:rFonts w:ascii="Courier" w:hAnsi="Courier"/>
        </w:rPr>
        <w:t>v-if</w:t>
      </w:r>
      <w:r w:rsidR="008544F3">
        <w:t xml:space="preserve">, </w:t>
      </w:r>
      <w:r w:rsidR="008544F3" w:rsidRPr="008544F3">
        <w:rPr>
          <w:rFonts w:ascii="Courier" w:hAnsi="Courier"/>
        </w:rPr>
        <w:t>v-else</w:t>
      </w:r>
      <w:r w:rsidR="008544F3">
        <w:t xml:space="preserve"> and </w:t>
      </w:r>
      <w:r w:rsidR="008544F3" w:rsidRPr="008544F3">
        <w:rPr>
          <w:rFonts w:ascii="Courier" w:hAnsi="Courier"/>
        </w:rPr>
        <w:t>@click</w:t>
      </w:r>
      <w:r w:rsidR="008544F3">
        <w:t xml:space="preserve"> directives.</w:t>
      </w:r>
      <w:r>
        <w:t xml:space="preserve">  Hint2: Enclose your list in a </w:t>
      </w:r>
      <w:r w:rsidRPr="004A6EE5">
        <w:rPr>
          <w:rFonts w:ascii="Courier" w:hAnsi="Courier"/>
        </w:rPr>
        <w:t>div</w:t>
      </w:r>
      <w:r>
        <w:t xml:space="preserve"> that has a </w:t>
      </w:r>
      <w:r w:rsidRPr="004A6EE5">
        <w:rPr>
          <w:rFonts w:ascii="Courier" w:hAnsi="Courier"/>
        </w:rPr>
        <w:t>v-if</w:t>
      </w:r>
      <w:r>
        <w:t xml:space="preserve"> directive to make it easier to show and hide the whole list</w:t>
      </w:r>
      <w:r w:rsidR="00B7435A">
        <w:t>.</w:t>
      </w:r>
      <w:r>
        <w:t xml:space="preserve"> Give the HTML for </w:t>
      </w:r>
      <w:r w:rsidR="00EE6738">
        <w:t>your</w:t>
      </w:r>
      <w:r>
        <w:t xml:space="preserve"> “Show Cards” and “Hide Cards” buttons.</w:t>
      </w:r>
    </w:p>
    <w:p w14:paraId="70D546EE" w14:textId="77777777" w:rsidR="00CD2E0F" w:rsidRDefault="00CD2E0F" w:rsidP="008544F3"/>
    <w:p w14:paraId="79D71984" w14:textId="77777777" w:rsidR="00CD2E0F" w:rsidRPr="00D435B6" w:rsidRDefault="00CD2E0F" w:rsidP="00CD2E0F">
      <w:pPr>
        <w:pBdr>
          <w:top w:val="thinThickThinSmallGap" w:sz="24" w:space="4" w:color="0070C0"/>
          <w:left w:val="thinThickThinSmallGap" w:sz="24" w:space="4" w:color="0070C0"/>
          <w:bottom w:val="thinThickThinSmallGap" w:sz="24" w:space="4" w:color="0070C0"/>
          <w:right w:val="thinThickThinSmallGap" w:sz="24" w:space="4" w:color="0070C0"/>
        </w:pBdr>
      </w:pPr>
    </w:p>
    <w:p w14:paraId="38AB82D1" w14:textId="01ED065B" w:rsidR="009B70E3" w:rsidRDefault="009B70E3" w:rsidP="009E7551"/>
    <w:p w14:paraId="7D1971E0" w14:textId="40530B3B" w:rsidR="0050429E" w:rsidRDefault="00CD2E0F" w:rsidP="009E7551">
      <w:r>
        <w:t xml:space="preserve">29. </w:t>
      </w:r>
      <w:r w:rsidR="0050429E">
        <w:t xml:space="preserve">Optional Extra Practice: Add a “Clear Names” button that </w:t>
      </w:r>
      <w:r>
        <w:t>appears</w:t>
      </w:r>
      <w:r w:rsidR="006E07CA">
        <w:t xml:space="preserve"> when there are names in the list and is hidden when the names list is empty.  When clicked the list of names should be made empty.</w:t>
      </w:r>
    </w:p>
    <w:p w14:paraId="2E5B5016" w14:textId="2D556842" w:rsidR="0050429E" w:rsidRDefault="0050429E" w:rsidP="009E7551"/>
    <w:p w14:paraId="0EDDC56A" w14:textId="01333F21" w:rsidR="0009656E" w:rsidRPr="002317C3" w:rsidRDefault="0009656E" w:rsidP="0009656E">
      <w:pPr>
        <w:rPr>
          <w:b/>
          <w:bCs/>
          <w:u w:val="single"/>
        </w:rPr>
      </w:pPr>
      <w:r w:rsidRPr="002317C3">
        <w:rPr>
          <w:b/>
          <w:bCs/>
          <w:u w:val="single"/>
        </w:rPr>
        <w:t xml:space="preserve">Adding to the Harvest Report </w:t>
      </w:r>
      <w:r w:rsidR="00771A23">
        <w:rPr>
          <w:b/>
          <w:bCs/>
          <w:u w:val="single"/>
        </w:rPr>
        <w:t xml:space="preserve">- </w:t>
      </w:r>
      <w:r>
        <w:rPr>
          <w:b/>
          <w:bCs/>
          <w:u w:val="single"/>
        </w:rPr>
        <w:t>Spike 4</w:t>
      </w:r>
      <w:r w:rsidRPr="002317C3">
        <w:rPr>
          <w:b/>
          <w:bCs/>
          <w:u w:val="single"/>
        </w:rPr>
        <w:t>:</w:t>
      </w:r>
    </w:p>
    <w:p w14:paraId="408D7C13" w14:textId="77777777" w:rsidR="0009656E" w:rsidRDefault="0009656E" w:rsidP="009E7551"/>
    <w:p w14:paraId="0F67C7BF" w14:textId="2B17AA06" w:rsidR="009E7551" w:rsidRDefault="0009656E" w:rsidP="009E7551">
      <w:r>
        <w:t xml:space="preserve">30. Modify your </w:t>
      </w:r>
      <w:r w:rsidR="00771A23">
        <w:rPr>
          <w:rFonts w:ascii="Courier" w:hAnsi="Courier"/>
        </w:rPr>
        <w:t>vue2</w:t>
      </w:r>
      <w:r w:rsidRPr="009A6167">
        <w:rPr>
          <w:rFonts w:ascii="Courier" w:hAnsi="Courier"/>
        </w:rPr>
        <w:t>.html</w:t>
      </w:r>
      <w:r>
        <w:t xml:space="preserve"> file in FarmData2 so that </w:t>
      </w:r>
      <w:r w:rsidR="009B70E3">
        <w:t>the table headings</w:t>
      </w:r>
      <w:r>
        <w:t xml:space="preserve"> for the Harvest Report only appear </w:t>
      </w:r>
      <w:r w:rsidR="009B70E3">
        <w:t>when there are harvest logs</w:t>
      </w:r>
      <w:r>
        <w:t xml:space="preserve"> to be displayed.  If there are no harvest logs to be displayed, then a message should appear indicating</w:t>
      </w:r>
      <w:r w:rsidR="009B70E3">
        <w:t xml:space="preserve"> that there are no matching records.</w:t>
      </w:r>
    </w:p>
    <w:p w14:paraId="41313785" w14:textId="182BCD93" w:rsidR="001F7FDE" w:rsidRDefault="001F7FDE" w:rsidP="009E7551"/>
    <w:p w14:paraId="69E0F458" w14:textId="70AA569D" w:rsidR="009132DE" w:rsidRDefault="009132DE" w:rsidP="009132DE">
      <w:r>
        <w:t>31. Commit your changes to your feature branch with a meaningful commit message and push it to your origin.</w:t>
      </w:r>
    </w:p>
    <w:p w14:paraId="676C3CF9" w14:textId="77777777" w:rsidR="009B70E3" w:rsidRDefault="009B70E3" w:rsidP="009E7551"/>
    <w:p w14:paraId="6E982307" w14:textId="0D2F502D" w:rsidR="009B70E3" w:rsidRDefault="00C00187" w:rsidP="00662E2B">
      <w:r>
        <w:t xml:space="preserve">32. </w:t>
      </w:r>
      <w:r w:rsidR="009A6167">
        <w:t>Modify your</w:t>
      </w:r>
      <w:r w:rsidR="00771A23">
        <w:t xml:space="preserve"> </w:t>
      </w:r>
      <w:r w:rsidR="00771A23">
        <w:rPr>
          <w:rFonts w:ascii="Courier" w:hAnsi="Courier"/>
        </w:rPr>
        <w:t>vue2.</w:t>
      </w:r>
      <w:r w:rsidR="009A6167" w:rsidRPr="009A6167">
        <w:rPr>
          <w:rFonts w:ascii="Courier" w:hAnsi="Courier"/>
        </w:rPr>
        <w:t>html</w:t>
      </w:r>
      <w:r w:rsidR="009A6167">
        <w:t xml:space="preserve"> file in FarmData2 </w:t>
      </w:r>
      <w:r>
        <w:t xml:space="preserve">so that </w:t>
      </w:r>
      <w:r w:rsidR="00662E2B">
        <w:t xml:space="preserve">the </w:t>
      </w:r>
      <w:r w:rsidR="009B70E3">
        <w:t xml:space="preserve">whole </w:t>
      </w:r>
      <w:r w:rsidR="00662E2B">
        <w:t>section</w:t>
      </w:r>
      <w:r w:rsidR="009B70E3">
        <w:t xml:space="preserve"> of the page showing the </w:t>
      </w:r>
      <w:r w:rsidR="00662E2B">
        <w:t>Harvest R</w:t>
      </w:r>
      <w:r w:rsidR="009B70E3">
        <w:t xml:space="preserve">eport only </w:t>
      </w:r>
      <w:r w:rsidR="00662E2B">
        <w:t>appears</w:t>
      </w:r>
      <w:r w:rsidR="009B70E3">
        <w:t xml:space="preserve"> after the </w:t>
      </w:r>
      <w:r w:rsidR="00662E2B">
        <w:t>G</w:t>
      </w:r>
      <w:r w:rsidR="009B70E3">
        <w:t xml:space="preserve">enerate </w:t>
      </w:r>
      <w:r w:rsidR="00662E2B">
        <w:t>R</w:t>
      </w:r>
      <w:r w:rsidR="009B70E3">
        <w:t xml:space="preserve">eport button is clicked. </w:t>
      </w:r>
      <w:r w:rsidR="00662E2B">
        <w:t>The report section of the page should remain visible even if all of the rows of the table are deleted (</w:t>
      </w:r>
      <w:proofErr w:type="gramStart"/>
      <w:r w:rsidR="00662E2B">
        <w:t>i.e.</w:t>
      </w:r>
      <w:proofErr w:type="gramEnd"/>
      <w:r w:rsidR="00662E2B">
        <w:t xml:space="preserve"> once </w:t>
      </w:r>
      <w:r w:rsidR="00662E2B">
        <w:lastRenderedPageBreak/>
        <w:t xml:space="preserve">shown, the report will remain visible.)  Hint: </w:t>
      </w:r>
      <w:r w:rsidR="0009159B">
        <w:t xml:space="preserve">Enclose your entire report section in a </w:t>
      </w:r>
      <w:r w:rsidR="0009159B" w:rsidRPr="0009159B">
        <w:rPr>
          <w:rFonts w:ascii="Courier" w:hAnsi="Courier"/>
        </w:rPr>
        <w:t>div</w:t>
      </w:r>
      <w:r w:rsidR="0009159B">
        <w:t xml:space="preserve"> and a</w:t>
      </w:r>
      <w:r w:rsidR="00662E2B">
        <w:t xml:space="preserve">dd a </w:t>
      </w:r>
      <w:r w:rsidR="0009159B">
        <w:t xml:space="preserve">new </w:t>
      </w:r>
      <w:r w:rsidR="00662E2B">
        <w:t>variable to your Vue instance</w:t>
      </w:r>
      <w:r w:rsidR="00C4622C">
        <w:t>.</w:t>
      </w:r>
    </w:p>
    <w:p w14:paraId="52BE7EC8" w14:textId="671BCD6E" w:rsidR="009B70E3" w:rsidRDefault="009B70E3" w:rsidP="00805E0F"/>
    <w:p w14:paraId="482ED9A4" w14:textId="2FE69449" w:rsidR="00A35004" w:rsidRDefault="00A35004" w:rsidP="00A35004">
      <w:r>
        <w:t>33. Commit your changes to your feature branch with a meaningful commit message and push it to your origin.</w:t>
      </w:r>
    </w:p>
    <w:p w14:paraId="6AFBCF2E" w14:textId="77777777" w:rsidR="001F7FDE" w:rsidRDefault="001F7FDE" w:rsidP="00805E0F"/>
    <w:p w14:paraId="2BCC2FB5" w14:textId="1FAFA3A6" w:rsidR="009B70E3" w:rsidRDefault="00977449" w:rsidP="00977449">
      <w:r>
        <w:t>34. Optional Extra:</w:t>
      </w:r>
      <w:r w:rsidR="009B70E3">
        <w:t xml:space="preserve">  </w:t>
      </w:r>
      <w:r w:rsidR="009A6167">
        <w:t xml:space="preserve">Modify your </w:t>
      </w:r>
      <w:r w:rsidR="00771A23">
        <w:rPr>
          <w:rFonts w:ascii="Courier" w:hAnsi="Courier"/>
        </w:rPr>
        <w:t>vue2</w:t>
      </w:r>
      <w:r w:rsidR="009A6167" w:rsidRPr="009A6167">
        <w:rPr>
          <w:rFonts w:ascii="Courier" w:hAnsi="Courier"/>
        </w:rPr>
        <w:t>.html</w:t>
      </w:r>
      <w:r w:rsidR="009A6167">
        <w:t xml:space="preserve"> file in FarmData2 so that </w:t>
      </w:r>
      <w:r w:rsidR="009B70E3">
        <w:t xml:space="preserve">the first click of the </w:t>
      </w:r>
      <w:r>
        <w:t>Generate Report button</w:t>
      </w:r>
      <w:r w:rsidR="007F3926">
        <w:t xml:space="preserve"> just display</w:t>
      </w:r>
      <w:r>
        <w:t xml:space="preserve"> the report</w:t>
      </w:r>
      <w:r w:rsidR="007F3926">
        <w:t xml:space="preserve"> but not add any </w:t>
      </w:r>
      <w:r>
        <w:t>harvest logs (</w:t>
      </w:r>
      <w:proofErr w:type="gramStart"/>
      <w:r>
        <w:t>i.e.</w:t>
      </w:r>
      <w:proofErr w:type="gramEnd"/>
      <w:r>
        <w:t xml:space="preserve"> the report should be empty when first displayed).  Each additional click should then add a</w:t>
      </w:r>
      <w:r w:rsidR="00282622">
        <w:t>n additional</w:t>
      </w:r>
      <w:r>
        <w:t xml:space="preserve"> harvest lo</w:t>
      </w:r>
      <w:r w:rsidR="00282622">
        <w:t>g</w:t>
      </w:r>
      <w:r>
        <w:t>.</w:t>
      </w:r>
    </w:p>
    <w:p w14:paraId="4676693E" w14:textId="71BC5EFA" w:rsidR="009B70E3" w:rsidRDefault="009B70E3" w:rsidP="00805E0F"/>
    <w:p w14:paraId="629498FA" w14:textId="0662B084" w:rsidR="001F7FDE" w:rsidRDefault="00977449" w:rsidP="00805E0F">
      <w:r>
        <w:t>35</w:t>
      </w:r>
      <w:r w:rsidR="001F7FDE">
        <w:t xml:space="preserve">. </w:t>
      </w:r>
      <w:r>
        <w:t>Commit your changes to your feature branch with a meaningful commit message and push it to your origin.</w:t>
      </w:r>
    </w:p>
    <w:p w14:paraId="58C55FE7" w14:textId="77777777" w:rsidR="001F7FDE" w:rsidRDefault="001F7FDE" w:rsidP="00805E0F"/>
    <w:p w14:paraId="73F2206C" w14:textId="441337A3" w:rsidR="00796F14" w:rsidRPr="00387E51" w:rsidRDefault="00387E51" w:rsidP="007F3926">
      <w:pPr>
        <w:rPr>
          <w:b/>
          <w:bCs/>
          <w:u w:val="single"/>
        </w:rPr>
      </w:pPr>
      <w:r w:rsidRPr="00387E51">
        <w:rPr>
          <w:b/>
          <w:bCs/>
          <w:u w:val="single"/>
        </w:rPr>
        <w:t>Attribute Bindings:</w:t>
      </w:r>
    </w:p>
    <w:p w14:paraId="3F06A987" w14:textId="304A3CBC" w:rsidR="00DE227A" w:rsidRDefault="00DE227A" w:rsidP="00796F14"/>
    <w:p w14:paraId="2FAC22EE" w14:textId="0E32DEE3" w:rsidR="00387E51" w:rsidRPr="004367A8" w:rsidRDefault="00387E51" w:rsidP="00387E51">
      <w:pPr>
        <w:rPr>
          <w:b/>
          <w:bCs/>
          <w:u w:val="single"/>
        </w:rPr>
      </w:pPr>
      <w:r>
        <w:t xml:space="preserve">Find the </w:t>
      </w:r>
      <w:r>
        <w:rPr>
          <w:i/>
          <w:iCs/>
        </w:rPr>
        <w:t>Attribute Bindings</w:t>
      </w:r>
      <w:r w:rsidR="0019579A">
        <w:rPr>
          <w:i/>
          <w:iCs/>
        </w:rPr>
        <w:t xml:space="preserve"> (1:41)</w:t>
      </w:r>
      <w:r>
        <w:rPr>
          <w:i/>
          <w:iCs/>
        </w:rPr>
        <w:t xml:space="preserve"> </w:t>
      </w:r>
      <w:r>
        <w:t xml:space="preserve">in the free </w:t>
      </w:r>
      <w:r w:rsidRPr="008E0B62">
        <w:rPr>
          <w:i/>
          <w:iCs/>
        </w:rPr>
        <w:t>Vue.js Fundamentals</w:t>
      </w:r>
      <w:r>
        <w:t xml:space="preserve"> course. </w:t>
      </w:r>
      <w:r w:rsidR="001F78AC">
        <w:t xml:space="preserve">Watch that video and complete the activities below by continuing your </w:t>
      </w:r>
      <w:r w:rsidR="001F78AC" w:rsidRPr="0086445B">
        <w:rPr>
          <w:rFonts w:ascii="Courier" w:hAnsi="Courier"/>
        </w:rPr>
        <w:t>vuespike.html</w:t>
      </w:r>
      <w:r w:rsidR="001F78AC" w:rsidRPr="001F78AC">
        <w:rPr>
          <w:rFonts w:cstheme="minorHAnsi"/>
        </w:rPr>
        <w:t>.</w:t>
      </w:r>
    </w:p>
    <w:p w14:paraId="4660FA6D" w14:textId="10129A20" w:rsidR="001B614A" w:rsidRDefault="001B614A" w:rsidP="00796F14"/>
    <w:p w14:paraId="34AF8089" w14:textId="3869E22D" w:rsidR="001B614A" w:rsidRDefault="009A6167" w:rsidP="00796F14">
      <w:r>
        <w:t>36</w:t>
      </w:r>
      <w:r w:rsidR="001B614A">
        <w:t xml:space="preserve">. What Vue directive is used to bind an attribute of an HTML element to a data value in the Vue instance? </w:t>
      </w:r>
      <w:r w:rsidR="00FE48BF">
        <w:t>What is the shorthand for this directive?</w:t>
      </w:r>
    </w:p>
    <w:p w14:paraId="00B88393" w14:textId="77777777" w:rsidR="009A6167" w:rsidRDefault="009A6167" w:rsidP="009A6167"/>
    <w:p w14:paraId="419C607D" w14:textId="77777777" w:rsidR="009A6167" w:rsidRPr="00D435B6" w:rsidRDefault="009A6167" w:rsidP="009A6167">
      <w:pPr>
        <w:pBdr>
          <w:top w:val="thinThickThinSmallGap" w:sz="24" w:space="4" w:color="0070C0"/>
          <w:left w:val="thinThickThinSmallGap" w:sz="24" w:space="4" w:color="0070C0"/>
          <w:bottom w:val="thinThickThinSmallGap" w:sz="24" w:space="4" w:color="0070C0"/>
          <w:right w:val="thinThickThinSmallGap" w:sz="24" w:space="4" w:color="0070C0"/>
        </w:pBdr>
      </w:pPr>
    </w:p>
    <w:p w14:paraId="1D4102BA" w14:textId="77777777" w:rsidR="001B614A" w:rsidRPr="005169C4" w:rsidRDefault="001B614A" w:rsidP="00796F14"/>
    <w:p w14:paraId="7767B7F9" w14:textId="6AFD3455" w:rsidR="008A5E94" w:rsidRDefault="00371FEC" w:rsidP="008A5E94">
      <w:r>
        <w:t>37</w:t>
      </w:r>
      <w:r w:rsidR="002C0CC6">
        <w:t xml:space="preserve">. </w:t>
      </w:r>
      <w:r w:rsidR="008A5E94">
        <w:t>Modify</w:t>
      </w:r>
      <w:r w:rsidR="002C0CC6">
        <w:t xml:space="preserve"> the </w:t>
      </w:r>
      <w:r w:rsidR="008A5E94">
        <w:t>A</w:t>
      </w:r>
      <w:r w:rsidR="002C0CC6">
        <w:t xml:space="preserve">dd </w:t>
      </w:r>
      <w:r w:rsidR="008A5E94">
        <w:t>N</w:t>
      </w:r>
      <w:r w:rsidR="002C0CC6">
        <w:t xml:space="preserve">ame button </w:t>
      </w:r>
      <w:r w:rsidR="008A5E94">
        <w:t>so that it is</w:t>
      </w:r>
      <w:r w:rsidR="002C0CC6">
        <w:t xml:space="preserve"> disabled until something is typed in the </w:t>
      </w:r>
      <w:r w:rsidR="008A5E94">
        <w:t>text</w:t>
      </w:r>
      <w:r w:rsidR="002C0CC6">
        <w:t xml:space="preserve"> field. </w:t>
      </w:r>
      <w:r w:rsidR="008A5E94">
        <w:t>Give the HTML for your updated button tag here.</w:t>
      </w:r>
    </w:p>
    <w:p w14:paraId="2336C7E3" w14:textId="77777777" w:rsidR="008A5E94" w:rsidRDefault="008A5E94" w:rsidP="008A5E94"/>
    <w:p w14:paraId="079F0844" w14:textId="77777777" w:rsidR="008A5E94" w:rsidRPr="00D435B6" w:rsidRDefault="008A5E94" w:rsidP="008A5E94">
      <w:pPr>
        <w:pBdr>
          <w:top w:val="thinThickThinSmallGap" w:sz="24" w:space="4" w:color="0070C0"/>
          <w:left w:val="thinThickThinSmallGap" w:sz="24" w:space="4" w:color="0070C0"/>
          <w:bottom w:val="thinThickThinSmallGap" w:sz="24" w:space="4" w:color="0070C0"/>
          <w:right w:val="thinThickThinSmallGap" w:sz="24" w:space="4" w:color="0070C0"/>
        </w:pBdr>
      </w:pPr>
    </w:p>
    <w:p w14:paraId="5216DF5D" w14:textId="0D020818" w:rsidR="00FE48BF" w:rsidRDefault="00FE48BF" w:rsidP="00796F14"/>
    <w:p w14:paraId="21FD4BA6" w14:textId="2705815E" w:rsidR="00A915F5" w:rsidRDefault="00371FEC" w:rsidP="00796F14">
      <w:r>
        <w:t>38</w:t>
      </w:r>
      <w:r w:rsidR="00A915F5">
        <w:t>. Optional Extra Practice: The Clear Names button you added earlier (if you did that option part) appearing and disappearing when the list changes is a little distracting and not the best UI/UX design.  Instead, modify the Clear Names button so that it is disabled when the list is empty and enabled when ther</w:t>
      </w:r>
      <w:r w:rsidR="00FD4A5D">
        <w:t>e</w:t>
      </w:r>
      <w:r w:rsidR="00A915F5">
        <w:t xml:space="preserve"> are names in the list. </w:t>
      </w:r>
    </w:p>
    <w:p w14:paraId="6FD1A732" w14:textId="33A18F51" w:rsidR="00A915F5" w:rsidRDefault="00A915F5" w:rsidP="00796F14"/>
    <w:p w14:paraId="29507BF2" w14:textId="56139F1E" w:rsidR="00371FEC" w:rsidRPr="002317C3" w:rsidRDefault="00371FEC" w:rsidP="00371FEC">
      <w:pPr>
        <w:rPr>
          <w:b/>
          <w:bCs/>
          <w:u w:val="single"/>
        </w:rPr>
      </w:pPr>
      <w:r w:rsidRPr="002317C3">
        <w:rPr>
          <w:b/>
          <w:bCs/>
          <w:u w:val="single"/>
        </w:rPr>
        <w:t xml:space="preserve">Adding to the Harvest Report </w:t>
      </w:r>
      <w:r w:rsidR="006B0088">
        <w:rPr>
          <w:b/>
          <w:bCs/>
          <w:u w:val="single"/>
        </w:rPr>
        <w:t xml:space="preserve">- </w:t>
      </w:r>
      <w:r>
        <w:rPr>
          <w:b/>
          <w:bCs/>
          <w:u w:val="single"/>
        </w:rPr>
        <w:t>Spike 5</w:t>
      </w:r>
      <w:r w:rsidRPr="002317C3">
        <w:rPr>
          <w:b/>
          <w:bCs/>
          <w:u w:val="single"/>
        </w:rPr>
        <w:t>:</w:t>
      </w:r>
    </w:p>
    <w:p w14:paraId="5803EAB8" w14:textId="21C1F4A5" w:rsidR="00371FEC" w:rsidRDefault="00371FEC" w:rsidP="00796F14"/>
    <w:p w14:paraId="5EE0D024" w14:textId="79BBACCC" w:rsidR="00D0657C" w:rsidRDefault="00D0657C" w:rsidP="009B1332">
      <w:r>
        <w:t>You may have noticed that when working with the start and end dates for the Harvest Report it is possible to set a start date that comes after the end date or vice versa.  This of course would result in an empty report.  So</w:t>
      </w:r>
      <w:r w:rsidR="00042065">
        <w:t>,</w:t>
      </w:r>
      <w:r>
        <w:t xml:space="preserve"> it would be better UI/UX design if it were not possible to choose a start date that comes after the end date or an end date that comes after the start date.</w:t>
      </w:r>
      <w:r w:rsidR="009B1332">
        <w:t xml:space="preserve"> </w:t>
      </w:r>
      <w:r w:rsidR="009B1332">
        <w:lastRenderedPageBreak/>
        <w:t xml:space="preserve">Because </w:t>
      </w:r>
      <w:r>
        <w:t xml:space="preserve">the </w:t>
      </w:r>
      <w:r w:rsidRPr="009B1332">
        <w:rPr>
          <w:rFonts w:ascii="Courier" w:hAnsi="Courier"/>
        </w:rPr>
        <w:t>v-bind</w:t>
      </w:r>
      <w:r>
        <w:t xml:space="preserve"> </w:t>
      </w:r>
      <w:r w:rsidR="009B1332">
        <w:t>(</w:t>
      </w:r>
      <w:proofErr w:type="gramStart"/>
      <w:r w:rsidR="009B1332">
        <w:t xml:space="preserve">i.e. </w:t>
      </w:r>
      <w:r w:rsidR="009B1332" w:rsidRPr="009B1332">
        <w:rPr>
          <w:rFonts w:ascii="Courier" w:hAnsi="Courier"/>
        </w:rPr>
        <w:t>:</w:t>
      </w:r>
      <w:proofErr w:type="gramEnd"/>
      <w:r w:rsidR="009B1332">
        <w:t xml:space="preserve"> ) </w:t>
      </w:r>
      <w:r>
        <w:t>Vue directive can be used with any HTML element attribute</w:t>
      </w:r>
      <w:r w:rsidR="009B1332">
        <w:t>, it can help us with this.</w:t>
      </w:r>
    </w:p>
    <w:p w14:paraId="4D7CA90C" w14:textId="77777777" w:rsidR="00D0657C" w:rsidRDefault="00D0657C" w:rsidP="00796F14"/>
    <w:p w14:paraId="3E60874D" w14:textId="5962FF87" w:rsidR="009B1332" w:rsidRDefault="00A42419" w:rsidP="00796F14">
      <w:r>
        <w:t xml:space="preserve">39. </w:t>
      </w:r>
      <w:r w:rsidR="009B1332">
        <w:t xml:space="preserve">Modify your </w:t>
      </w:r>
      <w:r w:rsidR="00042065">
        <w:rPr>
          <w:rFonts w:ascii="Courier" w:hAnsi="Courier"/>
        </w:rPr>
        <w:t>vue2</w:t>
      </w:r>
      <w:r w:rsidR="009B1332" w:rsidRPr="009B1332">
        <w:rPr>
          <w:rFonts w:ascii="Courier" w:hAnsi="Courier"/>
        </w:rPr>
        <w:t>.html</w:t>
      </w:r>
      <w:r w:rsidR="009B1332">
        <w:t xml:space="preserve"> page so that the start date cannot be set to</w:t>
      </w:r>
      <w:r w:rsidR="00042065">
        <w:t xml:space="preserve"> any date</w:t>
      </w:r>
      <w:r w:rsidR="009B1332">
        <w:t xml:space="preserve"> after the end date and that the end date cannot be set to be set to</w:t>
      </w:r>
      <w:r w:rsidR="00042065">
        <w:t xml:space="preserve"> any date</w:t>
      </w:r>
      <w:r w:rsidR="009B1332">
        <w:t xml:space="preserve"> before the start date.</w:t>
      </w:r>
    </w:p>
    <w:p w14:paraId="1E5FCC65" w14:textId="5C310C3E" w:rsidR="002C0CC6" w:rsidRDefault="002C0CC6" w:rsidP="00796F14"/>
    <w:p w14:paraId="60AF8049" w14:textId="1B61E605" w:rsidR="002C0CC6" w:rsidRDefault="009B1332" w:rsidP="00796F14">
      <w:r>
        <w:t>40</w:t>
      </w:r>
      <w:r w:rsidR="002C0CC6">
        <w:t xml:space="preserve">. </w:t>
      </w:r>
      <w:r>
        <w:t>Commit your changes to your feature branch with a meaningful commit message and push it to your origin.</w:t>
      </w:r>
    </w:p>
    <w:p w14:paraId="2A42351F" w14:textId="48FCAFFE" w:rsidR="005C35F3" w:rsidRDefault="005C35F3" w:rsidP="00796F14"/>
    <w:p w14:paraId="20F872ED" w14:textId="461343A6" w:rsidR="005C35F3" w:rsidRPr="001F78AC" w:rsidRDefault="001F78AC" w:rsidP="00796F14">
      <w:pPr>
        <w:rPr>
          <w:b/>
          <w:bCs/>
          <w:u w:val="single"/>
        </w:rPr>
      </w:pPr>
      <w:r w:rsidRPr="001F78AC">
        <w:rPr>
          <w:b/>
          <w:bCs/>
          <w:u w:val="single"/>
        </w:rPr>
        <w:t>Computed Properties:</w:t>
      </w:r>
    </w:p>
    <w:p w14:paraId="0F220977" w14:textId="77777777" w:rsidR="001F78AC" w:rsidRDefault="001F78AC"/>
    <w:p w14:paraId="27D1D2CE" w14:textId="25FBFC24" w:rsidR="001F78AC" w:rsidRPr="004367A8" w:rsidRDefault="001F78AC" w:rsidP="001F78AC">
      <w:pPr>
        <w:rPr>
          <w:b/>
          <w:bCs/>
          <w:u w:val="single"/>
        </w:rPr>
      </w:pPr>
      <w:r>
        <w:t xml:space="preserve">Find the </w:t>
      </w:r>
      <w:r w:rsidR="004003B1">
        <w:rPr>
          <w:i/>
          <w:iCs/>
        </w:rPr>
        <w:t>Computed Properties</w:t>
      </w:r>
      <w:r w:rsidR="0019579A">
        <w:rPr>
          <w:i/>
          <w:iCs/>
        </w:rPr>
        <w:t xml:space="preserve"> (3:08)</w:t>
      </w:r>
      <w:r>
        <w:rPr>
          <w:i/>
          <w:iCs/>
        </w:rPr>
        <w:t xml:space="preserve"> </w:t>
      </w:r>
      <w:r>
        <w:t xml:space="preserve">in the free </w:t>
      </w:r>
      <w:r w:rsidRPr="008E0B62">
        <w:rPr>
          <w:i/>
          <w:iCs/>
        </w:rPr>
        <w:t>Vue.js Fundamentals</w:t>
      </w:r>
      <w:r>
        <w:t xml:space="preserve"> course. Watch that video and complete the activities below by continuing your </w:t>
      </w:r>
      <w:r w:rsidRPr="0086445B">
        <w:rPr>
          <w:rFonts w:ascii="Courier" w:hAnsi="Courier"/>
        </w:rPr>
        <w:t>vuespike.html</w:t>
      </w:r>
      <w:r w:rsidRPr="001F78AC">
        <w:rPr>
          <w:rFonts w:cstheme="minorHAnsi"/>
        </w:rPr>
        <w:t>.</w:t>
      </w:r>
    </w:p>
    <w:p w14:paraId="464422E2" w14:textId="77777777" w:rsidR="00266E58" w:rsidRDefault="00266E58"/>
    <w:p w14:paraId="281DB4E7" w14:textId="721F7C28" w:rsidR="00266E58" w:rsidRDefault="00512584">
      <w:r>
        <w:t>41</w:t>
      </w:r>
      <w:r w:rsidR="00266E58">
        <w:t>. When do</w:t>
      </w:r>
      <w:r>
        <w:t xml:space="preserve">es the video say that you should </w:t>
      </w:r>
      <w:r w:rsidR="00266E58">
        <w:t>use a computed property?</w:t>
      </w:r>
    </w:p>
    <w:p w14:paraId="7254CF79" w14:textId="77777777" w:rsidR="00512584" w:rsidRDefault="00512584" w:rsidP="00512584"/>
    <w:p w14:paraId="3AA84799"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3FB8B99D" w14:textId="77777777" w:rsidR="00266E58" w:rsidRDefault="00266E58"/>
    <w:p w14:paraId="53579B5F" w14:textId="5A5B6E97" w:rsidR="00266E58" w:rsidRDefault="00512584">
      <w:r>
        <w:t>42</w:t>
      </w:r>
      <w:r w:rsidR="00266E58">
        <w:t>. When do</w:t>
      </w:r>
      <w:r>
        <w:t xml:space="preserve">es the video say that you should </w:t>
      </w:r>
      <w:r w:rsidR="00266E58">
        <w:t>use a method?</w:t>
      </w:r>
    </w:p>
    <w:p w14:paraId="64CF9D5C" w14:textId="77777777" w:rsidR="00512584" w:rsidRDefault="00512584" w:rsidP="00512584"/>
    <w:p w14:paraId="0BD4B807"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609AB6CC" w14:textId="2A63A7B2" w:rsidR="00756FC5" w:rsidRDefault="00756FC5"/>
    <w:p w14:paraId="18B5391E" w14:textId="71CC0B7E" w:rsidR="00756FC5" w:rsidRDefault="00512584" w:rsidP="00756FC5">
      <w:r>
        <w:t>43</w:t>
      </w:r>
      <w:r w:rsidR="00756FC5">
        <w:t xml:space="preserve">. What </w:t>
      </w:r>
      <w:r>
        <w:t xml:space="preserve">does the video say that </w:t>
      </w:r>
      <w:r w:rsidR="00756FC5">
        <w:t xml:space="preserve">a computed property </w:t>
      </w:r>
      <w:r w:rsidRPr="00FA0D7C">
        <w:rPr>
          <w:b/>
          <w:bCs/>
        </w:rPr>
        <w:t xml:space="preserve">should </w:t>
      </w:r>
      <w:r w:rsidR="00756FC5" w:rsidRPr="00FA0D7C">
        <w:rPr>
          <w:b/>
          <w:bCs/>
        </w:rPr>
        <w:t>not do</w:t>
      </w:r>
      <w:r w:rsidR="00756FC5">
        <w:t>?</w:t>
      </w:r>
    </w:p>
    <w:p w14:paraId="5FCB5A10" w14:textId="77777777" w:rsidR="00512584" w:rsidRDefault="00512584" w:rsidP="00512584"/>
    <w:p w14:paraId="174B0F53" w14:textId="77777777" w:rsidR="00512584" w:rsidRPr="00D435B6" w:rsidRDefault="00512584" w:rsidP="00512584">
      <w:pPr>
        <w:pBdr>
          <w:top w:val="thinThickThinSmallGap" w:sz="24" w:space="4" w:color="0070C0"/>
          <w:left w:val="thinThickThinSmallGap" w:sz="24" w:space="4" w:color="0070C0"/>
          <w:bottom w:val="thinThickThinSmallGap" w:sz="24" w:space="4" w:color="0070C0"/>
          <w:right w:val="thinThickThinSmallGap" w:sz="24" w:space="4" w:color="0070C0"/>
        </w:pBdr>
      </w:pPr>
    </w:p>
    <w:p w14:paraId="5F41E861" w14:textId="77777777" w:rsidR="00A83F6A" w:rsidRDefault="00A83F6A"/>
    <w:p w14:paraId="29FBA665" w14:textId="6C585E0F" w:rsidR="004F79D2" w:rsidRDefault="004F79D2">
      <w:r>
        <w:t>44</w:t>
      </w:r>
      <w:r w:rsidR="006E4D89">
        <w:t>.</w:t>
      </w:r>
      <w:r w:rsidR="00705048">
        <w:t xml:space="preserve"> </w:t>
      </w:r>
      <w:r>
        <w:t xml:space="preserve">In this question you will modify your </w:t>
      </w:r>
      <w:r w:rsidRPr="004F79D2">
        <w:rPr>
          <w:rFonts w:ascii="Courier" w:hAnsi="Courier"/>
        </w:rPr>
        <w:t>vuespike.html</w:t>
      </w:r>
      <w:r>
        <w:t xml:space="preserve"> page to add a </w:t>
      </w:r>
      <w:r w:rsidR="00705048">
        <w:t xml:space="preserve">computed property </w:t>
      </w:r>
      <w:r>
        <w:t>that displays the total length of all of the names in the list.  For example, the list might now appear as:</w:t>
      </w:r>
    </w:p>
    <w:p w14:paraId="339B0ED1" w14:textId="77777777" w:rsidR="004F79D2" w:rsidRDefault="004F79D2"/>
    <w:p w14:paraId="750597E7" w14:textId="35E32FAB" w:rsidR="004F79D2" w:rsidRDefault="004F79D2" w:rsidP="004F79D2">
      <w:pPr>
        <w:jc w:val="center"/>
      </w:pPr>
      <w:r w:rsidRPr="00B74B6E">
        <w:rPr>
          <w:noProof/>
        </w:rPr>
        <w:drawing>
          <wp:inline distT="0" distB="0" distL="0" distR="0" wp14:anchorId="48629A52" wp14:editId="09C717A8">
            <wp:extent cx="1118382" cy="998555"/>
            <wp:effectExtent l="0" t="0" r="0" b="508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18"/>
                    <a:stretch>
                      <a:fillRect/>
                    </a:stretch>
                  </pic:blipFill>
                  <pic:spPr>
                    <a:xfrm>
                      <a:off x="0" y="0"/>
                      <a:ext cx="1133478" cy="1012034"/>
                    </a:xfrm>
                    <a:prstGeom prst="rect">
                      <a:avLst/>
                    </a:prstGeom>
                  </pic:spPr>
                </pic:pic>
              </a:graphicData>
            </a:graphic>
          </wp:inline>
        </w:drawing>
      </w:r>
    </w:p>
    <w:p w14:paraId="67A89054" w14:textId="1375B1CD" w:rsidR="004F79D2" w:rsidRDefault="004F79D2" w:rsidP="004F79D2">
      <w:pPr>
        <w:jc w:val="center"/>
      </w:pPr>
    </w:p>
    <w:p w14:paraId="246BC1F3" w14:textId="77777777" w:rsidR="004F79D2" w:rsidRDefault="004F79D2" w:rsidP="004F79D2">
      <w:r>
        <w:tab/>
        <w:t>a. Add the following computed object to your Vue instance:</w:t>
      </w:r>
    </w:p>
    <w:p w14:paraId="6C1EC782" w14:textId="77777777" w:rsidR="004F79D2" w:rsidRDefault="004F79D2" w:rsidP="004F79D2"/>
    <w:p w14:paraId="1E3B1BAE" w14:textId="77777777" w:rsidR="004F79D2" w:rsidRPr="004F79D2" w:rsidRDefault="004F79D2" w:rsidP="004F79D2">
      <w:pPr>
        <w:ind w:left="720"/>
        <w:rPr>
          <w:rFonts w:ascii="Courier" w:hAnsi="Courier"/>
          <w:sz w:val="22"/>
          <w:szCs w:val="22"/>
        </w:rPr>
      </w:pPr>
      <w:r w:rsidRPr="004F79D2">
        <w:rPr>
          <w:rFonts w:ascii="Courier" w:hAnsi="Courier"/>
          <w:sz w:val="22"/>
          <w:szCs w:val="22"/>
        </w:rPr>
        <w:t xml:space="preserve">  computed: {</w:t>
      </w:r>
    </w:p>
    <w:p w14:paraId="716F1B0B" w14:textId="6B11AF99" w:rsidR="004F79D2" w:rsidRPr="004F79D2" w:rsidRDefault="004F79D2" w:rsidP="004F79D2">
      <w:pPr>
        <w:rPr>
          <w:rFonts w:ascii="Courier" w:hAnsi="Courier"/>
          <w:sz w:val="22"/>
          <w:szCs w:val="22"/>
        </w:rPr>
      </w:pPr>
      <w:r w:rsidRPr="004F79D2">
        <w:rPr>
          <w:rFonts w:ascii="Courier" w:hAnsi="Courier"/>
          <w:sz w:val="22"/>
          <w:szCs w:val="22"/>
        </w:rPr>
        <w:t xml:space="preserve">          </w:t>
      </w:r>
      <w:proofErr w:type="spellStart"/>
      <w:proofErr w:type="gramStart"/>
      <w:r>
        <w:rPr>
          <w:rFonts w:ascii="Courier" w:hAnsi="Courier"/>
          <w:sz w:val="22"/>
          <w:szCs w:val="22"/>
        </w:rPr>
        <w:t>totalN</w:t>
      </w:r>
      <w:r w:rsidRPr="004F79D2">
        <w:rPr>
          <w:rFonts w:ascii="Courier" w:hAnsi="Courier"/>
          <w:sz w:val="22"/>
          <w:szCs w:val="22"/>
        </w:rPr>
        <w:t>ameLength</w:t>
      </w:r>
      <w:proofErr w:type="spellEnd"/>
      <w:r w:rsidRPr="004F79D2">
        <w:rPr>
          <w:rFonts w:ascii="Courier" w:hAnsi="Courier"/>
          <w:sz w:val="22"/>
          <w:szCs w:val="22"/>
        </w:rPr>
        <w:t>(</w:t>
      </w:r>
      <w:proofErr w:type="gramEnd"/>
      <w:r w:rsidRPr="004F79D2">
        <w:rPr>
          <w:rFonts w:ascii="Courier" w:hAnsi="Courier"/>
          <w:sz w:val="22"/>
          <w:szCs w:val="22"/>
        </w:rPr>
        <w:t>) {</w:t>
      </w:r>
    </w:p>
    <w:p w14:paraId="4E6D5FD8" w14:textId="69D61B9F" w:rsidR="004F79D2" w:rsidRPr="004F79D2" w:rsidRDefault="004F79D2" w:rsidP="004F79D2">
      <w:pPr>
        <w:rPr>
          <w:rFonts w:ascii="Courier" w:hAnsi="Courier"/>
          <w:sz w:val="22"/>
          <w:szCs w:val="22"/>
        </w:rPr>
      </w:pPr>
      <w:r w:rsidRPr="004F79D2">
        <w:rPr>
          <w:rFonts w:ascii="Courier" w:hAnsi="Courier"/>
          <w:sz w:val="22"/>
          <w:szCs w:val="22"/>
        </w:rPr>
        <w:lastRenderedPageBreak/>
        <w:t xml:space="preserve">            return </w:t>
      </w:r>
      <w:proofErr w:type="gramStart"/>
      <w:r>
        <w:rPr>
          <w:rFonts w:ascii="Courier" w:hAnsi="Courier"/>
          <w:sz w:val="22"/>
          <w:szCs w:val="22"/>
        </w:rPr>
        <w:t>0</w:t>
      </w:r>
      <w:r w:rsidRPr="004F79D2">
        <w:rPr>
          <w:rFonts w:ascii="Courier" w:hAnsi="Courier"/>
          <w:sz w:val="22"/>
          <w:szCs w:val="22"/>
        </w:rPr>
        <w:t>;</w:t>
      </w:r>
      <w:proofErr w:type="gramEnd"/>
    </w:p>
    <w:p w14:paraId="5502BC35" w14:textId="77777777" w:rsidR="004F79D2" w:rsidRPr="004F79D2" w:rsidRDefault="004F79D2" w:rsidP="004F79D2">
      <w:pPr>
        <w:rPr>
          <w:rFonts w:ascii="Courier" w:hAnsi="Courier"/>
          <w:sz w:val="22"/>
          <w:szCs w:val="22"/>
        </w:rPr>
      </w:pPr>
      <w:r w:rsidRPr="004F79D2">
        <w:rPr>
          <w:rFonts w:ascii="Courier" w:hAnsi="Courier"/>
          <w:sz w:val="22"/>
          <w:szCs w:val="22"/>
        </w:rPr>
        <w:t xml:space="preserve">          },</w:t>
      </w:r>
    </w:p>
    <w:p w14:paraId="54F3FBCC" w14:textId="64FB15D1" w:rsidR="004F79D2" w:rsidRPr="004F79D2" w:rsidRDefault="004F79D2" w:rsidP="004F79D2">
      <w:pPr>
        <w:rPr>
          <w:rFonts w:ascii="Courier" w:hAnsi="Courier"/>
          <w:sz w:val="22"/>
          <w:szCs w:val="22"/>
        </w:rPr>
      </w:pPr>
      <w:r w:rsidRPr="004F79D2">
        <w:rPr>
          <w:rFonts w:ascii="Courier" w:hAnsi="Courier"/>
          <w:sz w:val="22"/>
          <w:szCs w:val="22"/>
        </w:rPr>
        <w:t xml:space="preserve">        },</w:t>
      </w:r>
    </w:p>
    <w:p w14:paraId="087842C2" w14:textId="6A823CCB" w:rsidR="004F79D2" w:rsidRDefault="004F79D2" w:rsidP="004F79D2"/>
    <w:p w14:paraId="216325BE" w14:textId="12A85A76" w:rsidR="00046225" w:rsidRDefault="00046225" w:rsidP="00046225">
      <w:pPr>
        <w:ind w:left="360"/>
      </w:pPr>
      <w:r>
        <w:t>b. Add HTML to your page that displays the total length of the names using the computed property.  Note: It should just display 0 at this point.  Give the HTML you added here.</w:t>
      </w:r>
    </w:p>
    <w:p w14:paraId="34EE2CA8" w14:textId="77777777" w:rsidR="00046225" w:rsidRDefault="00046225" w:rsidP="00046225"/>
    <w:p w14:paraId="3033F90E" w14:textId="77777777" w:rsidR="00046225" w:rsidRPr="00D435B6" w:rsidRDefault="00046225" w:rsidP="00046225">
      <w:pPr>
        <w:pBdr>
          <w:top w:val="thinThickThinSmallGap" w:sz="24" w:space="4" w:color="0070C0"/>
          <w:left w:val="thinThickThinSmallGap" w:sz="24" w:space="4" w:color="0070C0"/>
          <w:bottom w:val="thinThickThinSmallGap" w:sz="24" w:space="4" w:color="0070C0"/>
          <w:right w:val="thinThickThinSmallGap" w:sz="24" w:space="4" w:color="0070C0"/>
        </w:pBdr>
      </w:pPr>
    </w:p>
    <w:p w14:paraId="21FA1EA0" w14:textId="54E667A0" w:rsidR="004F79D2" w:rsidRDefault="004F79D2" w:rsidP="00046225"/>
    <w:p w14:paraId="3CEDF2FB" w14:textId="77777777" w:rsidR="00F227D3" w:rsidRDefault="00046225" w:rsidP="00F227D3">
      <w:pPr>
        <w:ind w:left="360"/>
      </w:pPr>
      <w:r>
        <w:t xml:space="preserve">c. </w:t>
      </w:r>
      <w:r w:rsidR="00F227D3">
        <w:t xml:space="preserve">Modify the </w:t>
      </w:r>
      <w:proofErr w:type="spellStart"/>
      <w:r w:rsidR="00F227D3" w:rsidRPr="00E52BD7">
        <w:rPr>
          <w:rFonts w:ascii="Courier" w:hAnsi="Courier"/>
        </w:rPr>
        <w:t>totalNameLength</w:t>
      </w:r>
      <w:proofErr w:type="spellEnd"/>
      <w:r w:rsidR="00F227D3">
        <w:t xml:space="preserve"> function so that it computes the total length of all of the names in the list.  You’ll need to use a for loop to iterate over the names in the array and add up their lengths into a total.  Using what you know about for loops already, a quick scan of the MDN </w:t>
      </w:r>
      <w:r w:rsidR="00F227D3" w:rsidRPr="00F227D3">
        <w:rPr>
          <w:i/>
          <w:iCs/>
        </w:rPr>
        <w:t>Loops and Iteration</w:t>
      </w:r>
      <w:r w:rsidR="00F227D3">
        <w:t xml:space="preserve"> section should give you what you need to know about for loops in JavaScript:</w:t>
      </w:r>
    </w:p>
    <w:p w14:paraId="3C301914" w14:textId="66BE9983" w:rsidR="009F3349" w:rsidRDefault="003958BF" w:rsidP="00F227D3">
      <w:pPr>
        <w:pStyle w:val="ListParagraph"/>
        <w:numPr>
          <w:ilvl w:val="1"/>
          <w:numId w:val="3"/>
        </w:numPr>
      </w:pPr>
      <w:hyperlink r:id="rId19" w:history="1">
        <w:r w:rsidR="00F227D3" w:rsidRPr="00AF2737">
          <w:rPr>
            <w:rStyle w:val="Hyperlink"/>
          </w:rPr>
          <w:t>https://developer.mozilla.org/en-US/docs/Web/JavaScript/Guide/Loops_and_iteration</w:t>
        </w:r>
      </w:hyperlink>
      <w:r w:rsidR="009F3349">
        <w:t xml:space="preserve"> </w:t>
      </w:r>
    </w:p>
    <w:p w14:paraId="28063273" w14:textId="16F6EAB0" w:rsidR="00F227D3" w:rsidRDefault="00F227D3" w:rsidP="00F227D3">
      <w:pPr>
        <w:ind w:left="360"/>
      </w:pPr>
      <w:r>
        <w:t xml:space="preserve">Similarly, with quick a scan of the MDN </w:t>
      </w:r>
      <w:r w:rsidRPr="00F227D3">
        <w:rPr>
          <w:i/>
          <w:iCs/>
        </w:rPr>
        <w:t>Useful String Methods</w:t>
      </w:r>
      <w:r>
        <w:t xml:space="preserve"> section you should be able to determine how to find the length of a string in JavaScript:</w:t>
      </w:r>
    </w:p>
    <w:p w14:paraId="319DFD62" w14:textId="4DD739BC" w:rsidR="009F3349" w:rsidRDefault="003958BF" w:rsidP="00F227D3">
      <w:pPr>
        <w:pStyle w:val="ListParagraph"/>
        <w:numPr>
          <w:ilvl w:val="1"/>
          <w:numId w:val="3"/>
        </w:numPr>
      </w:pPr>
      <w:hyperlink r:id="rId20" w:history="1">
        <w:r w:rsidR="00F227D3" w:rsidRPr="00AF2737">
          <w:rPr>
            <w:rStyle w:val="Hyperlink"/>
          </w:rPr>
          <w:t>https://developer.mozilla.org/en-US/docs/Learn/JavaScript/First_steps/Useful_string_methods</w:t>
        </w:r>
      </w:hyperlink>
      <w:r w:rsidR="009F3349">
        <w:t xml:space="preserve"> </w:t>
      </w:r>
    </w:p>
    <w:p w14:paraId="77B6D5AC" w14:textId="77777777" w:rsidR="009F3349" w:rsidRDefault="009F3349"/>
    <w:p w14:paraId="0AD95DE3" w14:textId="706E3056" w:rsidR="00E52BD7" w:rsidRDefault="00E52BD7" w:rsidP="00E52BD7">
      <w:r>
        <w:tab/>
        <w:t xml:space="preserve">Paste your </w:t>
      </w:r>
      <w:proofErr w:type="spellStart"/>
      <w:r w:rsidRPr="00E52BD7">
        <w:rPr>
          <w:rFonts w:ascii="Courier" w:hAnsi="Courier"/>
        </w:rPr>
        <w:t>totalNameLength</w:t>
      </w:r>
      <w:proofErr w:type="spellEnd"/>
      <w:r>
        <w:t xml:space="preserve"> function here.</w:t>
      </w:r>
    </w:p>
    <w:p w14:paraId="4E41479B" w14:textId="77777777" w:rsidR="00E52BD7" w:rsidRDefault="00E52BD7" w:rsidP="00E52BD7"/>
    <w:p w14:paraId="4FF388E2" w14:textId="77777777" w:rsidR="00E52BD7" w:rsidRPr="00D435B6" w:rsidRDefault="00E52BD7" w:rsidP="00E52BD7">
      <w:pPr>
        <w:pBdr>
          <w:top w:val="thinThickThinSmallGap" w:sz="24" w:space="4" w:color="0070C0"/>
          <w:left w:val="thinThickThinSmallGap" w:sz="24" w:space="4" w:color="0070C0"/>
          <w:bottom w:val="thinThickThinSmallGap" w:sz="24" w:space="4" w:color="0070C0"/>
          <w:right w:val="thinThickThinSmallGap" w:sz="24" w:space="4" w:color="0070C0"/>
        </w:pBdr>
      </w:pPr>
    </w:p>
    <w:p w14:paraId="1B142078" w14:textId="4F2ECE58" w:rsidR="00A83F6A" w:rsidRDefault="00A83F6A"/>
    <w:p w14:paraId="3ED80256" w14:textId="009A3664" w:rsidR="00FD4A5D" w:rsidRPr="002317C3" w:rsidRDefault="00FD4A5D" w:rsidP="00FD4A5D">
      <w:pPr>
        <w:rPr>
          <w:b/>
          <w:bCs/>
          <w:u w:val="single"/>
        </w:rPr>
      </w:pPr>
      <w:r w:rsidRPr="002317C3">
        <w:rPr>
          <w:b/>
          <w:bCs/>
          <w:u w:val="single"/>
        </w:rPr>
        <w:t xml:space="preserve">Adding to the Harvest Report </w:t>
      </w:r>
      <w:r w:rsidR="00F05445">
        <w:rPr>
          <w:b/>
          <w:bCs/>
          <w:u w:val="single"/>
        </w:rPr>
        <w:t xml:space="preserve">- </w:t>
      </w:r>
      <w:r>
        <w:rPr>
          <w:b/>
          <w:bCs/>
          <w:u w:val="single"/>
        </w:rPr>
        <w:t xml:space="preserve">Spike </w:t>
      </w:r>
      <w:r w:rsidR="00CB69C5">
        <w:rPr>
          <w:b/>
          <w:bCs/>
          <w:u w:val="single"/>
        </w:rPr>
        <w:t>6</w:t>
      </w:r>
      <w:r w:rsidRPr="002317C3">
        <w:rPr>
          <w:b/>
          <w:bCs/>
          <w:u w:val="single"/>
        </w:rPr>
        <w:t>:</w:t>
      </w:r>
    </w:p>
    <w:p w14:paraId="51AEED72" w14:textId="42F66199" w:rsidR="00FD4A5D" w:rsidRDefault="00FD4A5D"/>
    <w:p w14:paraId="010AFB6F" w14:textId="4C0D7FE8" w:rsidR="007E0166" w:rsidRDefault="008164D3">
      <w:r>
        <w:t xml:space="preserve">When viewing reports in </w:t>
      </w:r>
      <w:r w:rsidR="002D5816">
        <w:t>FarmData2 the farmers would like to be able to see some summary information at the bottom of the table.  It might eventually look something like the image below.  In that image, the Totals, Averages and Hours at the bottom are computed from the values in the table.  For example, if you add up the Yield values in the four rows you get 43.83.</w:t>
      </w:r>
    </w:p>
    <w:p w14:paraId="09796AF3" w14:textId="1208B197" w:rsidR="002D5816" w:rsidRDefault="002D5816"/>
    <w:p w14:paraId="7291A201" w14:textId="658B6F75" w:rsidR="002D5816" w:rsidRDefault="002D5816">
      <w:r w:rsidRPr="002D5816">
        <w:rPr>
          <w:noProof/>
        </w:rPr>
        <w:drawing>
          <wp:inline distT="0" distB="0" distL="0" distR="0" wp14:anchorId="313FCC1F" wp14:editId="6D506396">
            <wp:extent cx="5943600" cy="16383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1"/>
                    <a:stretch>
                      <a:fillRect/>
                    </a:stretch>
                  </pic:blipFill>
                  <pic:spPr>
                    <a:xfrm>
                      <a:off x="0" y="0"/>
                      <a:ext cx="5943600" cy="1638300"/>
                    </a:xfrm>
                    <a:prstGeom prst="rect">
                      <a:avLst/>
                    </a:prstGeom>
                  </pic:spPr>
                </pic:pic>
              </a:graphicData>
            </a:graphic>
          </wp:inline>
        </w:drawing>
      </w:r>
    </w:p>
    <w:p w14:paraId="5BB08F04" w14:textId="77777777" w:rsidR="002D5816" w:rsidRDefault="002D5816"/>
    <w:p w14:paraId="70CEBDB9" w14:textId="5902C5E6" w:rsidR="00C772FD" w:rsidRDefault="00B75185" w:rsidP="004019A5">
      <w:r>
        <w:lastRenderedPageBreak/>
        <w:t>45.</w:t>
      </w:r>
      <w:r w:rsidR="00A83F6A">
        <w:t xml:space="preserve">  </w:t>
      </w:r>
      <w:r w:rsidR="004019A5">
        <w:t xml:space="preserve">Modify your </w:t>
      </w:r>
      <w:r w:rsidR="00677FF0">
        <w:rPr>
          <w:rFonts w:ascii="Courier" w:hAnsi="Courier"/>
        </w:rPr>
        <w:t>vue2</w:t>
      </w:r>
      <w:r w:rsidR="004019A5" w:rsidRPr="0095674A">
        <w:rPr>
          <w:rFonts w:ascii="Courier" w:hAnsi="Courier"/>
        </w:rPr>
        <w:t>.html</w:t>
      </w:r>
      <w:r w:rsidR="004019A5">
        <w:t xml:space="preserve"> page to display the total yield from your Harvest Report.  </w:t>
      </w:r>
    </w:p>
    <w:p w14:paraId="1FB6F0D3" w14:textId="21A950FE" w:rsidR="002C7DFC" w:rsidRDefault="002C7DFC"/>
    <w:p w14:paraId="4AFD2077" w14:textId="3928F2BC" w:rsidR="004E5890" w:rsidRDefault="00B75185" w:rsidP="00773418">
      <w:r>
        <w:t>46. Commit your changes to your feature branch with a meaningful commit message and push it to your origin.</w:t>
      </w:r>
    </w:p>
    <w:p w14:paraId="330D4C39" w14:textId="77777777" w:rsidR="009C60A4" w:rsidRDefault="009C60A4"/>
    <w:p w14:paraId="61D052E3" w14:textId="77777777" w:rsidR="006D01AB" w:rsidRPr="000C6405" w:rsidRDefault="006D01AB" w:rsidP="006D01AB">
      <w:pPr>
        <w:pBdr>
          <w:bottom w:val="double" w:sz="6" w:space="1" w:color="auto"/>
        </w:pBdr>
        <w:rPr>
          <w:rFonts w:cstheme="minorHAnsi"/>
        </w:rPr>
      </w:pPr>
    </w:p>
    <w:p w14:paraId="1008B857" w14:textId="77777777" w:rsidR="006D01AB" w:rsidRDefault="006D01AB" w:rsidP="006D01AB">
      <w:pPr>
        <w:rPr>
          <w:rFonts w:cstheme="minorHAnsi"/>
        </w:rPr>
      </w:pPr>
    </w:p>
    <w:p w14:paraId="3994AE55" w14:textId="77777777" w:rsidR="006D01AB" w:rsidRPr="00527A05" w:rsidRDefault="006D01AB" w:rsidP="006D01AB">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F0CCB8" w14:textId="77777777" w:rsidR="006D01AB" w:rsidRPr="00527A05" w:rsidRDefault="006D01AB" w:rsidP="006D01AB">
      <w:pPr>
        <w:rPr>
          <w:rFonts w:cstheme="minorHAnsi"/>
        </w:rPr>
      </w:pPr>
    </w:p>
    <w:p w14:paraId="0BEA8085" w14:textId="77777777" w:rsidR="006D01AB" w:rsidRPr="00527A05" w:rsidRDefault="006D01AB" w:rsidP="006D01AB">
      <w:pPr>
        <w:ind w:firstLine="360"/>
        <w:rPr>
          <w:rFonts w:cstheme="minorHAnsi"/>
        </w:rPr>
      </w:pPr>
      <w:r w:rsidRPr="00527A05">
        <w:rPr>
          <w:rFonts w:cstheme="minorHAnsi"/>
        </w:rPr>
        <w:t xml:space="preserve">a. Approximately how much time did you spend on this activity outside of class time?  </w:t>
      </w:r>
    </w:p>
    <w:p w14:paraId="3E512158" w14:textId="77777777" w:rsidR="006D01AB" w:rsidRPr="00527A05" w:rsidRDefault="006D01AB" w:rsidP="006D01AB">
      <w:pPr>
        <w:rPr>
          <w:rFonts w:cstheme="minorHAnsi"/>
        </w:rPr>
      </w:pPr>
    </w:p>
    <w:p w14:paraId="4978FB32"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14978EB" w14:textId="77777777" w:rsidR="006D01AB" w:rsidRPr="00527A05" w:rsidRDefault="006D01AB" w:rsidP="006D01AB">
      <w:pPr>
        <w:shd w:val="clear" w:color="auto" w:fill="FFFFFF"/>
        <w:textAlignment w:val="center"/>
        <w:rPr>
          <w:rFonts w:cstheme="minorHAnsi"/>
        </w:rPr>
      </w:pPr>
    </w:p>
    <w:p w14:paraId="3AB09B59" w14:textId="77777777" w:rsidR="006D01AB" w:rsidRPr="00527A05" w:rsidRDefault="006D01AB" w:rsidP="006D01AB">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24448637" w14:textId="77777777" w:rsidR="006D01AB" w:rsidRPr="00527A05" w:rsidRDefault="006D01AB" w:rsidP="006D01AB">
      <w:pPr>
        <w:shd w:val="clear" w:color="auto" w:fill="FFFFFF"/>
        <w:ind w:firstLine="360"/>
        <w:textAlignment w:val="center"/>
        <w:rPr>
          <w:rFonts w:cstheme="minorHAnsi"/>
        </w:rPr>
      </w:pPr>
    </w:p>
    <w:p w14:paraId="73DDC07F" w14:textId="77777777" w:rsidR="006D01AB" w:rsidRPr="00527A05" w:rsidRDefault="006D01AB" w:rsidP="006D01A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7779E3" w14:textId="77777777" w:rsidR="000E6A48" w:rsidRDefault="000E6A48"/>
    <w:sectPr w:rsidR="000E6A48" w:rsidSect="00743272">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C90A6" w14:textId="77777777" w:rsidR="003958BF" w:rsidRDefault="003958BF" w:rsidP="00743272">
      <w:r>
        <w:separator/>
      </w:r>
    </w:p>
  </w:endnote>
  <w:endnote w:type="continuationSeparator" w:id="0">
    <w:p w14:paraId="3F327329" w14:textId="77777777" w:rsidR="003958BF" w:rsidRDefault="003958BF" w:rsidP="0074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AF0E8" w14:textId="77777777" w:rsidR="008164D3" w:rsidRPr="00A61548" w:rsidRDefault="008164D3" w:rsidP="0074327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488C8F4" wp14:editId="5E91F5D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20145DA" w14:textId="77777777" w:rsidR="008164D3" w:rsidRDefault="00816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C9362" w14:textId="77777777" w:rsidR="003958BF" w:rsidRDefault="003958BF" w:rsidP="00743272">
      <w:r>
        <w:separator/>
      </w:r>
    </w:p>
  </w:footnote>
  <w:footnote w:type="continuationSeparator" w:id="0">
    <w:p w14:paraId="72465FA6" w14:textId="77777777" w:rsidR="003958BF" w:rsidRDefault="003958BF" w:rsidP="0074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3A3E"/>
    <w:multiLevelType w:val="hybridMultilevel"/>
    <w:tmpl w:val="3F26E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B5AE9"/>
    <w:multiLevelType w:val="hybridMultilevel"/>
    <w:tmpl w:val="332A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48"/>
    <w:rsid w:val="000228D2"/>
    <w:rsid w:val="00034CF5"/>
    <w:rsid w:val="00035E64"/>
    <w:rsid w:val="00040EF5"/>
    <w:rsid w:val="00042065"/>
    <w:rsid w:val="0004333E"/>
    <w:rsid w:val="0004475B"/>
    <w:rsid w:val="00046225"/>
    <w:rsid w:val="0004682D"/>
    <w:rsid w:val="00052708"/>
    <w:rsid w:val="0006765A"/>
    <w:rsid w:val="000807B4"/>
    <w:rsid w:val="000914B7"/>
    <w:rsid w:val="0009159B"/>
    <w:rsid w:val="0009656E"/>
    <w:rsid w:val="000A0E52"/>
    <w:rsid w:val="000A5B88"/>
    <w:rsid w:val="000B28FD"/>
    <w:rsid w:val="000B37CA"/>
    <w:rsid w:val="000C2900"/>
    <w:rsid w:val="000C4F89"/>
    <w:rsid w:val="000C6839"/>
    <w:rsid w:val="000E43E9"/>
    <w:rsid w:val="000E6A48"/>
    <w:rsid w:val="001058DB"/>
    <w:rsid w:val="00113336"/>
    <w:rsid w:val="00117620"/>
    <w:rsid w:val="00120D1B"/>
    <w:rsid w:val="00134EC3"/>
    <w:rsid w:val="00161F8E"/>
    <w:rsid w:val="00163004"/>
    <w:rsid w:val="0016603F"/>
    <w:rsid w:val="001669ED"/>
    <w:rsid w:val="001936C1"/>
    <w:rsid w:val="0019579A"/>
    <w:rsid w:val="001B614A"/>
    <w:rsid w:val="001D5E4C"/>
    <w:rsid w:val="001E0C37"/>
    <w:rsid w:val="001F3888"/>
    <w:rsid w:val="001F6899"/>
    <w:rsid w:val="001F78AC"/>
    <w:rsid w:val="001F7FDE"/>
    <w:rsid w:val="002049B6"/>
    <w:rsid w:val="00221922"/>
    <w:rsid w:val="0022524E"/>
    <w:rsid w:val="002415CF"/>
    <w:rsid w:val="00247F7C"/>
    <w:rsid w:val="00266E58"/>
    <w:rsid w:val="00267A97"/>
    <w:rsid w:val="00274CBB"/>
    <w:rsid w:val="00282238"/>
    <w:rsid w:val="00282622"/>
    <w:rsid w:val="00293CD9"/>
    <w:rsid w:val="002A02F6"/>
    <w:rsid w:val="002B4BDA"/>
    <w:rsid w:val="002C0CC6"/>
    <w:rsid w:val="002C7DFC"/>
    <w:rsid w:val="002D3BB1"/>
    <w:rsid w:val="002D5816"/>
    <w:rsid w:val="002E62AC"/>
    <w:rsid w:val="00304582"/>
    <w:rsid w:val="00306F2C"/>
    <w:rsid w:val="00364B60"/>
    <w:rsid w:val="00371FEC"/>
    <w:rsid w:val="00373A22"/>
    <w:rsid w:val="003748E0"/>
    <w:rsid w:val="003765DA"/>
    <w:rsid w:val="0037680A"/>
    <w:rsid w:val="003822D9"/>
    <w:rsid w:val="00387E51"/>
    <w:rsid w:val="003958BF"/>
    <w:rsid w:val="003C2C69"/>
    <w:rsid w:val="003C7957"/>
    <w:rsid w:val="003D14B8"/>
    <w:rsid w:val="003D5FAD"/>
    <w:rsid w:val="003F02B2"/>
    <w:rsid w:val="003F77CA"/>
    <w:rsid w:val="004003B1"/>
    <w:rsid w:val="004019A5"/>
    <w:rsid w:val="004063FA"/>
    <w:rsid w:val="00434820"/>
    <w:rsid w:val="004875B1"/>
    <w:rsid w:val="004A2611"/>
    <w:rsid w:val="004A688E"/>
    <w:rsid w:val="004A6EE5"/>
    <w:rsid w:val="004D669E"/>
    <w:rsid w:val="004E3249"/>
    <w:rsid w:val="004E5890"/>
    <w:rsid w:val="004F79D2"/>
    <w:rsid w:val="004F7FD0"/>
    <w:rsid w:val="00502F65"/>
    <w:rsid w:val="0050429E"/>
    <w:rsid w:val="0050493B"/>
    <w:rsid w:val="00512584"/>
    <w:rsid w:val="00521666"/>
    <w:rsid w:val="00523E8F"/>
    <w:rsid w:val="0055041B"/>
    <w:rsid w:val="00556B56"/>
    <w:rsid w:val="00577451"/>
    <w:rsid w:val="0058085A"/>
    <w:rsid w:val="00590A31"/>
    <w:rsid w:val="005A122D"/>
    <w:rsid w:val="005B3D4B"/>
    <w:rsid w:val="005C2ACC"/>
    <w:rsid w:val="005C35F3"/>
    <w:rsid w:val="00606E26"/>
    <w:rsid w:val="00613BE2"/>
    <w:rsid w:val="0061406F"/>
    <w:rsid w:val="00624401"/>
    <w:rsid w:val="00643C4B"/>
    <w:rsid w:val="00653443"/>
    <w:rsid w:val="00662E2B"/>
    <w:rsid w:val="006775FE"/>
    <w:rsid w:val="00677FF0"/>
    <w:rsid w:val="00682636"/>
    <w:rsid w:val="006914D4"/>
    <w:rsid w:val="00693D59"/>
    <w:rsid w:val="00696528"/>
    <w:rsid w:val="006A2D76"/>
    <w:rsid w:val="006A3997"/>
    <w:rsid w:val="006B0088"/>
    <w:rsid w:val="006B1EB5"/>
    <w:rsid w:val="006C0E06"/>
    <w:rsid w:val="006C6A92"/>
    <w:rsid w:val="006D01AB"/>
    <w:rsid w:val="006D0629"/>
    <w:rsid w:val="006E07CA"/>
    <w:rsid w:val="006E16D4"/>
    <w:rsid w:val="006E4D89"/>
    <w:rsid w:val="006E75A9"/>
    <w:rsid w:val="006F057A"/>
    <w:rsid w:val="006F1180"/>
    <w:rsid w:val="00705048"/>
    <w:rsid w:val="00720CF2"/>
    <w:rsid w:val="00720D00"/>
    <w:rsid w:val="00743272"/>
    <w:rsid w:val="007459D8"/>
    <w:rsid w:val="007542FC"/>
    <w:rsid w:val="00756FC5"/>
    <w:rsid w:val="0076615C"/>
    <w:rsid w:val="00766A04"/>
    <w:rsid w:val="00767C57"/>
    <w:rsid w:val="00771A23"/>
    <w:rsid w:val="00773418"/>
    <w:rsid w:val="007773DC"/>
    <w:rsid w:val="0077789A"/>
    <w:rsid w:val="00796F14"/>
    <w:rsid w:val="007B3936"/>
    <w:rsid w:val="007B6A11"/>
    <w:rsid w:val="007C4F31"/>
    <w:rsid w:val="007E0166"/>
    <w:rsid w:val="007F3926"/>
    <w:rsid w:val="00805E0F"/>
    <w:rsid w:val="00812AE9"/>
    <w:rsid w:val="008164D3"/>
    <w:rsid w:val="0082118C"/>
    <w:rsid w:val="00822FC3"/>
    <w:rsid w:val="008544F3"/>
    <w:rsid w:val="00877484"/>
    <w:rsid w:val="008860AC"/>
    <w:rsid w:val="008A5E94"/>
    <w:rsid w:val="008A6A1D"/>
    <w:rsid w:val="008A6F24"/>
    <w:rsid w:val="008C5E86"/>
    <w:rsid w:val="008D50D2"/>
    <w:rsid w:val="009132DE"/>
    <w:rsid w:val="00926BA2"/>
    <w:rsid w:val="0093410E"/>
    <w:rsid w:val="00944534"/>
    <w:rsid w:val="0095674A"/>
    <w:rsid w:val="00962ADF"/>
    <w:rsid w:val="00975AD1"/>
    <w:rsid w:val="00977449"/>
    <w:rsid w:val="00986B8F"/>
    <w:rsid w:val="009A068C"/>
    <w:rsid w:val="009A6167"/>
    <w:rsid w:val="009B1332"/>
    <w:rsid w:val="009B70E3"/>
    <w:rsid w:val="009C60A4"/>
    <w:rsid w:val="009D3E86"/>
    <w:rsid w:val="009E7551"/>
    <w:rsid w:val="009E772E"/>
    <w:rsid w:val="009F3349"/>
    <w:rsid w:val="00A00C52"/>
    <w:rsid w:val="00A022B4"/>
    <w:rsid w:val="00A35004"/>
    <w:rsid w:val="00A42419"/>
    <w:rsid w:val="00A60CAF"/>
    <w:rsid w:val="00A66B56"/>
    <w:rsid w:val="00A763B1"/>
    <w:rsid w:val="00A82B0F"/>
    <w:rsid w:val="00A83F6A"/>
    <w:rsid w:val="00A905F9"/>
    <w:rsid w:val="00A915F5"/>
    <w:rsid w:val="00A91FCB"/>
    <w:rsid w:val="00A95406"/>
    <w:rsid w:val="00B123CC"/>
    <w:rsid w:val="00B24F75"/>
    <w:rsid w:val="00B51BAC"/>
    <w:rsid w:val="00B52FB0"/>
    <w:rsid w:val="00B7435A"/>
    <w:rsid w:val="00B75185"/>
    <w:rsid w:val="00B93454"/>
    <w:rsid w:val="00BA025B"/>
    <w:rsid w:val="00BB2B6C"/>
    <w:rsid w:val="00BC3C63"/>
    <w:rsid w:val="00BC41A3"/>
    <w:rsid w:val="00BC5C2B"/>
    <w:rsid w:val="00BE0FB7"/>
    <w:rsid w:val="00BE6429"/>
    <w:rsid w:val="00C00187"/>
    <w:rsid w:val="00C451FF"/>
    <w:rsid w:val="00C4622C"/>
    <w:rsid w:val="00C50B74"/>
    <w:rsid w:val="00C51226"/>
    <w:rsid w:val="00C53AA5"/>
    <w:rsid w:val="00C66E90"/>
    <w:rsid w:val="00C772FD"/>
    <w:rsid w:val="00C82B44"/>
    <w:rsid w:val="00C903E3"/>
    <w:rsid w:val="00CA3D0F"/>
    <w:rsid w:val="00CA5693"/>
    <w:rsid w:val="00CB1A1C"/>
    <w:rsid w:val="00CB69C5"/>
    <w:rsid w:val="00CC2D24"/>
    <w:rsid w:val="00CC51DC"/>
    <w:rsid w:val="00CD0567"/>
    <w:rsid w:val="00CD2E0F"/>
    <w:rsid w:val="00CF4B83"/>
    <w:rsid w:val="00D0657C"/>
    <w:rsid w:val="00D17C18"/>
    <w:rsid w:val="00D22FD8"/>
    <w:rsid w:val="00D230CD"/>
    <w:rsid w:val="00D24239"/>
    <w:rsid w:val="00D525AC"/>
    <w:rsid w:val="00D63FA9"/>
    <w:rsid w:val="00D71D9D"/>
    <w:rsid w:val="00D74305"/>
    <w:rsid w:val="00D77055"/>
    <w:rsid w:val="00DC0141"/>
    <w:rsid w:val="00DE227A"/>
    <w:rsid w:val="00DE7E26"/>
    <w:rsid w:val="00DF26FA"/>
    <w:rsid w:val="00E0468D"/>
    <w:rsid w:val="00E12B98"/>
    <w:rsid w:val="00E3069A"/>
    <w:rsid w:val="00E40670"/>
    <w:rsid w:val="00E46855"/>
    <w:rsid w:val="00E517A7"/>
    <w:rsid w:val="00E52BD7"/>
    <w:rsid w:val="00E75474"/>
    <w:rsid w:val="00E807C9"/>
    <w:rsid w:val="00EA139B"/>
    <w:rsid w:val="00EA7A70"/>
    <w:rsid w:val="00EC147F"/>
    <w:rsid w:val="00ED3B7B"/>
    <w:rsid w:val="00EE6738"/>
    <w:rsid w:val="00EF2BB7"/>
    <w:rsid w:val="00F05445"/>
    <w:rsid w:val="00F10A3F"/>
    <w:rsid w:val="00F21732"/>
    <w:rsid w:val="00F227D3"/>
    <w:rsid w:val="00F267E8"/>
    <w:rsid w:val="00F27083"/>
    <w:rsid w:val="00F37673"/>
    <w:rsid w:val="00F43040"/>
    <w:rsid w:val="00F501F5"/>
    <w:rsid w:val="00F82FDE"/>
    <w:rsid w:val="00F90B24"/>
    <w:rsid w:val="00FA0294"/>
    <w:rsid w:val="00FA0D7C"/>
    <w:rsid w:val="00FA7A60"/>
    <w:rsid w:val="00FC75AB"/>
    <w:rsid w:val="00FD4A5D"/>
    <w:rsid w:val="00FD661C"/>
    <w:rsid w:val="00FE2858"/>
    <w:rsid w:val="00FE3E3D"/>
    <w:rsid w:val="00FE48BF"/>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AB8E45"/>
  <w15:chartTrackingRefBased/>
  <w15:docId w15:val="{389E4AE7-0A27-7A45-AA0B-6E757D12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80A"/>
    <w:rPr>
      <w:color w:val="0563C1" w:themeColor="hyperlink"/>
      <w:u w:val="single"/>
    </w:rPr>
  </w:style>
  <w:style w:type="character" w:styleId="FollowedHyperlink">
    <w:name w:val="FollowedHyperlink"/>
    <w:basedOn w:val="DefaultParagraphFont"/>
    <w:uiPriority w:val="99"/>
    <w:semiHidden/>
    <w:unhideWhenUsed/>
    <w:rsid w:val="0037680A"/>
    <w:rPr>
      <w:color w:val="954F72" w:themeColor="followedHyperlink"/>
      <w:u w:val="single"/>
    </w:rPr>
  </w:style>
  <w:style w:type="paragraph" w:styleId="ListParagraph">
    <w:name w:val="List Paragraph"/>
    <w:basedOn w:val="Normal"/>
    <w:uiPriority w:val="34"/>
    <w:qFormat/>
    <w:rsid w:val="00BC41A3"/>
    <w:pPr>
      <w:ind w:left="720"/>
      <w:contextualSpacing/>
    </w:pPr>
  </w:style>
  <w:style w:type="paragraph" w:styleId="Header">
    <w:name w:val="header"/>
    <w:basedOn w:val="Normal"/>
    <w:link w:val="HeaderChar"/>
    <w:uiPriority w:val="99"/>
    <w:unhideWhenUsed/>
    <w:rsid w:val="00743272"/>
    <w:pPr>
      <w:tabs>
        <w:tab w:val="center" w:pos="4680"/>
        <w:tab w:val="right" w:pos="9360"/>
      </w:tabs>
    </w:pPr>
  </w:style>
  <w:style w:type="character" w:customStyle="1" w:styleId="HeaderChar">
    <w:name w:val="Header Char"/>
    <w:basedOn w:val="DefaultParagraphFont"/>
    <w:link w:val="Header"/>
    <w:uiPriority w:val="99"/>
    <w:rsid w:val="00743272"/>
  </w:style>
  <w:style w:type="paragraph" w:styleId="Footer">
    <w:name w:val="footer"/>
    <w:basedOn w:val="Normal"/>
    <w:link w:val="FooterChar"/>
    <w:uiPriority w:val="99"/>
    <w:unhideWhenUsed/>
    <w:rsid w:val="00743272"/>
    <w:pPr>
      <w:tabs>
        <w:tab w:val="center" w:pos="4680"/>
        <w:tab w:val="right" w:pos="9360"/>
      </w:tabs>
    </w:pPr>
  </w:style>
  <w:style w:type="character" w:customStyle="1" w:styleId="FooterChar">
    <w:name w:val="Footer Char"/>
    <w:basedOn w:val="DefaultParagraphFont"/>
    <w:link w:val="Footer"/>
    <w:uiPriority w:val="99"/>
    <w:rsid w:val="00743272"/>
  </w:style>
  <w:style w:type="character" w:styleId="UnresolvedMention">
    <w:name w:val="Unresolved Mention"/>
    <w:basedOn w:val="DefaultParagraphFont"/>
    <w:uiPriority w:val="99"/>
    <w:semiHidden/>
    <w:unhideWhenUsed/>
    <w:rsid w:val="0016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140926">
      <w:bodyDiv w:val="1"/>
      <w:marLeft w:val="0"/>
      <w:marRight w:val="0"/>
      <w:marTop w:val="0"/>
      <w:marBottom w:val="0"/>
      <w:divBdr>
        <w:top w:val="none" w:sz="0" w:space="0" w:color="auto"/>
        <w:left w:val="none" w:sz="0" w:space="0" w:color="auto"/>
        <w:bottom w:val="none" w:sz="0" w:space="0" w:color="auto"/>
        <w:right w:val="none" w:sz="0" w:space="0" w:color="auto"/>
      </w:divBdr>
      <w:divsChild>
        <w:div w:id="1361397018">
          <w:marLeft w:val="0"/>
          <w:marRight w:val="0"/>
          <w:marTop w:val="0"/>
          <w:marBottom w:val="0"/>
          <w:divBdr>
            <w:top w:val="none" w:sz="0" w:space="0" w:color="auto"/>
            <w:left w:val="none" w:sz="0" w:space="0" w:color="auto"/>
            <w:bottom w:val="none" w:sz="0" w:space="0" w:color="auto"/>
            <w:right w:val="none" w:sz="0" w:space="0" w:color="auto"/>
          </w:divBdr>
          <w:divsChild>
            <w:div w:id="1079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685">
      <w:bodyDiv w:val="1"/>
      <w:marLeft w:val="0"/>
      <w:marRight w:val="0"/>
      <w:marTop w:val="0"/>
      <w:marBottom w:val="0"/>
      <w:divBdr>
        <w:top w:val="none" w:sz="0" w:space="0" w:color="auto"/>
        <w:left w:val="none" w:sz="0" w:space="0" w:color="auto"/>
        <w:bottom w:val="none" w:sz="0" w:space="0" w:color="auto"/>
        <w:right w:val="none" w:sz="0" w:space="0" w:color="auto"/>
      </w:divBdr>
    </w:div>
    <w:div w:id="1207569784">
      <w:bodyDiv w:val="1"/>
      <w:marLeft w:val="0"/>
      <w:marRight w:val="0"/>
      <w:marTop w:val="0"/>
      <w:marBottom w:val="0"/>
      <w:divBdr>
        <w:top w:val="none" w:sz="0" w:space="0" w:color="auto"/>
        <w:left w:val="none" w:sz="0" w:space="0" w:color="auto"/>
        <w:bottom w:val="none" w:sz="0" w:space="0" w:color="auto"/>
        <w:right w:val="none" w:sz="0" w:space="0" w:color="auto"/>
      </w:divBdr>
    </w:div>
    <w:div w:id="1311519566">
      <w:bodyDiv w:val="1"/>
      <w:marLeft w:val="0"/>
      <w:marRight w:val="0"/>
      <w:marTop w:val="0"/>
      <w:marBottom w:val="0"/>
      <w:divBdr>
        <w:top w:val="none" w:sz="0" w:space="0" w:color="auto"/>
        <w:left w:val="none" w:sz="0" w:space="0" w:color="auto"/>
        <w:bottom w:val="none" w:sz="0" w:space="0" w:color="auto"/>
        <w:right w:val="none" w:sz="0" w:space="0" w:color="auto"/>
      </w:divBdr>
      <w:divsChild>
        <w:div w:id="2067026765">
          <w:marLeft w:val="0"/>
          <w:marRight w:val="0"/>
          <w:marTop w:val="0"/>
          <w:marBottom w:val="0"/>
          <w:divBdr>
            <w:top w:val="none" w:sz="0" w:space="0" w:color="auto"/>
            <w:left w:val="none" w:sz="0" w:space="0" w:color="auto"/>
            <w:bottom w:val="none" w:sz="0" w:space="0" w:color="auto"/>
            <w:right w:val="none" w:sz="0" w:space="0" w:color="auto"/>
          </w:divBdr>
          <w:divsChild>
            <w:div w:id="14055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91">
      <w:bodyDiv w:val="1"/>
      <w:marLeft w:val="0"/>
      <w:marRight w:val="0"/>
      <w:marTop w:val="0"/>
      <w:marBottom w:val="0"/>
      <w:divBdr>
        <w:top w:val="none" w:sz="0" w:space="0" w:color="auto"/>
        <w:left w:val="none" w:sz="0" w:space="0" w:color="auto"/>
        <w:bottom w:val="none" w:sz="0" w:space="0" w:color="auto"/>
        <w:right w:val="none" w:sz="0" w:space="0" w:color="auto"/>
      </w:divBdr>
    </w:div>
    <w:div w:id="2007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 TargetMode="External"/><Relationship Id="rId13" Type="http://schemas.openxmlformats.org/officeDocument/2006/relationships/hyperlink" Target="https://developer.mozilla.org/en-US/docs/Learn/JavaScript/Building_blocks/conditional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vueschool.io/courses/vuejs-fundamentals"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splice" TargetMode="External"/><Relationship Id="rId20" Type="http://schemas.openxmlformats.org/officeDocument/2006/relationships/hyperlink" Target="https://developer.mozilla.org/en-US/docs/Learn/JavaScript/First_steps/Useful_string_metho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ueschool.io/lessons/vuejs-user-inputs-vue-devtool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Learn/JavaScript/First_steps/Array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eveloper.mozilla.org/en-US/docs/Web/JavaScript/Guide/Loops_and_iteration" TargetMode="External"/><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developer.mozilla.org/en-US/docs/Learn/JavaScript/First_steps/Useful_string_method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13</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261</cp:revision>
  <dcterms:created xsi:type="dcterms:W3CDTF">2021-02-07T21:06:00Z</dcterms:created>
  <dcterms:modified xsi:type="dcterms:W3CDTF">2021-12-29T19:51:00Z</dcterms:modified>
</cp:coreProperties>
</file>