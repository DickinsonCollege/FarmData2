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5C75E" w14:textId="7E53AA21" w:rsidR="005F4F98" w:rsidRPr="00631088" w:rsidRDefault="00BF470E" w:rsidP="00291B0F">
      <w:pPr>
        <w:jc w:val="center"/>
        <w:rPr>
          <w:rFonts w:asciiTheme="minorHAnsi" w:hAnsiTheme="minorHAnsi" w:cstheme="minorHAnsi"/>
          <w:b/>
          <w:bCs/>
        </w:rPr>
      </w:pPr>
      <w:r>
        <w:rPr>
          <w:rFonts w:asciiTheme="minorHAnsi" w:hAnsiTheme="minorHAnsi" w:cstheme="minorHAnsi"/>
          <w:b/>
          <w:bCs/>
        </w:rPr>
        <w:t>0</w:t>
      </w:r>
      <w:r w:rsidR="00BD506E">
        <w:rPr>
          <w:rFonts w:asciiTheme="minorHAnsi" w:hAnsiTheme="minorHAnsi" w:cstheme="minorHAnsi"/>
          <w:b/>
          <w:bCs/>
        </w:rPr>
        <w:t>7</w:t>
      </w:r>
      <w:r w:rsidR="00291B0F">
        <w:rPr>
          <w:rFonts w:asciiTheme="minorHAnsi" w:hAnsiTheme="minorHAnsi" w:cstheme="minorHAnsi"/>
          <w:b/>
          <w:bCs/>
        </w:rPr>
        <w:t xml:space="preserve"> - </w:t>
      </w:r>
      <w:r w:rsidR="005F4F98" w:rsidRPr="00631088">
        <w:rPr>
          <w:rFonts w:asciiTheme="minorHAnsi" w:hAnsiTheme="minorHAnsi" w:cstheme="minorHAnsi"/>
          <w:b/>
          <w:bCs/>
        </w:rPr>
        <w:t>FarmOS API Technology Spike</w:t>
      </w:r>
    </w:p>
    <w:p w14:paraId="10182372" w14:textId="78B68AAC" w:rsidR="005F4F98" w:rsidRDefault="005F4F98" w:rsidP="005F4F98">
      <w:pPr>
        <w:rPr>
          <w:rFonts w:asciiTheme="minorHAnsi" w:hAnsiTheme="minorHAnsi" w:cstheme="minorHAnsi"/>
        </w:rPr>
      </w:pPr>
    </w:p>
    <w:p w14:paraId="3AD299E4" w14:textId="77777777" w:rsidR="00291B0F" w:rsidRPr="007532BD" w:rsidRDefault="00291B0F" w:rsidP="00291B0F">
      <w:pPr>
        <w:jc w:val="center"/>
        <w:rPr>
          <w:rFonts w:asciiTheme="minorHAnsi" w:hAnsiTheme="minorHAnsi" w:cstheme="minorHAnsi"/>
        </w:rPr>
      </w:pPr>
      <w:r w:rsidRPr="007532BD">
        <w:rPr>
          <w:rFonts w:asciiTheme="minorHAnsi" w:hAnsiTheme="minorHAnsi" w:cstheme="minorHAnsi"/>
        </w:rPr>
        <w:t>COMP290 – Large Scale and Open Source Software Development</w:t>
      </w:r>
    </w:p>
    <w:p w14:paraId="3C6684EA" w14:textId="2EE8010C" w:rsidR="00291B0F" w:rsidRPr="007532BD" w:rsidRDefault="00A50785" w:rsidP="00291B0F">
      <w:pPr>
        <w:jc w:val="center"/>
        <w:rPr>
          <w:rFonts w:asciiTheme="minorHAnsi" w:hAnsiTheme="minorHAnsi" w:cstheme="minorHAnsi"/>
        </w:rPr>
      </w:pPr>
      <w:r>
        <w:rPr>
          <w:rFonts w:asciiTheme="minorHAnsi" w:hAnsiTheme="minorHAnsi" w:cstheme="minorHAnsi"/>
        </w:rPr>
        <w:t xml:space="preserve"> </w:t>
      </w:r>
      <w:r w:rsidR="00291B0F" w:rsidRPr="007532BD">
        <w:rPr>
          <w:rFonts w:asciiTheme="minorHAnsi" w:hAnsiTheme="minorHAnsi" w:cstheme="minorHAnsi"/>
        </w:rPr>
        <w:t>Dickinson College</w:t>
      </w:r>
    </w:p>
    <w:p w14:paraId="4405CA9E" w14:textId="77777777" w:rsidR="00291B0F" w:rsidRPr="007532BD" w:rsidRDefault="00291B0F" w:rsidP="00291B0F">
      <w:pPr>
        <w:rPr>
          <w:rFonts w:asciiTheme="minorHAnsi" w:hAnsiTheme="minorHAnsi" w:cstheme="minorHAnsi"/>
        </w:rPr>
      </w:pPr>
    </w:p>
    <w:p w14:paraId="2D3ADF6C" w14:textId="77777777" w:rsidR="00291B0F" w:rsidRPr="007532BD" w:rsidRDefault="00291B0F" w:rsidP="00291B0F">
      <w:pPr>
        <w:rPr>
          <w:rFonts w:asciiTheme="minorHAnsi" w:hAnsiTheme="minorHAnsi" w:cstheme="minorHAnsi"/>
          <w:b/>
          <w:bCs/>
          <w:u w:val="single"/>
        </w:rPr>
      </w:pPr>
      <w:r w:rsidRPr="007532BD">
        <w:rPr>
          <w:rFonts w:asciiTheme="minorHAnsi" w:hAnsiTheme="minorHAnsi" w:cstheme="minorHAnsi"/>
          <w:b/>
          <w:bCs/>
          <w:u w:val="single"/>
        </w:rPr>
        <w:t>Name:</w:t>
      </w:r>
    </w:p>
    <w:p w14:paraId="469A0BC6" w14:textId="77777777" w:rsidR="00291B0F" w:rsidRPr="007532BD" w:rsidRDefault="00291B0F" w:rsidP="00291B0F">
      <w:pPr>
        <w:rPr>
          <w:rFonts w:asciiTheme="minorHAnsi" w:hAnsiTheme="minorHAnsi" w:cstheme="minorHAnsi"/>
          <w:b/>
          <w:bCs/>
          <w:u w:val="single"/>
        </w:rPr>
      </w:pPr>
    </w:p>
    <w:p w14:paraId="1EC28718" w14:textId="77777777" w:rsidR="00291B0F" w:rsidRPr="007532BD" w:rsidRDefault="00291B0F" w:rsidP="00291B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2E89D" w14:textId="77777777" w:rsidR="00291B0F" w:rsidRPr="00631088" w:rsidRDefault="00291B0F" w:rsidP="005F4F98">
      <w:pPr>
        <w:rPr>
          <w:rFonts w:asciiTheme="minorHAnsi" w:hAnsiTheme="minorHAnsi" w:cstheme="minorHAnsi"/>
        </w:rPr>
      </w:pPr>
    </w:p>
    <w:p w14:paraId="091476C1" w14:textId="77777777" w:rsidR="005F4F98" w:rsidRPr="00631088" w:rsidRDefault="005F4F98" w:rsidP="005F4F98">
      <w:pPr>
        <w:rPr>
          <w:rFonts w:asciiTheme="minorHAnsi" w:hAnsiTheme="minorHAnsi" w:cstheme="minorHAnsi"/>
          <w:b/>
          <w:bCs/>
          <w:u w:val="single"/>
        </w:rPr>
      </w:pPr>
      <w:r w:rsidRPr="00631088">
        <w:rPr>
          <w:rFonts w:asciiTheme="minorHAnsi" w:hAnsiTheme="minorHAnsi" w:cstheme="minorHAnsi"/>
          <w:b/>
          <w:bCs/>
          <w:u w:val="single"/>
        </w:rPr>
        <w:t>Introduction:</w:t>
      </w:r>
    </w:p>
    <w:p w14:paraId="711C6F46" w14:textId="078552A9" w:rsidR="00D74305" w:rsidRPr="00631088" w:rsidRDefault="00D74305">
      <w:pPr>
        <w:rPr>
          <w:rFonts w:asciiTheme="minorHAnsi" w:hAnsiTheme="minorHAnsi" w:cstheme="minorHAnsi"/>
        </w:rPr>
      </w:pPr>
    </w:p>
    <w:p w14:paraId="20C0DBBD" w14:textId="05391BC1" w:rsidR="00237079" w:rsidRPr="00631088" w:rsidRDefault="00631088">
      <w:pPr>
        <w:rPr>
          <w:rFonts w:asciiTheme="minorHAnsi" w:hAnsiTheme="minorHAnsi" w:cstheme="minorHAnsi"/>
        </w:rPr>
      </w:pPr>
      <w:r w:rsidRPr="00631088">
        <w:rPr>
          <w:rFonts w:asciiTheme="minorHAnsi" w:hAnsiTheme="minorHAnsi" w:cstheme="minorHAnsi"/>
        </w:rPr>
        <w:t>At</w:t>
      </w:r>
      <w:r>
        <w:rPr>
          <w:rFonts w:asciiTheme="minorHAnsi" w:hAnsiTheme="minorHAnsi" w:cstheme="minorHAnsi"/>
        </w:rPr>
        <w:t xml:space="preserve"> the end of activity A0</w:t>
      </w:r>
      <w:r w:rsidR="00825CD4">
        <w:rPr>
          <w:rFonts w:asciiTheme="minorHAnsi" w:hAnsiTheme="minorHAnsi" w:cstheme="minorHAnsi"/>
        </w:rPr>
        <w:t>6</w:t>
      </w:r>
      <w:r>
        <w:rPr>
          <w:rFonts w:asciiTheme="minorHAnsi" w:hAnsiTheme="minorHAnsi" w:cstheme="minorHAnsi"/>
        </w:rPr>
        <w:t xml:space="preserve"> you were able to use Axios </w:t>
      </w:r>
      <w:r w:rsidR="00291B0F">
        <w:rPr>
          <w:rFonts w:asciiTheme="minorHAnsi" w:hAnsiTheme="minorHAnsi" w:cstheme="minorHAnsi"/>
        </w:rPr>
        <w:t xml:space="preserve">and the FarmOSAPI library functions </w:t>
      </w:r>
      <w:r>
        <w:rPr>
          <w:rFonts w:asciiTheme="minorHAnsi" w:hAnsiTheme="minorHAnsi" w:cstheme="minorHAnsi"/>
        </w:rPr>
        <w:t xml:space="preserve">to retrieve data from FarmData2 through the </w:t>
      </w:r>
      <w:r w:rsidR="00944D69">
        <w:rPr>
          <w:rFonts w:asciiTheme="minorHAnsi" w:hAnsiTheme="minorHAnsi" w:cstheme="minorHAnsi"/>
        </w:rPr>
        <w:t>f</w:t>
      </w:r>
      <w:r>
        <w:rPr>
          <w:rFonts w:asciiTheme="minorHAnsi" w:hAnsiTheme="minorHAnsi" w:cstheme="minorHAnsi"/>
        </w:rPr>
        <w:t xml:space="preserve">armOS API.  This activity will focus on learning more about the structure and basics of data in </w:t>
      </w:r>
      <w:r w:rsidR="00944D69">
        <w:rPr>
          <w:rFonts w:asciiTheme="minorHAnsi" w:hAnsiTheme="minorHAnsi" w:cstheme="minorHAnsi"/>
        </w:rPr>
        <w:t>f</w:t>
      </w:r>
      <w:r>
        <w:rPr>
          <w:rFonts w:asciiTheme="minorHAnsi" w:hAnsiTheme="minorHAnsi" w:cstheme="minorHAnsi"/>
        </w:rPr>
        <w:t xml:space="preserve">armOS and the </w:t>
      </w:r>
      <w:r w:rsidR="00944D69">
        <w:rPr>
          <w:rFonts w:asciiTheme="minorHAnsi" w:hAnsiTheme="minorHAnsi" w:cstheme="minorHAnsi"/>
        </w:rPr>
        <w:t>f</w:t>
      </w:r>
      <w:r>
        <w:rPr>
          <w:rFonts w:asciiTheme="minorHAnsi" w:hAnsiTheme="minorHAnsi" w:cstheme="minorHAnsi"/>
        </w:rPr>
        <w:t xml:space="preserve">armOS API.  You won’t learn everything but hopefully enough so that when you need additional or different data from FarmData2 you’ll know where to look and how to experiment with FarmData2 and the </w:t>
      </w:r>
      <w:r w:rsidR="00944D69">
        <w:rPr>
          <w:rFonts w:asciiTheme="minorHAnsi" w:hAnsiTheme="minorHAnsi" w:cstheme="minorHAnsi"/>
        </w:rPr>
        <w:t>f</w:t>
      </w:r>
      <w:r>
        <w:rPr>
          <w:rFonts w:asciiTheme="minorHAnsi" w:hAnsiTheme="minorHAnsi" w:cstheme="minorHAnsi"/>
        </w:rPr>
        <w:t>armOS API to find what you need.</w:t>
      </w:r>
      <w:r w:rsidR="00291B0F">
        <w:rPr>
          <w:rFonts w:asciiTheme="minorHAnsi" w:hAnsiTheme="minorHAnsi" w:cstheme="minorHAnsi"/>
        </w:rPr>
        <w:t xml:space="preserve">  In the process you’ll learn a little more about Vue and you’ll fill out more of the Sample Harvest Report by adding real harvest data.</w:t>
      </w:r>
    </w:p>
    <w:p w14:paraId="06EB72AD" w14:textId="77777777" w:rsidR="00493A26" w:rsidRPr="009D1A60" w:rsidRDefault="00493A26" w:rsidP="00493A26">
      <w:pPr>
        <w:rPr>
          <w:rFonts w:asciiTheme="minorHAnsi" w:hAnsiTheme="minorHAnsi"/>
        </w:rPr>
      </w:pPr>
    </w:p>
    <w:p w14:paraId="3999EEF2" w14:textId="099228FE" w:rsidR="002A3C16" w:rsidRPr="002A3C16" w:rsidRDefault="002A3C16" w:rsidP="00237079">
      <w:pPr>
        <w:rPr>
          <w:rFonts w:asciiTheme="minorHAnsi" w:hAnsiTheme="minorHAnsi" w:cstheme="minorHAnsi"/>
          <w:b/>
          <w:bCs/>
          <w:u w:val="single"/>
        </w:rPr>
      </w:pPr>
      <w:r w:rsidRPr="002A3C16">
        <w:rPr>
          <w:rFonts w:asciiTheme="minorHAnsi" w:hAnsiTheme="minorHAnsi" w:cstheme="minorHAnsi"/>
          <w:b/>
          <w:bCs/>
          <w:u w:val="single"/>
        </w:rPr>
        <w:t xml:space="preserve">The </w:t>
      </w:r>
      <w:r>
        <w:rPr>
          <w:rFonts w:asciiTheme="minorHAnsi" w:hAnsiTheme="minorHAnsi" w:cstheme="minorHAnsi"/>
          <w:b/>
          <w:bCs/>
          <w:u w:val="single"/>
        </w:rPr>
        <w:t>f</w:t>
      </w:r>
      <w:r w:rsidRPr="002A3C16">
        <w:rPr>
          <w:rFonts w:asciiTheme="minorHAnsi" w:hAnsiTheme="minorHAnsi" w:cstheme="minorHAnsi"/>
          <w:b/>
          <w:bCs/>
          <w:u w:val="single"/>
        </w:rPr>
        <w:t xml:space="preserve">armOS </w:t>
      </w:r>
      <w:r w:rsidR="0068017D">
        <w:rPr>
          <w:rFonts w:asciiTheme="minorHAnsi" w:hAnsiTheme="minorHAnsi" w:cstheme="minorHAnsi"/>
          <w:b/>
          <w:bCs/>
          <w:u w:val="single"/>
        </w:rPr>
        <w:t xml:space="preserve">Data </w:t>
      </w:r>
      <w:r w:rsidRPr="002A3C16">
        <w:rPr>
          <w:rFonts w:asciiTheme="minorHAnsi" w:hAnsiTheme="minorHAnsi" w:cstheme="minorHAnsi"/>
          <w:b/>
          <w:bCs/>
          <w:u w:val="single"/>
        </w:rPr>
        <w:t>Architecture</w:t>
      </w:r>
      <w:r w:rsidR="00091133">
        <w:rPr>
          <w:rFonts w:asciiTheme="minorHAnsi" w:hAnsiTheme="minorHAnsi" w:cstheme="minorHAnsi"/>
          <w:b/>
          <w:bCs/>
          <w:u w:val="single"/>
        </w:rPr>
        <w:t xml:space="preserve"> and Interface</w:t>
      </w:r>
      <w:r w:rsidRPr="002A3C16">
        <w:rPr>
          <w:rFonts w:asciiTheme="minorHAnsi" w:hAnsiTheme="minorHAnsi" w:cstheme="minorHAnsi"/>
          <w:b/>
          <w:bCs/>
          <w:u w:val="single"/>
        </w:rPr>
        <w:t>:</w:t>
      </w:r>
    </w:p>
    <w:p w14:paraId="5E6ACCD1" w14:textId="77777777" w:rsidR="0068017D" w:rsidRDefault="0068017D" w:rsidP="00237079">
      <w:pPr>
        <w:rPr>
          <w:rFonts w:asciiTheme="minorHAnsi" w:hAnsiTheme="minorHAnsi" w:cstheme="minorHAnsi"/>
        </w:rPr>
      </w:pPr>
    </w:p>
    <w:p w14:paraId="17619BDB" w14:textId="2B32C124" w:rsidR="00E22671" w:rsidRDefault="002A3C16" w:rsidP="00AB69F2">
      <w:pPr>
        <w:rPr>
          <w:rFonts w:asciiTheme="minorHAnsi" w:hAnsiTheme="minorHAnsi" w:cstheme="minorHAnsi"/>
        </w:rPr>
      </w:pPr>
      <w:r>
        <w:rPr>
          <w:rFonts w:asciiTheme="minorHAnsi" w:hAnsiTheme="minorHAnsi" w:cstheme="minorHAnsi"/>
        </w:rPr>
        <w:t>T</w:t>
      </w:r>
      <w:r w:rsidR="0068017D">
        <w:rPr>
          <w:rFonts w:asciiTheme="minorHAnsi" w:hAnsiTheme="minorHAnsi" w:cstheme="minorHAnsi"/>
        </w:rPr>
        <w:t>he Architecture page (</w:t>
      </w:r>
      <w:hyperlink r:id="rId7" w:history="1">
        <w:r w:rsidR="00627EF2" w:rsidRPr="00D36FA1">
          <w:rPr>
            <w:rStyle w:val="Hyperlink"/>
            <w:rFonts w:asciiTheme="minorHAnsi" w:hAnsiTheme="minorHAnsi" w:cstheme="minorHAnsi"/>
          </w:rPr>
          <w:t>https://v1.farm</w:t>
        </w:r>
        <w:r w:rsidR="00627EF2" w:rsidRPr="00D36FA1">
          <w:rPr>
            <w:rStyle w:val="Hyperlink"/>
            <w:rFonts w:asciiTheme="minorHAnsi" w:hAnsiTheme="minorHAnsi" w:cstheme="minorHAnsi"/>
          </w:rPr>
          <w:t>o</w:t>
        </w:r>
        <w:r w:rsidR="00627EF2" w:rsidRPr="00D36FA1">
          <w:rPr>
            <w:rStyle w:val="Hyperlink"/>
            <w:rFonts w:asciiTheme="minorHAnsi" w:hAnsiTheme="minorHAnsi" w:cstheme="minorHAnsi"/>
          </w:rPr>
          <w:t>s.org/development/architecture/</w:t>
        </w:r>
      </w:hyperlink>
      <w:r w:rsidR="0068017D">
        <w:rPr>
          <w:rFonts w:asciiTheme="minorHAnsi" w:hAnsiTheme="minorHAnsi" w:cstheme="minorHAnsi"/>
        </w:rPr>
        <w:t xml:space="preserve">) provides a high-level overview of the </w:t>
      </w:r>
      <w:r w:rsidR="00E22671">
        <w:rPr>
          <w:rFonts w:asciiTheme="minorHAnsi" w:hAnsiTheme="minorHAnsi" w:cstheme="minorHAnsi"/>
        </w:rPr>
        <w:t xml:space="preserve">key </w:t>
      </w:r>
      <w:r w:rsidR="00E22671" w:rsidRPr="00E22671">
        <w:rPr>
          <w:rFonts w:asciiTheme="minorHAnsi" w:hAnsiTheme="minorHAnsi" w:cstheme="minorHAnsi"/>
          <w:i/>
          <w:iCs/>
        </w:rPr>
        <w:t>entit</w:t>
      </w:r>
      <w:r w:rsidR="00532ED3">
        <w:rPr>
          <w:rFonts w:asciiTheme="minorHAnsi" w:hAnsiTheme="minorHAnsi" w:cstheme="minorHAnsi"/>
          <w:i/>
          <w:iCs/>
        </w:rPr>
        <w:t>y types</w:t>
      </w:r>
      <w:r w:rsidR="00E22671">
        <w:rPr>
          <w:rFonts w:asciiTheme="minorHAnsi" w:hAnsiTheme="minorHAnsi" w:cstheme="minorHAnsi"/>
        </w:rPr>
        <w:t xml:space="preserve"> that </w:t>
      </w:r>
      <w:r w:rsidR="0068017D">
        <w:rPr>
          <w:rFonts w:asciiTheme="minorHAnsi" w:hAnsiTheme="minorHAnsi" w:cstheme="minorHAnsi"/>
        </w:rPr>
        <w:t xml:space="preserve">farmOS, and thus FarmData2, </w:t>
      </w:r>
      <w:r w:rsidR="00E22671">
        <w:rPr>
          <w:rFonts w:asciiTheme="minorHAnsi" w:hAnsiTheme="minorHAnsi" w:cstheme="minorHAnsi"/>
        </w:rPr>
        <w:t xml:space="preserve">uses to </w:t>
      </w:r>
      <w:r w:rsidR="0068017D">
        <w:rPr>
          <w:rFonts w:asciiTheme="minorHAnsi" w:hAnsiTheme="minorHAnsi" w:cstheme="minorHAnsi"/>
        </w:rPr>
        <w:t xml:space="preserve">organize its data.  </w:t>
      </w:r>
      <w:r w:rsidR="00532ED3">
        <w:rPr>
          <w:rFonts w:asciiTheme="minorHAnsi" w:hAnsiTheme="minorHAnsi" w:cstheme="minorHAnsi"/>
        </w:rPr>
        <w:t xml:space="preserve">If you are familiar with object-oriented (OO) programming, you can think of entity types as being classes.  Similarly, specific instances of entity types are just called </w:t>
      </w:r>
      <w:r w:rsidR="00532ED3" w:rsidRPr="00532ED3">
        <w:rPr>
          <w:rFonts w:asciiTheme="minorHAnsi" w:hAnsiTheme="minorHAnsi" w:cstheme="minorHAnsi"/>
          <w:i/>
          <w:iCs/>
        </w:rPr>
        <w:t>entities</w:t>
      </w:r>
      <w:r w:rsidR="00532ED3">
        <w:rPr>
          <w:rFonts w:asciiTheme="minorHAnsi" w:hAnsiTheme="minorHAnsi" w:cstheme="minorHAnsi"/>
        </w:rPr>
        <w:t>, and these correspond to objects in OO programming.</w:t>
      </w:r>
    </w:p>
    <w:p w14:paraId="61AE6A9D" w14:textId="77777777" w:rsidR="00532ED3" w:rsidRDefault="00532ED3" w:rsidP="00AB69F2">
      <w:pPr>
        <w:rPr>
          <w:rFonts w:asciiTheme="minorHAnsi" w:hAnsiTheme="minorHAnsi" w:cstheme="minorHAnsi"/>
        </w:rPr>
      </w:pPr>
    </w:p>
    <w:p w14:paraId="29AC8845" w14:textId="790D2C94" w:rsidR="00E22671" w:rsidRDefault="003262F9" w:rsidP="00E22671">
      <w:pPr>
        <w:rPr>
          <w:rFonts w:asciiTheme="minorHAnsi" w:hAnsiTheme="minorHAnsi" w:cstheme="minorHAnsi"/>
        </w:rPr>
      </w:pPr>
      <w:r>
        <w:rPr>
          <w:rFonts w:asciiTheme="minorHAnsi" w:hAnsiTheme="minorHAnsi" w:cstheme="minorHAnsi"/>
        </w:rPr>
        <w:t>1</w:t>
      </w:r>
      <w:r w:rsidR="00E22671">
        <w:rPr>
          <w:rFonts w:asciiTheme="minorHAnsi" w:hAnsiTheme="minorHAnsi" w:cstheme="minorHAnsi"/>
        </w:rPr>
        <w:t xml:space="preserve">. What are the four primary </w:t>
      </w:r>
      <w:r w:rsidR="00E22671" w:rsidRPr="00E22671">
        <w:rPr>
          <w:rFonts w:asciiTheme="minorHAnsi" w:hAnsiTheme="minorHAnsi" w:cstheme="minorHAnsi"/>
          <w:i/>
          <w:iCs/>
        </w:rPr>
        <w:t>entity types</w:t>
      </w:r>
      <w:r w:rsidR="00E22671">
        <w:rPr>
          <w:rFonts w:asciiTheme="minorHAnsi" w:hAnsiTheme="minorHAnsi" w:cstheme="minorHAnsi"/>
        </w:rPr>
        <w:t xml:space="preserve"> used by farmOS?  For each one, give its name, a brief description of what it represents and a few examples of the types of things that it is used for.</w:t>
      </w:r>
    </w:p>
    <w:p w14:paraId="39AFB56B" w14:textId="77777777" w:rsidR="00E22671" w:rsidRPr="00E036F4" w:rsidRDefault="00E22671" w:rsidP="00E22671">
      <w:pPr>
        <w:rPr>
          <w:rFonts w:asciiTheme="minorHAnsi" w:hAnsiTheme="minorHAnsi"/>
          <w:b/>
          <w:bCs/>
          <w:strike/>
          <w:u w:val="single"/>
        </w:rPr>
      </w:pPr>
    </w:p>
    <w:p w14:paraId="24CFAAFB" w14:textId="77777777" w:rsidR="00E22671" w:rsidRPr="009D1A60" w:rsidRDefault="00E22671" w:rsidP="00E22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61D311" w14:textId="3CA9CB27" w:rsidR="00E22671" w:rsidRDefault="00E22671" w:rsidP="0068017D">
      <w:pPr>
        <w:rPr>
          <w:rFonts w:asciiTheme="minorHAnsi" w:hAnsiTheme="minorHAnsi" w:cstheme="minorHAnsi"/>
        </w:rPr>
      </w:pPr>
    </w:p>
    <w:p w14:paraId="644AC425" w14:textId="4E09B55A" w:rsidR="00AB69F2" w:rsidRDefault="003262F9" w:rsidP="00AB69F2">
      <w:pPr>
        <w:rPr>
          <w:rFonts w:asciiTheme="minorHAnsi" w:hAnsiTheme="minorHAnsi" w:cstheme="minorHAnsi"/>
        </w:rPr>
      </w:pPr>
      <w:r>
        <w:rPr>
          <w:rFonts w:asciiTheme="minorHAnsi" w:hAnsiTheme="minorHAnsi" w:cstheme="minorHAnsi"/>
        </w:rPr>
        <w:t>2</w:t>
      </w:r>
      <w:r w:rsidR="00AB69F2">
        <w:rPr>
          <w:rFonts w:asciiTheme="minorHAnsi" w:hAnsiTheme="minorHAnsi" w:cstheme="minorHAnsi"/>
        </w:rPr>
        <w:t xml:space="preserve">. Which </w:t>
      </w:r>
      <w:r>
        <w:rPr>
          <w:rFonts w:asciiTheme="minorHAnsi" w:hAnsiTheme="minorHAnsi" w:cstheme="minorHAnsi"/>
        </w:rPr>
        <w:t xml:space="preserve">three </w:t>
      </w:r>
      <w:r w:rsidR="00AB69F2">
        <w:rPr>
          <w:rFonts w:asciiTheme="minorHAnsi" w:hAnsiTheme="minorHAnsi" w:cstheme="minorHAnsi"/>
        </w:rPr>
        <w:t xml:space="preserve">of those entity types appear directly </w:t>
      </w:r>
      <w:r w:rsidR="00532ED3">
        <w:rPr>
          <w:rFonts w:asciiTheme="minorHAnsi" w:hAnsiTheme="minorHAnsi" w:cstheme="minorHAnsi"/>
        </w:rPr>
        <w:t xml:space="preserve">as items </w:t>
      </w:r>
      <w:r w:rsidR="00AB69F2">
        <w:rPr>
          <w:rFonts w:asciiTheme="minorHAnsi" w:hAnsiTheme="minorHAnsi" w:cstheme="minorHAnsi"/>
        </w:rPr>
        <w:t>in the menu at the top of the FarmData2 interface?</w:t>
      </w:r>
      <w:r>
        <w:rPr>
          <w:rFonts w:asciiTheme="minorHAnsi" w:hAnsiTheme="minorHAnsi" w:cstheme="minorHAnsi"/>
        </w:rPr>
        <w:t xml:space="preserve">  Note: If the menu items are not visible use the “hamburger icon” (</w:t>
      </w:r>
      <w:r w:rsidRPr="003262F9">
        <w:rPr>
          <w:rFonts w:asciiTheme="minorHAnsi" w:hAnsiTheme="minorHAnsi" w:cstheme="minorHAnsi"/>
          <w:noProof/>
        </w:rPr>
        <w:drawing>
          <wp:inline distT="0" distB="0" distL="0" distR="0" wp14:anchorId="17D34362" wp14:editId="7FFBF894">
            <wp:extent cx="190982" cy="141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738" cy="147954"/>
                    </a:xfrm>
                    <a:prstGeom prst="rect">
                      <a:avLst/>
                    </a:prstGeom>
                  </pic:spPr>
                </pic:pic>
              </a:graphicData>
            </a:graphic>
          </wp:inline>
        </w:drawing>
      </w:r>
      <w:r>
        <w:rPr>
          <w:rFonts w:asciiTheme="minorHAnsi" w:hAnsiTheme="minorHAnsi" w:cstheme="minorHAnsi"/>
        </w:rPr>
        <w:t xml:space="preserve">) in the upper right corner to find the relevant menu items. </w:t>
      </w:r>
    </w:p>
    <w:p w14:paraId="4A5421BA" w14:textId="77777777" w:rsidR="00AB69F2" w:rsidRPr="00E036F4" w:rsidRDefault="00AB69F2" w:rsidP="00AB69F2">
      <w:pPr>
        <w:rPr>
          <w:rFonts w:asciiTheme="minorHAnsi" w:hAnsiTheme="minorHAnsi"/>
          <w:b/>
          <w:bCs/>
          <w:strike/>
          <w:u w:val="single"/>
        </w:rPr>
      </w:pPr>
    </w:p>
    <w:p w14:paraId="189EC4A6" w14:textId="77777777" w:rsidR="00AB69F2" w:rsidRPr="009D1A60" w:rsidRDefault="00AB69F2" w:rsidP="00AB69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DD37619" w14:textId="372254B5" w:rsidR="002A3C16" w:rsidRDefault="002A3C16" w:rsidP="00237079">
      <w:pPr>
        <w:rPr>
          <w:rFonts w:asciiTheme="minorHAnsi" w:hAnsiTheme="minorHAnsi" w:cstheme="minorHAnsi"/>
        </w:rPr>
      </w:pPr>
    </w:p>
    <w:p w14:paraId="33DF35AE" w14:textId="7C7957CB" w:rsidR="00AB69F2" w:rsidRDefault="00AB69F2" w:rsidP="00091133">
      <w:pPr>
        <w:rPr>
          <w:rFonts w:asciiTheme="minorHAnsi" w:hAnsiTheme="minorHAnsi" w:cstheme="minorHAnsi"/>
        </w:rPr>
      </w:pPr>
      <w:r>
        <w:rPr>
          <w:rFonts w:asciiTheme="minorHAnsi" w:hAnsiTheme="minorHAnsi" w:cstheme="minorHAnsi"/>
        </w:rPr>
        <w:t>There is also a video</w:t>
      </w:r>
      <w:r w:rsidR="00091133">
        <w:rPr>
          <w:rFonts w:asciiTheme="minorHAnsi" w:hAnsiTheme="minorHAnsi" w:cstheme="minorHAnsi"/>
        </w:rPr>
        <w:t xml:space="preserve"> at the top</w:t>
      </w:r>
      <w:r>
        <w:rPr>
          <w:rFonts w:asciiTheme="minorHAnsi" w:hAnsiTheme="minorHAnsi" w:cstheme="minorHAnsi"/>
        </w:rPr>
        <w:t xml:space="preserve"> </w:t>
      </w:r>
      <w:r w:rsidR="00091133">
        <w:rPr>
          <w:rFonts w:asciiTheme="minorHAnsi" w:hAnsiTheme="minorHAnsi" w:cstheme="minorHAnsi"/>
        </w:rPr>
        <w:t xml:space="preserve">of </w:t>
      </w:r>
      <w:r>
        <w:rPr>
          <w:rFonts w:asciiTheme="minorHAnsi" w:hAnsiTheme="minorHAnsi" w:cstheme="minorHAnsi"/>
        </w:rPr>
        <w:t>that page where</w:t>
      </w:r>
      <w:r w:rsidRPr="00E22671">
        <w:rPr>
          <w:rFonts w:asciiTheme="minorHAnsi" w:hAnsiTheme="minorHAnsi" w:cstheme="minorHAnsi"/>
        </w:rPr>
        <w:t xml:space="preserve"> </w:t>
      </w:r>
      <w:r>
        <w:rPr>
          <w:rFonts w:asciiTheme="minorHAnsi" w:hAnsiTheme="minorHAnsi" w:cstheme="minorHAnsi"/>
        </w:rPr>
        <w:t xml:space="preserve">Matt Stenta, the creator of farmOS, is interviewed </w:t>
      </w:r>
      <w:r w:rsidR="00091133">
        <w:rPr>
          <w:rFonts w:asciiTheme="minorHAnsi" w:hAnsiTheme="minorHAnsi" w:cstheme="minorHAnsi"/>
        </w:rPr>
        <w:t xml:space="preserve">by </w:t>
      </w:r>
      <w:r w:rsidR="00091133" w:rsidRPr="00091133">
        <w:rPr>
          <w:rFonts w:asciiTheme="minorHAnsi" w:hAnsiTheme="minorHAnsi" w:cstheme="minorHAnsi"/>
        </w:rPr>
        <w:t>Chris Callahan</w:t>
      </w:r>
      <w:r w:rsidR="00091133">
        <w:rPr>
          <w:rFonts w:asciiTheme="minorHAnsi" w:hAnsiTheme="minorHAnsi" w:cstheme="minorHAnsi"/>
        </w:rPr>
        <w:t xml:space="preserve"> </w:t>
      </w:r>
      <w:r>
        <w:rPr>
          <w:rFonts w:asciiTheme="minorHAnsi" w:hAnsiTheme="minorHAnsi" w:cstheme="minorHAnsi"/>
        </w:rPr>
        <w:t xml:space="preserve">about </w:t>
      </w:r>
      <w:r w:rsidR="00091133">
        <w:rPr>
          <w:rFonts w:asciiTheme="minorHAnsi" w:hAnsiTheme="minorHAnsi" w:cstheme="minorHAnsi"/>
        </w:rPr>
        <w:t xml:space="preserve">farmOS’s architecture </w:t>
      </w:r>
      <w:r>
        <w:rPr>
          <w:rFonts w:asciiTheme="minorHAnsi" w:hAnsiTheme="minorHAnsi" w:cstheme="minorHAnsi"/>
        </w:rPr>
        <w:t xml:space="preserve">and gives a little walk-through of the </w:t>
      </w:r>
      <w:r>
        <w:rPr>
          <w:rFonts w:asciiTheme="minorHAnsi" w:hAnsiTheme="minorHAnsi" w:cstheme="minorHAnsi"/>
        </w:rPr>
        <w:lastRenderedPageBreak/>
        <w:t xml:space="preserve">project. This video is worth viewing as it provides some additional </w:t>
      </w:r>
      <w:r w:rsidR="00091133">
        <w:rPr>
          <w:rFonts w:asciiTheme="minorHAnsi" w:hAnsiTheme="minorHAnsi" w:cstheme="minorHAnsi"/>
        </w:rPr>
        <w:t xml:space="preserve">important </w:t>
      </w:r>
      <w:r>
        <w:rPr>
          <w:rFonts w:asciiTheme="minorHAnsi" w:hAnsiTheme="minorHAnsi" w:cstheme="minorHAnsi"/>
        </w:rPr>
        <w:t xml:space="preserve">context.  </w:t>
      </w:r>
      <w:r w:rsidR="00091133">
        <w:rPr>
          <w:rFonts w:asciiTheme="minorHAnsi" w:hAnsiTheme="minorHAnsi" w:cstheme="minorHAnsi"/>
        </w:rPr>
        <w:t>The video</w:t>
      </w:r>
      <w:r>
        <w:rPr>
          <w:rFonts w:asciiTheme="minorHAnsi" w:hAnsiTheme="minorHAnsi" w:cstheme="minorHAnsi"/>
        </w:rPr>
        <w:t xml:space="preserve"> is also available directly </w:t>
      </w:r>
      <w:r w:rsidR="00091133">
        <w:rPr>
          <w:rFonts w:asciiTheme="minorHAnsi" w:hAnsiTheme="minorHAnsi" w:cstheme="minorHAnsi"/>
        </w:rPr>
        <w:t>from</w:t>
      </w:r>
      <w:r>
        <w:rPr>
          <w:rFonts w:asciiTheme="minorHAnsi" w:hAnsiTheme="minorHAnsi" w:cstheme="minorHAnsi"/>
        </w:rPr>
        <w:t xml:space="preserve"> YouTube:</w:t>
      </w:r>
    </w:p>
    <w:p w14:paraId="151B17F3" w14:textId="77777777" w:rsidR="00AB69F2" w:rsidRPr="00E22671" w:rsidRDefault="00AB69F2" w:rsidP="00AB69F2">
      <w:pPr>
        <w:pStyle w:val="ListParagraph"/>
        <w:numPr>
          <w:ilvl w:val="0"/>
          <w:numId w:val="2"/>
        </w:numPr>
        <w:rPr>
          <w:rFonts w:cstheme="minorHAnsi"/>
          <w:i/>
          <w:iCs/>
        </w:rPr>
      </w:pPr>
      <w:r w:rsidRPr="00E22671">
        <w:rPr>
          <w:rFonts w:cstheme="minorHAnsi"/>
          <w:i/>
          <w:iCs/>
        </w:rPr>
        <w:t>FarmOS Tutorial: Structure and Architecture Overview</w:t>
      </w:r>
    </w:p>
    <w:p w14:paraId="4B72808C" w14:textId="77777777" w:rsidR="00AB69F2" w:rsidRPr="00E22671" w:rsidRDefault="008A7197" w:rsidP="00AB69F2">
      <w:pPr>
        <w:pStyle w:val="ListParagraph"/>
        <w:numPr>
          <w:ilvl w:val="1"/>
          <w:numId w:val="2"/>
        </w:numPr>
        <w:rPr>
          <w:rFonts w:cstheme="minorHAnsi"/>
        </w:rPr>
      </w:pPr>
      <w:hyperlink r:id="rId9" w:history="1">
        <w:r w:rsidR="00AB69F2" w:rsidRPr="000901DB">
          <w:rPr>
            <w:rStyle w:val="Hyperlink"/>
            <w:rFonts w:cstheme="minorHAnsi"/>
          </w:rPr>
          <w:t>https://youtu.be/1wXD_K7Y_aI</w:t>
        </w:r>
      </w:hyperlink>
      <w:r w:rsidR="00AB69F2">
        <w:rPr>
          <w:rFonts w:cstheme="minorHAnsi"/>
        </w:rPr>
        <w:t xml:space="preserve"> </w:t>
      </w:r>
    </w:p>
    <w:p w14:paraId="02BA4857" w14:textId="77777777" w:rsidR="00AB69F2" w:rsidRDefault="00AB69F2" w:rsidP="00AB69F2">
      <w:pPr>
        <w:rPr>
          <w:rFonts w:asciiTheme="minorHAnsi" w:hAnsiTheme="minorHAnsi" w:cstheme="minorHAnsi"/>
        </w:rPr>
      </w:pPr>
    </w:p>
    <w:p w14:paraId="3B187221" w14:textId="597FBFE1" w:rsidR="00AB69F2" w:rsidRDefault="003262F9" w:rsidP="00AB69F2">
      <w:pPr>
        <w:rPr>
          <w:rFonts w:asciiTheme="minorHAnsi" w:hAnsiTheme="minorHAnsi" w:cstheme="minorHAnsi"/>
        </w:rPr>
      </w:pPr>
      <w:r>
        <w:rPr>
          <w:rFonts w:asciiTheme="minorHAnsi" w:hAnsiTheme="minorHAnsi" w:cstheme="minorHAnsi"/>
        </w:rPr>
        <w:t>3</w:t>
      </w:r>
      <w:r w:rsidR="00AB69F2">
        <w:rPr>
          <w:rFonts w:asciiTheme="minorHAnsi" w:hAnsiTheme="minorHAnsi" w:cstheme="minorHAnsi"/>
        </w:rPr>
        <w:t xml:space="preserve">. In the video Matt describes </w:t>
      </w:r>
      <w:r w:rsidR="00243F06">
        <w:rPr>
          <w:rFonts w:asciiTheme="minorHAnsi" w:hAnsiTheme="minorHAnsi" w:cstheme="minorHAnsi"/>
        </w:rPr>
        <w:t xml:space="preserve">all four of the items that appear in the menu at the top of the FarmData2 interface and relates them to the terms: who, what, where and when.  </w:t>
      </w:r>
      <w:r w:rsidR="00532ED3">
        <w:rPr>
          <w:rFonts w:asciiTheme="minorHAnsi" w:hAnsiTheme="minorHAnsi" w:cstheme="minorHAnsi"/>
        </w:rPr>
        <w:t>How does Matt relate each of the four menu items to one of</w:t>
      </w:r>
      <w:r w:rsidR="00243F06">
        <w:rPr>
          <w:rFonts w:asciiTheme="minorHAnsi" w:hAnsiTheme="minorHAnsi" w:cstheme="minorHAnsi"/>
        </w:rPr>
        <w:t xml:space="preserve"> these terms?</w:t>
      </w:r>
    </w:p>
    <w:p w14:paraId="7ED0F2D1" w14:textId="77777777" w:rsidR="00243F06" w:rsidRPr="00E036F4" w:rsidRDefault="00243F06" w:rsidP="00243F06">
      <w:pPr>
        <w:rPr>
          <w:rFonts w:asciiTheme="minorHAnsi" w:hAnsiTheme="minorHAnsi"/>
          <w:b/>
          <w:bCs/>
          <w:strike/>
          <w:u w:val="single"/>
        </w:rPr>
      </w:pPr>
    </w:p>
    <w:p w14:paraId="3100366F" w14:textId="77777777" w:rsidR="00243F06" w:rsidRPr="009D1A60" w:rsidRDefault="00243F06" w:rsidP="00243F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C7D9F8" w14:textId="0AFBA9D2" w:rsidR="00243F06" w:rsidRDefault="00243F06" w:rsidP="00AB69F2">
      <w:pPr>
        <w:rPr>
          <w:rFonts w:asciiTheme="minorHAnsi" w:hAnsiTheme="minorHAnsi" w:cstheme="minorHAnsi"/>
        </w:rPr>
      </w:pPr>
    </w:p>
    <w:p w14:paraId="73AE8F1D" w14:textId="7A5C8983" w:rsidR="00F971E7" w:rsidRDefault="003262F9" w:rsidP="00AB69F2">
      <w:pPr>
        <w:rPr>
          <w:rFonts w:asciiTheme="minorHAnsi" w:hAnsiTheme="minorHAnsi" w:cstheme="minorHAnsi"/>
        </w:rPr>
      </w:pPr>
      <w:r>
        <w:rPr>
          <w:rFonts w:asciiTheme="minorHAnsi" w:hAnsiTheme="minorHAnsi" w:cstheme="minorHAnsi"/>
        </w:rPr>
        <w:t>4</w:t>
      </w:r>
      <w:r w:rsidR="00F971E7">
        <w:rPr>
          <w:rFonts w:asciiTheme="minorHAnsi" w:hAnsiTheme="minorHAnsi" w:cstheme="minorHAnsi"/>
        </w:rPr>
        <w:t xml:space="preserve">. Log entities play an essential role </w:t>
      </w:r>
      <w:r w:rsidR="00532ED3">
        <w:rPr>
          <w:rFonts w:asciiTheme="minorHAnsi" w:hAnsiTheme="minorHAnsi" w:cstheme="minorHAnsi"/>
        </w:rPr>
        <w:t xml:space="preserve">in the organization of farmOS data.  </w:t>
      </w:r>
      <w:r w:rsidR="00091133">
        <w:rPr>
          <w:rFonts w:asciiTheme="minorHAnsi" w:hAnsiTheme="minorHAnsi" w:cstheme="minorHAnsi"/>
        </w:rPr>
        <w:t xml:space="preserve">Summarize in your own words how </w:t>
      </w:r>
      <w:r w:rsidR="00532ED3">
        <w:rPr>
          <w:rFonts w:asciiTheme="minorHAnsi" w:hAnsiTheme="minorHAnsi" w:cstheme="minorHAnsi"/>
        </w:rPr>
        <w:t>Matt</w:t>
      </w:r>
      <w:r w:rsidR="00091133">
        <w:rPr>
          <w:rFonts w:asciiTheme="minorHAnsi" w:hAnsiTheme="minorHAnsi" w:cstheme="minorHAnsi"/>
        </w:rPr>
        <w:t xml:space="preserve"> and Chris</w:t>
      </w:r>
      <w:r w:rsidR="00532ED3">
        <w:rPr>
          <w:rFonts w:asciiTheme="minorHAnsi" w:hAnsiTheme="minorHAnsi" w:cstheme="minorHAnsi"/>
        </w:rPr>
        <w:t xml:space="preserve"> describe the role of logs in relationship to the other three types of </w:t>
      </w:r>
      <w:r w:rsidR="00091133">
        <w:rPr>
          <w:rFonts w:asciiTheme="minorHAnsi" w:hAnsiTheme="minorHAnsi" w:cstheme="minorHAnsi"/>
        </w:rPr>
        <w:t>entities (mentioned several times: between 8:00-9:00 and again near the end).</w:t>
      </w:r>
    </w:p>
    <w:p w14:paraId="616AC9EB" w14:textId="77777777" w:rsidR="00091133" w:rsidRPr="00E036F4" w:rsidRDefault="00091133" w:rsidP="00091133">
      <w:pPr>
        <w:rPr>
          <w:rFonts w:asciiTheme="minorHAnsi" w:hAnsiTheme="minorHAnsi"/>
          <w:b/>
          <w:bCs/>
          <w:strike/>
          <w:u w:val="single"/>
        </w:rPr>
      </w:pPr>
    </w:p>
    <w:p w14:paraId="58D12CD6"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D3F476" w14:textId="2EBEA137" w:rsidR="00AB69F2" w:rsidRDefault="00AB69F2" w:rsidP="00237079">
      <w:pPr>
        <w:rPr>
          <w:rFonts w:asciiTheme="minorHAnsi" w:hAnsiTheme="minorHAnsi" w:cstheme="minorHAnsi"/>
        </w:rPr>
      </w:pPr>
    </w:p>
    <w:p w14:paraId="623B85AF" w14:textId="56CEEE33" w:rsidR="00091133" w:rsidRDefault="003262F9" w:rsidP="00237079">
      <w:pPr>
        <w:rPr>
          <w:rFonts w:asciiTheme="minorHAnsi" w:hAnsiTheme="minorHAnsi" w:cstheme="minorHAnsi"/>
        </w:rPr>
      </w:pPr>
      <w:r>
        <w:rPr>
          <w:rFonts w:asciiTheme="minorHAnsi" w:hAnsiTheme="minorHAnsi" w:cstheme="minorHAnsi"/>
        </w:rPr>
        <w:t>5</w:t>
      </w:r>
      <w:r w:rsidR="00091133">
        <w:rPr>
          <w:rFonts w:asciiTheme="minorHAnsi" w:hAnsiTheme="minorHAnsi" w:cstheme="minorHAnsi"/>
        </w:rPr>
        <w:t xml:space="preserve">. Use </w:t>
      </w:r>
      <w:r>
        <w:rPr>
          <w:rFonts w:asciiTheme="minorHAnsi" w:hAnsiTheme="minorHAnsi" w:cstheme="minorHAnsi"/>
        </w:rPr>
        <w:t>the menus in</w:t>
      </w:r>
      <w:r w:rsidR="00627EF2">
        <w:rPr>
          <w:rFonts w:asciiTheme="minorHAnsi" w:hAnsiTheme="minorHAnsi" w:cstheme="minorHAnsi"/>
        </w:rPr>
        <w:t xml:space="preserve"> FarmData2</w:t>
      </w:r>
      <w:r w:rsidR="00091133">
        <w:rPr>
          <w:rFonts w:asciiTheme="minorHAnsi" w:hAnsiTheme="minorHAnsi" w:cstheme="minorHAnsi"/>
        </w:rPr>
        <w:t xml:space="preserve"> to answer the following questions.</w:t>
      </w:r>
    </w:p>
    <w:p w14:paraId="0C807D71" w14:textId="385920CF" w:rsidR="00091133" w:rsidRDefault="00091133" w:rsidP="00237079">
      <w:pPr>
        <w:rPr>
          <w:rFonts w:asciiTheme="minorHAnsi" w:hAnsiTheme="minorHAnsi" w:cstheme="minorHAnsi"/>
        </w:rPr>
      </w:pPr>
    </w:p>
    <w:p w14:paraId="4E4C66FC" w14:textId="36CFFBE6" w:rsidR="00091133" w:rsidRDefault="00091133" w:rsidP="00237079">
      <w:pPr>
        <w:rPr>
          <w:rFonts w:asciiTheme="minorHAnsi" w:hAnsiTheme="minorHAnsi" w:cstheme="minorHAnsi"/>
        </w:rPr>
      </w:pPr>
      <w:r>
        <w:rPr>
          <w:rFonts w:asciiTheme="minorHAnsi" w:hAnsiTheme="minorHAnsi" w:cstheme="minorHAnsi"/>
        </w:rPr>
        <w:tab/>
        <w:t xml:space="preserve">a. What </w:t>
      </w:r>
      <w:r w:rsidR="00627EF2">
        <w:rPr>
          <w:rFonts w:asciiTheme="minorHAnsi" w:hAnsiTheme="minorHAnsi" w:cstheme="minorHAnsi"/>
        </w:rPr>
        <w:t xml:space="preserve">four </w:t>
      </w:r>
      <w:r>
        <w:rPr>
          <w:rFonts w:asciiTheme="minorHAnsi" w:hAnsiTheme="minorHAnsi" w:cstheme="minorHAnsi"/>
        </w:rPr>
        <w:t>type</w:t>
      </w:r>
      <w:r w:rsidR="00627EF2">
        <w:rPr>
          <w:rFonts w:asciiTheme="minorHAnsi" w:hAnsiTheme="minorHAnsi" w:cstheme="minorHAnsi"/>
        </w:rPr>
        <w:t>s</w:t>
      </w:r>
      <w:r>
        <w:rPr>
          <w:rFonts w:asciiTheme="minorHAnsi" w:hAnsiTheme="minorHAnsi" w:cstheme="minorHAnsi"/>
        </w:rPr>
        <w:t xml:space="preserve"> of assets exist in FarmData2?</w:t>
      </w:r>
    </w:p>
    <w:p w14:paraId="6E6887C3" w14:textId="77777777" w:rsidR="00091133" w:rsidRPr="00E036F4" w:rsidRDefault="00091133" w:rsidP="00091133">
      <w:pPr>
        <w:rPr>
          <w:rFonts w:asciiTheme="minorHAnsi" w:hAnsiTheme="minorHAnsi"/>
          <w:b/>
          <w:bCs/>
          <w:strike/>
          <w:u w:val="single"/>
        </w:rPr>
      </w:pPr>
    </w:p>
    <w:p w14:paraId="3B2D392E"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861258" w14:textId="217A8CC4" w:rsidR="00091133" w:rsidRDefault="00091133" w:rsidP="00237079">
      <w:pPr>
        <w:rPr>
          <w:rFonts w:asciiTheme="minorHAnsi" w:hAnsiTheme="minorHAnsi" w:cstheme="minorHAnsi"/>
        </w:rPr>
      </w:pPr>
    </w:p>
    <w:p w14:paraId="75770A06" w14:textId="186D49C5" w:rsidR="00091133" w:rsidRDefault="00091133" w:rsidP="00237079">
      <w:pPr>
        <w:rPr>
          <w:rFonts w:asciiTheme="minorHAnsi" w:hAnsiTheme="minorHAnsi" w:cstheme="minorHAnsi"/>
        </w:rPr>
      </w:pPr>
      <w:r>
        <w:rPr>
          <w:rFonts w:asciiTheme="minorHAnsi" w:hAnsiTheme="minorHAnsi" w:cstheme="minorHAnsi"/>
        </w:rPr>
        <w:tab/>
        <w:t xml:space="preserve">b. What </w:t>
      </w:r>
      <w:r w:rsidR="00627EF2">
        <w:rPr>
          <w:rFonts w:asciiTheme="minorHAnsi" w:hAnsiTheme="minorHAnsi" w:cstheme="minorHAnsi"/>
        </w:rPr>
        <w:t xml:space="preserve">13 </w:t>
      </w:r>
      <w:r>
        <w:rPr>
          <w:rFonts w:asciiTheme="minorHAnsi" w:hAnsiTheme="minorHAnsi" w:cstheme="minorHAnsi"/>
        </w:rPr>
        <w:t>types of logs exist in FarmData2?</w:t>
      </w:r>
    </w:p>
    <w:p w14:paraId="50F75E92" w14:textId="77777777" w:rsidR="00091133" w:rsidRPr="00E036F4" w:rsidRDefault="00091133" w:rsidP="00091133">
      <w:pPr>
        <w:rPr>
          <w:rFonts w:asciiTheme="minorHAnsi" w:hAnsiTheme="minorHAnsi"/>
          <w:b/>
          <w:bCs/>
          <w:strike/>
          <w:u w:val="single"/>
        </w:rPr>
      </w:pPr>
    </w:p>
    <w:p w14:paraId="3CF3DE1B"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599EF5" w14:textId="7A33E814" w:rsidR="00091133" w:rsidRDefault="00091133" w:rsidP="00237079">
      <w:pPr>
        <w:rPr>
          <w:rFonts w:asciiTheme="minorHAnsi" w:hAnsiTheme="minorHAnsi" w:cstheme="minorHAnsi"/>
        </w:rPr>
      </w:pPr>
    </w:p>
    <w:p w14:paraId="345B479E" w14:textId="18CD5CB4" w:rsidR="00091133" w:rsidRDefault="00091133" w:rsidP="003262F9">
      <w:pPr>
        <w:ind w:left="360"/>
        <w:rPr>
          <w:rFonts w:asciiTheme="minorHAnsi" w:hAnsiTheme="minorHAnsi" w:cstheme="minorHAnsi"/>
        </w:rPr>
      </w:pPr>
      <w:r>
        <w:rPr>
          <w:rFonts w:asciiTheme="minorHAnsi" w:hAnsiTheme="minorHAnsi" w:cstheme="minorHAnsi"/>
        </w:rPr>
        <w:t xml:space="preserve">c. Who are the </w:t>
      </w:r>
      <w:r w:rsidR="00627EF2">
        <w:rPr>
          <w:rFonts w:asciiTheme="minorHAnsi" w:hAnsiTheme="minorHAnsi" w:cstheme="minorHAnsi"/>
        </w:rPr>
        <w:t xml:space="preserve">10 </w:t>
      </w:r>
      <w:r>
        <w:rPr>
          <w:rFonts w:asciiTheme="minorHAnsi" w:hAnsiTheme="minorHAnsi" w:cstheme="minorHAnsi"/>
        </w:rPr>
        <w:t xml:space="preserve">people </w:t>
      </w:r>
      <w:r w:rsidR="00627EF2">
        <w:rPr>
          <w:rFonts w:asciiTheme="minorHAnsi" w:hAnsiTheme="minorHAnsi" w:cstheme="minorHAnsi"/>
        </w:rPr>
        <w:t>(i.e. accounts) that exist</w:t>
      </w:r>
      <w:r>
        <w:rPr>
          <w:rFonts w:asciiTheme="minorHAnsi" w:hAnsiTheme="minorHAnsi" w:cstheme="minorHAnsi"/>
        </w:rPr>
        <w:t xml:space="preserve"> the </w:t>
      </w:r>
      <w:r w:rsidR="00627EF2">
        <w:rPr>
          <w:rFonts w:asciiTheme="minorHAnsi" w:hAnsiTheme="minorHAnsi" w:cstheme="minorHAnsi"/>
        </w:rPr>
        <w:t>Developer Install</w:t>
      </w:r>
      <w:r>
        <w:rPr>
          <w:rFonts w:asciiTheme="minorHAnsi" w:hAnsiTheme="minorHAnsi" w:cstheme="minorHAnsi"/>
        </w:rPr>
        <w:t xml:space="preserve"> of FarmData2</w:t>
      </w:r>
      <w:r w:rsidR="003262F9">
        <w:rPr>
          <w:rFonts w:asciiTheme="minorHAnsi" w:hAnsiTheme="minorHAnsi" w:cstheme="minorHAnsi"/>
        </w:rPr>
        <w:t>?</w:t>
      </w:r>
    </w:p>
    <w:p w14:paraId="729C8E31" w14:textId="77777777" w:rsidR="00091133" w:rsidRPr="00E036F4" w:rsidRDefault="00091133" w:rsidP="00091133">
      <w:pPr>
        <w:rPr>
          <w:rFonts w:asciiTheme="minorHAnsi" w:hAnsiTheme="minorHAnsi"/>
          <w:b/>
          <w:bCs/>
          <w:strike/>
          <w:u w:val="single"/>
        </w:rPr>
      </w:pPr>
    </w:p>
    <w:p w14:paraId="7B07EC93" w14:textId="77777777" w:rsidR="00091133" w:rsidRPr="009D1A60" w:rsidRDefault="00091133" w:rsidP="000911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DA2851" w14:textId="196A14F9" w:rsidR="00091133" w:rsidRDefault="00091133" w:rsidP="00237079">
      <w:pPr>
        <w:rPr>
          <w:rFonts w:asciiTheme="minorHAnsi" w:hAnsiTheme="minorHAnsi" w:cstheme="minorHAnsi"/>
        </w:rPr>
      </w:pPr>
    </w:p>
    <w:p w14:paraId="15B3550C" w14:textId="40EF149B" w:rsidR="003262F9" w:rsidRDefault="003262F9" w:rsidP="00237079">
      <w:pPr>
        <w:rPr>
          <w:rFonts w:asciiTheme="minorHAnsi" w:hAnsiTheme="minorHAnsi" w:cstheme="minorHAnsi"/>
        </w:rPr>
      </w:pPr>
      <w:r>
        <w:rPr>
          <w:rFonts w:asciiTheme="minorHAnsi" w:hAnsiTheme="minorHAnsi" w:cstheme="minorHAnsi"/>
        </w:rPr>
        <w:tab/>
        <w:t>d. What are the three different roles that people can have in FarmData2?</w:t>
      </w:r>
    </w:p>
    <w:p w14:paraId="5A91DF7E" w14:textId="77777777" w:rsidR="003262F9" w:rsidRPr="00E036F4" w:rsidRDefault="003262F9" w:rsidP="003262F9">
      <w:pPr>
        <w:rPr>
          <w:rFonts w:asciiTheme="minorHAnsi" w:hAnsiTheme="minorHAnsi"/>
          <w:b/>
          <w:bCs/>
          <w:strike/>
          <w:u w:val="single"/>
        </w:rPr>
      </w:pPr>
    </w:p>
    <w:p w14:paraId="2937D505" w14:textId="77777777" w:rsidR="003262F9" w:rsidRPr="009D1A60" w:rsidRDefault="003262F9" w:rsidP="003262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DD64" w14:textId="77777777" w:rsidR="003262F9" w:rsidRDefault="003262F9" w:rsidP="00237079">
      <w:pPr>
        <w:rPr>
          <w:rFonts w:asciiTheme="minorHAnsi" w:hAnsiTheme="minorHAnsi" w:cstheme="minorHAnsi"/>
        </w:rPr>
      </w:pPr>
    </w:p>
    <w:p w14:paraId="61589A2D" w14:textId="77777777" w:rsidR="00E60C88" w:rsidRDefault="00944D69" w:rsidP="00E60C88">
      <w:pPr>
        <w:rPr>
          <w:rFonts w:asciiTheme="minorHAnsi" w:hAnsiTheme="minorHAnsi" w:cstheme="minorHAnsi"/>
          <w:b/>
          <w:bCs/>
          <w:u w:val="single"/>
        </w:rPr>
      </w:pPr>
      <w:r>
        <w:rPr>
          <w:rFonts w:asciiTheme="minorHAnsi" w:hAnsiTheme="minorHAnsi" w:cstheme="minorHAnsi"/>
          <w:b/>
          <w:bCs/>
          <w:u w:val="single"/>
        </w:rPr>
        <w:t>f</w:t>
      </w:r>
      <w:r w:rsidR="00B51A91" w:rsidRPr="00B51A91">
        <w:rPr>
          <w:rFonts w:asciiTheme="minorHAnsi" w:hAnsiTheme="minorHAnsi" w:cstheme="minorHAnsi"/>
          <w:b/>
          <w:bCs/>
          <w:u w:val="single"/>
        </w:rPr>
        <w:t>armOS API</w:t>
      </w:r>
      <w:r w:rsidR="008C6AB7">
        <w:rPr>
          <w:rFonts w:asciiTheme="minorHAnsi" w:hAnsiTheme="minorHAnsi" w:cstheme="minorHAnsi"/>
          <w:b/>
          <w:bCs/>
          <w:u w:val="single"/>
        </w:rPr>
        <w:t xml:space="preserve"> Endpoints:</w:t>
      </w:r>
    </w:p>
    <w:p w14:paraId="1827A38F" w14:textId="77777777" w:rsidR="00E60C88" w:rsidRPr="00E60C88" w:rsidRDefault="00E60C88" w:rsidP="00E60C88">
      <w:pPr>
        <w:rPr>
          <w:rFonts w:asciiTheme="minorHAnsi" w:hAnsiTheme="minorHAnsi" w:cstheme="minorHAnsi"/>
          <w:b/>
          <w:bCs/>
          <w:u w:val="single"/>
        </w:rPr>
      </w:pPr>
    </w:p>
    <w:p w14:paraId="3560AC2F" w14:textId="43A99478" w:rsidR="00E60C88" w:rsidRPr="00E60C88" w:rsidRDefault="0078256B" w:rsidP="00E60C88">
      <w:pPr>
        <w:rPr>
          <w:rFonts w:asciiTheme="minorHAnsi" w:hAnsiTheme="minorHAnsi" w:cstheme="minorHAnsi"/>
          <w:b/>
          <w:bCs/>
          <w:u w:val="single"/>
        </w:rPr>
      </w:pPr>
      <w:r w:rsidRPr="00E60C88">
        <w:rPr>
          <w:rFonts w:asciiTheme="minorHAnsi" w:hAnsiTheme="minorHAnsi" w:cstheme="minorHAnsi"/>
        </w:rPr>
        <w:t xml:space="preserve">As you saw </w:t>
      </w:r>
      <w:r w:rsidR="00F91476" w:rsidRPr="00E60C88">
        <w:rPr>
          <w:rFonts w:asciiTheme="minorHAnsi" w:hAnsiTheme="minorHAnsi" w:cstheme="minorHAnsi"/>
        </w:rPr>
        <w:t>in activity #6</w:t>
      </w:r>
      <w:r w:rsidRPr="00E60C88">
        <w:rPr>
          <w:rFonts w:asciiTheme="minorHAnsi" w:hAnsiTheme="minorHAnsi" w:cstheme="minorHAnsi"/>
        </w:rPr>
        <w:t xml:space="preserve">, farmOS provides an API for accessing its data.  The </w:t>
      </w:r>
      <w:r w:rsidR="003262F9" w:rsidRPr="00E60C88">
        <w:rPr>
          <w:rFonts w:asciiTheme="minorHAnsi" w:hAnsiTheme="minorHAnsi" w:cstheme="minorHAnsi"/>
          <w:i/>
          <w:iCs/>
        </w:rPr>
        <w:t xml:space="preserve">FarmOS </w:t>
      </w:r>
      <w:r w:rsidRPr="00E60C88">
        <w:rPr>
          <w:rFonts w:asciiTheme="minorHAnsi" w:hAnsiTheme="minorHAnsi" w:cstheme="minorHAnsi"/>
          <w:i/>
          <w:iCs/>
        </w:rPr>
        <w:t xml:space="preserve">API </w:t>
      </w:r>
      <w:r w:rsidR="00E60C88" w:rsidRPr="00E60C88">
        <w:rPr>
          <w:rFonts w:asciiTheme="minorHAnsi" w:hAnsiTheme="minorHAnsi" w:cstheme="minorHAnsi"/>
          <w:i/>
          <w:iCs/>
        </w:rPr>
        <w:t>Reference</w:t>
      </w:r>
      <w:r w:rsidRPr="00E60C88">
        <w:rPr>
          <w:rFonts w:asciiTheme="minorHAnsi" w:hAnsiTheme="minorHAnsi" w:cstheme="minorHAnsi"/>
        </w:rPr>
        <w:t xml:space="preserve"> </w:t>
      </w:r>
      <w:r w:rsidR="00E60C88">
        <w:rPr>
          <w:rFonts w:asciiTheme="minorHAnsi" w:hAnsiTheme="minorHAnsi" w:cstheme="minorHAnsi"/>
        </w:rPr>
        <w:t xml:space="preserve">page </w:t>
      </w:r>
      <w:r w:rsidRPr="00E60C88">
        <w:rPr>
          <w:rFonts w:asciiTheme="minorHAnsi" w:hAnsiTheme="minorHAnsi" w:cstheme="minorHAnsi"/>
        </w:rPr>
        <w:t xml:space="preserve">provides documentation for </w:t>
      </w:r>
      <w:r w:rsidR="00076DE7" w:rsidRPr="00E60C88">
        <w:rPr>
          <w:rFonts w:asciiTheme="minorHAnsi" w:hAnsiTheme="minorHAnsi" w:cstheme="minorHAnsi"/>
        </w:rPr>
        <w:t>th</w:t>
      </w:r>
      <w:r w:rsidR="007E7956" w:rsidRPr="00E60C88">
        <w:rPr>
          <w:rFonts w:asciiTheme="minorHAnsi" w:hAnsiTheme="minorHAnsi" w:cstheme="minorHAnsi"/>
        </w:rPr>
        <w:t xml:space="preserve">is </w:t>
      </w:r>
      <w:r w:rsidR="00076DE7" w:rsidRPr="00E60C88">
        <w:rPr>
          <w:rFonts w:asciiTheme="minorHAnsi" w:hAnsiTheme="minorHAnsi" w:cstheme="minorHAnsi"/>
        </w:rPr>
        <w:t>API</w:t>
      </w:r>
      <w:r w:rsidR="00E60C88" w:rsidRPr="00E60C88">
        <w:rPr>
          <w:rFonts w:asciiTheme="minorHAnsi" w:hAnsiTheme="minorHAnsi" w:cstheme="minorHAnsi"/>
        </w:rPr>
        <w:t>:</w:t>
      </w:r>
    </w:p>
    <w:p w14:paraId="44146E99" w14:textId="5CF41B9F" w:rsidR="00B51A91" w:rsidRPr="00E60C88" w:rsidRDefault="008A7197" w:rsidP="00E60C88">
      <w:pPr>
        <w:pStyle w:val="ListParagraph"/>
        <w:numPr>
          <w:ilvl w:val="0"/>
          <w:numId w:val="2"/>
        </w:numPr>
        <w:rPr>
          <w:rFonts w:cstheme="minorHAnsi"/>
        </w:rPr>
      </w:pPr>
      <w:hyperlink r:id="rId10" w:history="1">
        <w:r w:rsidR="00E60C88" w:rsidRPr="00E60C88">
          <w:rPr>
            <w:rStyle w:val="Hyperlink"/>
            <w:rFonts w:cstheme="minorHAnsi"/>
          </w:rPr>
          <w:t>https://v1.farmos</w:t>
        </w:r>
        <w:r w:rsidR="00E60C88" w:rsidRPr="00E60C88">
          <w:rPr>
            <w:rStyle w:val="Hyperlink"/>
            <w:rFonts w:cstheme="minorHAnsi"/>
          </w:rPr>
          <w:t>.</w:t>
        </w:r>
        <w:r w:rsidR="00E60C88" w:rsidRPr="00E60C88">
          <w:rPr>
            <w:rStyle w:val="Hyperlink"/>
            <w:rFonts w:cstheme="minorHAnsi"/>
          </w:rPr>
          <w:t>org/development/api/</w:t>
        </w:r>
      </w:hyperlink>
    </w:p>
    <w:p w14:paraId="5997EF05" w14:textId="77777777" w:rsidR="0078256B" w:rsidRPr="00631088" w:rsidRDefault="0078256B" w:rsidP="0078256B">
      <w:pPr>
        <w:rPr>
          <w:rFonts w:asciiTheme="minorHAnsi" w:hAnsiTheme="minorHAnsi" w:cstheme="minorHAnsi"/>
        </w:rPr>
      </w:pPr>
    </w:p>
    <w:p w14:paraId="47F97648" w14:textId="1798F61E" w:rsidR="00BA660C" w:rsidRDefault="00BA660C" w:rsidP="00FE2FAB">
      <w:pPr>
        <w:rPr>
          <w:rFonts w:asciiTheme="minorHAnsi" w:hAnsiTheme="minorHAnsi" w:cstheme="minorHAnsi"/>
        </w:rPr>
      </w:pPr>
      <w:r>
        <w:rPr>
          <w:rFonts w:asciiTheme="minorHAnsi" w:hAnsiTheme="minorHAnsi" w:cstheme="minorHAnsi"/>
        </w:rPr>
        <w:t xml:space="preserve">The page begins with information on authentication.  Because tabs in FarmData2 run from within farmOS and users must be logged in to use them, we will not need to </w:t>
      </w:r>
      <w:r w:rsidR="003262F9">
        <w:rPr>
          <w:rFonts w:asciiTheme="minorHAnsi" w:hAnsiTheme="minorHAnsi" w:cstheme="minorHAnsi"/>
        </w:rPr>
        <w:t>worry about</w:t>
      </w:r>
      <w:r>
        <w:rPr>
          <w:rFonts w:asciiTheme="minorHAnsi" w:hAnsiTheme="minorHAnsi" w:cstheme="minorHAnsi"/>
        </w:rPr>
        <w:t xml:space="preserve"> authentication. So</w:t>
      </w:r>
      <w:r w:rsidR="00FB46B3">
        <w:rPr>
          <w:rFonts w:asciiTheme="minorHAnsi" w:hAnsiTheme="minorHAnsi" w:cstheme="minorHAnsi"/>
        </w:rPr>
        <w:t>,</w:t>
      </w:r>
      <w:r>
        <w:rPr>
          <w:rFonts w:asciiTheme="minorHAnsi" w:hAnsiTheme="minorHAnsi" w:cstheme="minorHAnsi"/>
        </w:rPr>
        <w:t xml:space="preserve"> you can safely skip over those sections to the </w:t>
      </w:r>
      <w:r w:rsidRPr="00BA660C">
        <w:rPr>
          <w:rFonts w:asciiTheme="minorHAnsi" w:hAnsiTheme="minorHAnsi" w:cstheme="minorHAnsi"/>
          <w:i/>
          <w:iCs/>
        </w:rPr>
        <w:t>API Version</w:t>
      </w:r>
      <w:r>
        <w:rPr>
          <w:rFonts w:asciiTheme="minorHAnsi" w:hAnsiTheme="minorHAnsi" w:cstheme="minorHAnsi"/>
        </w:rPr>
        <w:t xml:space="preserve"> section of the page.  The early examples that use the </w:t>
      </w:r>
      <w:r w:rsidRPr="00BA660C">
        <w:rPr>
          <w:rFonts w:ascii="Courier" w:hAnsi="Courier" w:cstheme="minorHAnsi"/>
        </w:rPr>
        <w:t>curl</w:t>
      </w:r>
      <w:r>
        <w:rPr>
          <w:rFonts w:asciiTheme="minorHAnsi" w:hAnsiTheme="minorHAnsi" w:cstheme="minorHAnsi"/>
        </w:rPr>
        <w:t xml:space="preserve"> command here show how to make farmOS API requests using the command line tool </w:t>
      </w:r>
      <w:r w:rsidRPr="00BA660C">
        <w:rPr>
          <w:rFonts w:ascii="Courier" w:hAnsi="Courier" w:cstheme="minorHAnsi"/>
        </w:rPr>
        <w:t>curl</w:t>
      </w:r>
      <w:r>
        <w:rPr>
          <w:rFonts w:asciiTheme="minorHAnsi" w:hAnsiTheme="minorHAnsi" w:cstheme="minorHAnsi"/>
        </w:rPr>
        <w:t xml:space="preserve">.  The </w:t>
      </w:r>
      <w:r w:rsidRPr="00BA660C">
        <w:rPr>
          <w:rFonts w:ascii="Courier" w:hAnsi="Courier" w:cstheme="minorHAnsi"/>
        </w:rPr>
        <w:t>curl</w:t>
      </w:r>
      <w:r>
        <w:rPr>
          <w:rFonts w:asciiTheme="minorHAnsi" w:hAnsiTheme="minorHAnsi" w:cstheme="minorHAnsi"/>
        </w:rPr>
        <w:t xml:space="preserve"> tool is useful, but will not be particularly relevant to us. Instead, you will continue using Hoppscotch to explore and experiment with the farmOS API.</w:t>
      </w:r>
      <w:r w:rsidR="00FE2FAB">
        <w:rPr>
          <w:rFonts w:asciiTheme="minorHAnsi" w:hAnsiTheme="minorHAnsi" w:cstheme="minorHAnsi"/>
        </w:rPr>
        <w:t xml:space="preserve"> </w:t>
      </w:r>
    </w:p>
    <w:p w14:paraId="2D86D5D1" w14:textId="77777777" w:rsidR="00BA660C" w:rsidRDefault="00BA660C" w:rsidP="00B51A91">
      <w:pPr>
        <w:rPr>
          <w:rFonts w:asciiTheme="minorHAnsi" w:hAnsiTheme="minorHAnsi" w:cstheme="minorHAnsi"/>
        </w:rPr>
      </w:pPr>
    </w:p>
    <w:p w14:paraId="74EEABEB" w14:textId="32700103" w:rsidR="00FE2FAB" w:rsidRDefault="00E60C88" w:rsidP="00B51A91">
      <w:pPr>
        <w:rPr>
          <w:rFonts w:asciiTheme="minorHAnsi" w:hAnsiTheme="minorHAnsi" w:cstheme="minorHAnsi"/>
        </w:rPr>
      </w:pPr>
      <w:r>
        <w:rPr>
          <w:rFonts w:asciiTheme="minorHAnsi" w:hAnsiTheme="minorHAnsi" w:cstheme="minorHAnsi"/>
        </w:rPr>
        <w:t>6</w:t>
      </w:r>
      <w:r w:rsidR="00FE2FAB">
        <w:rPr>
          <w:rFonts w:asciiTheme="minorHAnsi" w:hAnsiTheme="minorHAnsi" w:cstheme="minorHAnsi"/>
        </w:rPr>
        <w:t>. To get setup for the following activities you will need to:</w:t>
      </w:r>
    </w:p>
    <w:p w14:paraId="41F2D4F9" w14:textId="77777777" w:rsidR="00FE2FAB" w:rsidRPr="009E6E33" w:rsidRDefault="00FE2FAB" w:rsidP="009E6E33">
      <w:pPr>
        <w:pStyle w:val="ListParagraph"/>
        <w:numPr>
          <w:ilvl w:val="0"/>
          <w:numId w:val="2"/>
        </w:numPr>
        <w:rPr>
          <w:rFonts w:cstheme="minorHAnsi"/>
        </w:rPr>
      </w:pPr>
      <w:r w:rsidRPr="009E6E33">
        <w:rPr>
          <w:rFonts w:cstheme="minorHAnsi"/>
        </w:rPr>
        <w:t xml:space="preserve">Ensure that FarmData2 is up and running. </w:t>
      </w:r>
    </w:p>
    <w:p w14:paraId="41059A8F" w14:textId="77777777" w:rsidR="00FE2FAB" w:rsidRPr="009E6E33" w:rsidRDefault="00FE2FAB" w:rsidP="009E6E33">
      <w:pPr>
        <w:pStyle w:val="ListParagraph"/>
        <w:numPr>
          <w:ilvl w:val="0"/>
          <w:numId w:val="2"/>
        </w:numPr>
        <w:rPr>
          <w:rFonts w:cstheme="minorHAnsi"/>
        </w:rPr>
      </w:pPr>
      <w:r w:rsidRPr="009E6E33">
        <w:rPr>
          <w:rFonts w:cstheme="minorHAnsi"/>
        </w:rPr>
        <w:t>Open a browser and connect to FarmData2.</w:t>
      </w:r>
    </w:p>
    <w:p w14:paraId="0F8D37DE" w14:textId="711E4E51" w:rsidR="00FE2FAB" w:rsidRPr="009E6E33" w:rsidRDefault="00FE2FAB" w:rsidP="009E6E33">
      <w:pPr>
        <w:pStyle w:val="ListParagraph"/>
        <w:numPr>
          <w:ilvl w:val="0"/>
          <w:numId w:val="2"/>
        </w:numPr>
        <w:rPr>
          <w:rFonts w:cstheme="minorHAnsi"/>
        </w:rPr>
      </w:pPr>
      <w:r w:rsidRPr="009E6E33">
        <w:rPr>
          <w:rFonts w:cstheme="minorHAnsi"/>
        </w:rPr>
        <w:t>Log in</w:t>
      </w:r>
      <w:r w:rsidR="00705C74" w:rsidRPr="009E6E33">
        <w:rPr>
          <w:rFonts w:cstheme="minorHAnsi"/>
        </w:rPr>
        <w:t xml:space="preserve"> to FarmData2</w:t>
      </w:r>
      <w:r w:rsidRPr="009E6E33">
        <w:rPr>
          <w:rFonts w:cstheme="minorHAnsi"/>
        </w:rPr>
        <w:t xml:space="preserve"> as a </w:t>
      </w:r>
      <w:r w:rsidR="003262F9">
        <w:rPr>
          <w:rFonts w:cstheme="minorHAnsi"/>
        </w:rPr>
        <w:t>user with Farm W</w:t>
      </w:r>
      <w:r w:rsidRPr="009E6E33">
        <w:rPr>
          <w:rFonts w:cstheme="minorHAnsi"/>
        </w:rPr>
        <w:t xml:space="preserve">orker </w:t>
      </w:r>
      <w:r w:rsidR="003262F9">
        <w:rPr>
          <w:rFonts w:cstheme="minorHAnsi"/>
        </w:rPr>
        <w:t>and/</w:t>
      </w:r>
      <w:r w:rsidRPr="009E6E33">
        <w:rPr>
          <w:rFonts w:cstheme="minorHAnsi"/>
        </w:rPr>
        <w:t>or</w:t>
      </w:r>
      <w:r w:rsidR="003262F9">
        <w:rPr>
          <w:rFonts w:cstheme="minorHAnsi"/>
        </w:rPr>
        <w:t xml:space="preserve"> Farm</w:t>
      </w:r>
      <w:r w:rsidRPr="009E6E33">
        <w:rPr>
          <w:rFonts w:cstheme="minorHAnsi"/>
        </w:rPr>
        <w:t xml:space="preserve"> </w:t>
      </w:r>
      <w:r w:rsidR="003262F9">
        <w:rPr>
          <w:rFonts w:cstheme="minorHAnsi"/>
        </w:rPr>
        <w:t>M</w:t>
      </w:r>
      <w:r w:rsidRPr="009E6E33">
        <w:rPr>
          <w:rFonts w:cstheme="minorHAnsi"/>
        </w:rPr>
        <w:t>anager</w:t>
      </w:r>
      <w:r w:rsidR="003262F9">
        <w:rPr>
          <w:rFonts w:cstheme="minorHAnsi"/>
        </w:rPr>
        <w:t xml:space="preserve"> roles</w:t>
      </w:r>
      <w:r w:rsidRPr="009E6E33">
        <w:rPr>
          <w:rFonts w:cstheme="minorHAnsi"/>
        </w:rPr>
        <w:t xml:space="preserve">.  </w:t>
      </w:r>
    </w:p>
    <w:p w14:paraId="2303F9B9" w14:textId="32D0A60A" w:rsidR="0078256B" w:rsidRPr="009E6E33" w:rsidRDefault="00FE2FAB" w:rsidP="009E6E33">
      <w:pPr>
        <w:pStyle w:val="ListParagraph"/>
        <w:numPr>
          <w:ilvl w:val="0"/>
          <w:numId w:val="2"/>
        </w:numPr>
        <w:rPr>
          <w:rFonts w:cstheme="minorHAnsi"/>
        </w:rPr>
      </w:pPr>
      <w:r w:rsidRPr="009E6E33">
        <w:rPr>
          <w:rFonts w:cstheme="minorHAnsi"/>
        </w:rPr>
        <w:t>Open another tab in the same browser and load the Hoppscotch site.</w:t>
      </w:r>
    </w:p>
    <w:p w14:paraId="097EAD52" w14:textId="32AF6134" w:rsidR="00FE2FAB" w:rsidRPr="009E6E33" w:rsidRDefault="00FE2FAB" w:rsidP="003262F9">
      <w:pPr>
        <w:pStyle w:val="ListParagraph"/>
        <w:numPr>
          <w:ilvl w:val="1"/>
          <w:numId w:val="2"/>
        </w:numPr>
        <w:rPr>
          <w:rFonts w:cstheme="minorHAnsi"/>
        </w:rPr>
      </w:pPr>
      <w:r w:rsidRPr="009E6E33">
        <w:rPr>
          <w:rFonts w:ascii="Calibri" w:hAnsi="Calibri" w:cs="Calibri"/>
        </w:rPr>
        <w:t>﻿</w:t>
      </w:r>
      <w:hyperlink r:id="rId11" w:history="1">
        <w:r w:rsidRPr="009E6E33">
          <w:rPr>
            <w:rStyle w:val="Hyperlink"/>
            <w:rFonts w:cstheme="minorHAnsi"/>
          </w:rPr>
          <w:t>https://hoppscotch.io</w:t>
        </w:r>
      </w:hyperlink>
    </w:p>
    <w:p w14:paraId="55F0304C" w14:textId="7A79ABF2" w:rsidR="00705C74" w:rsidRDefault="00705C74" w:rsidP="00B51A91">
      <w:pPr>
        <w:rPr>
          <w:rFonts w:asciiTheme="minorHAnsi" w:hAnsiTheme="minorHAnsi" w:cstheme="minorHAnsi"/>
        </w:rPr>
      </w:pPr>
    </w:p>
    <w:p w14:paraId="28C6690A" w14:textId="12B1A4AD" w:rsidR="00705C74" w:rsidRDefault="00705C74" w:rsidP="00B51A91">
      <w:pPr>
        <w:rPr>
          <w:rFonts w:asciiTheme="minorHAnsi" w:hAnsiTheme="minorHAnsi" w:cstheme="minorHAnsi"/>
        </w:rPr>
      </w:pPr>
      <w:r>
        <w:rPr>
          <w:rFonts w:asciiTheme="minorHAnsi" w:hAnsiTheme="minorHAnsi" w:cstheme="minorHAnsi"/>
        </w:rPr>
        <w:t xml:space="preserve">The information relevant to us begins with the </w:t>
      </w:r>
      <w:r w:rsidRPr="00C94CB5">
        <w:rPr>
          <w:rFonts w:asciiTheme="minorHAnsi" w:hAnsiTheme="minorHAnsi" w:cstheme="minorHAnsi"/>
          <w:i/>
          <w:iCs/>
        </w:rPr>
        <w:t>Endpoints</w:t>
      </w:r>
      <w:r>
        <w:rPr>
          <w:rFonts w:asciiTheme="minorHAnsi" w:hAnsiTheme="minorHAnsi" w:cstheme="minorHAnsi"/>
        </w:rPr>
        <w:t xml:space="preserve"> sub-section.</w:t>
      </w:r>
      <w:r w:rsidR="00737433">
        <w:rPr>
          <w:rFonts w:asciiTheme="minorHAnsi" w:hAnsiTheme="minorHAnsi" w:cstheme="minorHAnsi"/>
        </w:rPr>
        <w:t xml:space="preserve">  Notice that the list of endpoints provided is divided into three groups.  Those groups roughly correspond to three of the four entity types in farmOS and two of them correspond directly items in the menu at the top of the FarmData2 interface.  </w:t>
      </w:r>
    </w:p>
    <w:p w14:paraId="440740C3" w14:textId="654C505B" w:rsidR="00737433" w:rsidRDefault="00737433" w:rsidP="00B51A91">
      <w:pPr>
        <w:rPr>
          <w:rFonts w:asciiTheme="minorHAnsi" w:hAnsiTheme="minorHAnsi" w:cstheme="minorHAnsi"/>
        </w:rPr>
      </w:pPr>
    </w:p>
    <w:p w14:paraId="2A3B2678" w14:textId="1D66BCBD" w:rsidR="00737433" w:rsidRDefault="00E60C88" w:rsidP="00B51A91">
      <w:pPr>
        <w:rPr>
          <w:rFonts w:asciiTheme="minorHAnsi" w:hAnsiTheme="minorHAnsi" w:cstheme="minorHAnsi"/>
        </w:rPr>
      </w:pPr>
      <w:r>
        <w:rPr>
          <w:rFonts w:asciiTheme="minorHAnsi" w:hAnsiTheme="minorHAnsi" w:cstheme="minorHAnsi"/>
        </w:rPr>
        <w:t>7</w:t>
      </w:r>
      <w:r w:rsidR="00737433">
        <w:rPr>
          <w:rFonts w:asciiTheme="minorHAnsi" w:hAnsiTheme="minorHAnsi" w:cstheme="minorHAnsi"/>
        </w:rPr>
        <w:t xml:space="preserve">. Compare the endpoints listed for Assets and Logs to the menu options in FarmData2.  What do you notice? </w:t>
      </w:r>
    </w:p>
    <w:p w14:paraId="1C0D0252" w14:textId="77777777" w:rsidR="00737433" w:rsidRPr="00E036F4" w:rsidRDefault="00737433" w:rsidP="00737433">
      <w:pPr>
        <w:rPr>
          <w:rFonts w:asciiTheme="minorHAnsi" w:hAnsiTheme="minorHAnsi"/>
          <w:b/>
          <w:bCs/>
          <w:strike/>
          <w:u w:val="single"/>
        </w:rPr>
      </w:pPr>
      <w:r>
        <w:rPr>
          <w:rFonts w:asciiTheme="minorHAnsi" w:hAnsiTheme="minorHAnsi" w:cstheme="minorHAnsi"/>
        </w:rPr>
        <w:t xml:space="preserve"> </w:t>
      </w:r>
    </w:p>
    <w:p w14:paraId="3A1EBB5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AB02C" w14:textId="4804B664" w:rsidR="00737433" w:rsidRDefault="00737433" w:rsidP="00B51A91">
      <w:pPr>
        <w:rPr>
          <w:rFonts w:asciiTheme="minorHAnsi" w:hAnsiTheme="minorHAnsi" w:cstheme="minorHAnsi"/>
        </w:rPr>
      </w:pPr>
    </w:p>
    <w:p w14:paraId="70DC1CD7" w14:textId="12D40436" w:rsidR="00737433" w:rsidRDefault="00E60C88" w:rsidP="00B51A91">
      <w:pPr>
        <w:rPr>
          <w:rFonts w:asciiTheme="minorHAnsi" w:hAnsiTheme="minorHAnsi" w:cstheme="minorHAnsi"/>
        </w:rPr>
      </w:pPr>
      <w:r>
        <w:rPr>
          <w:rFonts w:asciiTheme="minorHAnsi" w:hAnsiTheme="minorHAnsi" w:cstheme="minorHAnsi"/>
        </w:rPr>
        <w:t>8</w:t>
      </w:r>
      <w:r w:rsidR="00737433">
        <w:rPr>
          <w:rFonts w:asciiTheme="minorHAnsi" w:hAnsiTheme="minorHAnsi" w:cstheme="minorHAnsi"/>
        </w:rPr>
        <w:t xml:space="preserve">. Notice the … in the list of endpoints. This indicates that there are more endpoints that exist but that are not listed. </w:t>
      </w:r>
    </w:p>
    <w:p w14:paraId="2FC779BB" w14:textId="77777777" w:rsidR="00737433" w:rsidRDefault="00737433" w:rsidP="00B51A91">
      <w:pPr>
        <w:rPr>
          <w:rFonts w:asciiTheme="minorHAnsi" w:hAnsiTheme="minorHAnsi" w:cstheme="minorHAnsi"/>
        </w:rPr>
      </w:pPr>
    </w:p>
    <w:p w14:paraId="3BB392E4" w14:textId="029212C2" w:rsidR="00737433" w:rsidRDefault="00737433" w:rsidP="00E60C88">
      <w:pPr>
        <w:ind w:left="360"/>
        <w:rPr>
          <w:rFonts w:asciiTheme="minorHAnsi" w:hAnsiTheme="minorHAnsi" w:cstheme="minorHAnsi"/>
        </w:rPr>
      </w:pPr>
      <w:r>
        <w:rPr>
          <w:rFonts w:asciiTheme="minorHAnsi" w:hAnsiTheme="minorHAnsi" w:cstheme="minorHAnsi"/>
        </w:rPr>
        <w:t xml:space="preserve">a. </w:t>
      </w:r>
      <w:r w:rsidR="003262F9">
        <w:rPr>
          <w:rFonts w:asciiTheme="minorHAnsi" w:hAnsiTheme="minorHAnsi" w:cstheme="minorHAnsi"/>
        </w:rPr>
        <w:t xml:space="preserve">Based on what you have seen in the FarmData2 </w:t>
      </w:r>
      <w:r w:rsidR="00E60C88">
        <w:rPr>
          <w:rFonts w:asciiTheme="minorHAnsi" w:hAnsiTheme="minorHAnsi" w:cstheme="minorHAnsi"/>
        </w:rPr>
        <w:t>menu options, w</w:t>
      </w:r>
      <w:r>
        <w:rPr>
          <w:rFonts w:asciiTheme="minorHAnsi" w:hAnsiTheme="minorHAnsi" w:cstheme="minorHAnsi"/>
        </w:rPr>
        <w:t xml:space="preserve">hat are some additional endpoints that you </w:t>
      </w:r>
      <w:r w:rsidR="00E60C88">
        <w:rPr>
          <w:rFonts w:asciiTheme="minorHAnsi" w:hAnsiTheme="minorHAnsi" w:cstheme="minorHAnsi"/>
        </w:rPr>
        <w:t>expect</w:t>
      </w:r>
      <w:r>
        <w:rPr>
          <w:rFonts w:asciiTheme="minorHAnsi" w:hAnsiTheme="minorHAnsi" w:cstheme="minorHAnsi"/>
        </w:rPr>
        <w:t xml:space="preserve"> would exist for Assets?</w:t>
      </w:r>
    </w:p>
    <w:p w14:paraId="77D5FB5B" w14:textId="77777777" w:rsidR="00737433" w:rsidRPr="00E036F4" w:rsidRDefault="00737433" w:rsidP="00737433">
      <w:pPr>
        <w:rPr>
          <w:rFonts w:asciiTheme="minorHAnsi" w:hAnsiTheme="minorHAnsi"/>
          <w:b/>
          <w:bCs/>
          <w:strike/>
          <w:u w:val="single"/>
        </w:rPr>
      </w:pPr>
    </w:p>
    <w:p w14:paraId="6718DAE0"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6FEF954" w14:textId="6EAFE859" w:rsidR="00737433" w:rsidRDefault="00737433" w:rsidP="00B51A91">
      <w:pPr>
        <w:rPr>
          <w:rFonts w:asciiTheme="minorHAnsi" w:hAnsiTheme="minorHAnsi" w:cstheme="minorHAnsi"/>
        </w:rPr>
      </w:pPr>
    </w:p>
    <w:p w14:paraId="46559CCE" w14:textId="0F34868E" w:rsidR="00737433" w:rsidRDefault="00737433" w:rsidP="00737433">
      <w:pPr>
        <w:rPr>
          <w:rFonts w:asciiTheme="minorHAnsi" w:hAnsiTheme="minorHAnsi" w:cstheme="minorHAnsi"/>
        </w:rPr>
      </w:pPr>
      <w:r>
        <w:rPr>
          <w:rFonts w:asciiTheme="minorHAnsi" w:hAnsiTheme="minorHAnsi" w:cstheme="minorHAnsi"/>
        </w:rPr>
        <w:tab/>
        <w:t xml:space="preserve">b. </w:t>
      </w:r>
      <w:r w:rsidR="00E60C88">
        <w:rPr>
          <w:rFonts w:asciiTheme="minorHAnsi" w:hAnsiTheme="minorHAnsi" w:cstheme="minorHAnsi"/>
        </w:rPr>
        <w:t>Similarly, w</w:t>
      </w:r>
      <w:r>
        <w:rPr>
          <w:rFonts w:asciiTheme="minorHAnsi" w:hAnsiTheme="minorHAnsi" w:cstheme="minorHAnsi"/>
        </w:rPr>
        <w:t xml:space="preserve">hat are some additional endpoints that you </w:t>
      </w:r>
      <w:r w:rsidR="00E60C88">
        <w:rPr>
          <w:rFonts w:asciiTheme="minorHAnsi" w:hAnsiTheme="minorHAnsi" w:cstheme="minorHAnsi"/>
        </w:rPr>
        <w:t>expect</w:t>
      </w:r>
      <w:r>
        <w:rPr>
          <w:rFonts w:asciiTheme="minorHAnsi" w:hAnsiTheme="minorHAnsi" w:cstheme="minorHAnsi"/>
        </w:rPr>
        <w:t xml:space="preserve"> would exist for </w:t>
      </w:r>
      <w:r w:rsidR="005B553E">
        <w:rPr>
          <w:rFonts w:asciiTheme="minorHAnsi" w:hAnsiTheme="minorHAnsi" w:cstheme="minorHAnsi"/>
        </w:rPr>
        <w:t>Logs</w:t>
      </w:r>
      <w:r>
        <w:rPr>
          <w:rFonts w:asciiTheme="minorHAnsi" w:hAnsiTheme="minorHAnsi" w:cstheme="minorHAnsi"/>
        </w:rPr>
        <w:t>?</w:t>
      </w:r>
    </w:p>
    <w:p w14:paraId="3F91B74A" w14:textId="77777777" w:rsidR="00737433" w:rsidRPr="00E036F4" w:rsidRDefault="00737433" w:rsidP="00737433">
      <w:pPr>
        <w:rPr>
          <w:rFonts w:asciiTheme="minorHAnsi" w:hAnsiTheme="minorHAnsi"/>
          <w:b/>
          <w:bCs/>
          <w:strike/>
          <w:u w:val="single"/>
        </w:rPr>
      </w:pPr>
    </w:p>
    <w:p w14:paraId="54316BA5" w14:textId="77777777" w:rsidR="00737433" w:rsidRPr="009D1A60" w:rsidRDefault="00737433" w:rsidP="007374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71A08E" w14:textId="5D6D6340" w:rsidR="00737433" w:rsidRDefault="00737433" w:rsidP="00B51A91">
      <w:pPr>
        <w:rPr>
          <w:rFonts w:asciiTheme="minorHAnsi" w:hAnsiTheme="minorHAnsi" w:cstheme="minorHAnsi"/>
        </w:rPr>
      </w:pPr>
    </w:p>
    <w:p w14:paraId="0FD8BAA2" w14:textId="087CA043" w:rsidR="00547F6A" w:rsidRDefault="00737433" w:rsidP="00547F6A">
      <w:pPr>
        <w:rPr>
          <w:rFonts w:asciiTheme="minorHAnsi" w:hAnsiTheme="minorHAnsi" w:cstheme="minorHAnsi"/>
        </w:rPr>
      </w:pPr>
      <w:r>
        <w:rPr>
          <w:rFonts w:asciiTheme="minorHAnsi" w:hAnsiTheme="minorHAnsi" w:cstheme="minorHAnsi"/>
        </w:rPr>
        <w:t>The close relationship between the FarmData2 menu items and the API endpoints provides a convenient way to figure out where the data that you might need for new FarmData2 features can be found</w:t>
      </w:r>
      <w:r w:rsidR="00871C84">
        <w:rPr>
          <w:rFonts w:asciiTheme="minorHAnsi" w:hAnsiTheme="minorHAnsi" w:cstheme="minorHAnsi"/>
        </w:rPr>
        <w:t>.</w:t>
      </w:r>
    </w:p>
    <w:p w14:paraId="4FB5B4BA" w14:textId="08E329B4" w:rsidR="00547F6A" w:rsidRDefault="00547F6A" w:rsidP="00B51A91">
      <w:pPr>
        <w:rPr>
          <w:rFonts w:asciiTheme="minorHAnsi" w:hAnsiTheme="minorHAnsi" w:cstheme="minorHAnsi"/>
        </w:rPr>
      </w:pPr>
    </w:p>
    <w:p w14:paraId="1386B976" w14:textId="414ACFE3" w:rsidR="00547F6A" w:rsidRDefault="00E60C88" w:rsidP="00B51A91">
      <w:pPr>
        <w:rPr>
          <w:rFonts w:asciiTheme="minorHAnsi" w:hAnsiTheme="minorHAnsi" w:cstheme="minorHAnsi"/>
        </w:rPr>
      </w:pPr>
      <w:r>
        <w:rPr>
          <w:rFonts w:asciiTheme="minorHAnsi" w:hAnsiTheme="minorHAnsi" w:cstheme="minorHAnsi"/>
        </w:rPr>
        <w:t>9</w:t>
      </w:r>
      <w:r w:rsidR="00547F6A">
        <w:rPr>
          <w:rFonts w:asciiTheme="minorHAnsi" w:hAnsiTheme="minorHAnsi" w:cstheme="minorHAnsi"/>
        </w:rPr>
        <w:t xml:space="preserve">. For example, imagine we want to find all harvests from a particular field.  Use the FarmData2 interface to find all harvest logs from the field Jasmine-1.  Hint: Use the “Filters” tab once you go to the harvest logs.  </w:t>
      </w:r>
    </w:p>
    <w:p w14:paraId="4B8FEB2E" w14:textId="77777777" w:rsidR="00547F6A" w:rsidRDefault="00547F6A" w:rsidP="00B51A91">
      <w:pPr>
        <w:rPr>
          <w:rFonts w:asciiTheme="minorHAnsi" w:hAnsiTheme="minorHAnsi" w:cstheme="minorHAnsi"/>
        </w:rPr>
      </w:pPr>
    </w:p>
    <w:p w14:paraId="7DE53222" w14:textId="77777777" w:rsidR="00547F6A" w:rsidRDefault="00547F6A" w:rsidP="00B51A91">
      <w:pPr>
        <w:rPr>
          <w:rFonts w:asciiTheme="minorHAnsi" w:hAnsiTheme="minorHAnsi" w:cstheme="minorHAnsi"/>
        </w:rPr>
      </w:pPr>
      <w:r>
        <w:rPr>
          <w:rFonts w:asciiTheme="minorHAnsi" w:hAnsiTheme="minorHAnsi" w:cstheme="minorHAnsi"/>
        </w:rPr>
        <w:tab/>
        <w:t xml:space="preserve">a. How many harvest records are there for Jasmine-1? </w:t>
      </w:r>
    </w:p>
    <w:p w14:paraId="36B64FE6" w14:textId="77777777" w:rsidR="00547F6A" w:rsidRPr="00E036F4" w:rsidRDefault="00547F6A" w:rsidP="00547F6A">
      <w:pPr>
        <w:rPr>
          <w:rFonts w:asciiTheme="minorHAnsi" w:hAnsiTheme="minorHAnsi"/>
          <w:b/>
          <w:bCs/>
          <w:strike/>
          <w:u w:val="single"/>
        </w:rPr>
      </w:pPr>
    </w:p>
    <w:p w14:paraId="0B23E8C0"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738FB5" w14:textId="77777777" w:rsidR="00547F6A" w:rsidRDefault="00547F6A" w:rsidP="00B51A91">
      <w:pPr>
        <w:rPr>
          <w:rFonts w:asciiTheme="minorHAnsi" w:hAnsiTheme="minorHAnsi" w:cstheme="minorHAnsi"/>
        </w:rPr>
      </w:pPr>
    </w:p>
    <w:p w14:paraId="0DC3819C" w14:textId="35B96536" w:rsidR="00547F6A" w:rsidRDefault="00547F6A" w:rsidP="00B51A91">
      <w:pPr>
        <w:rPr>
          <w:rFonts w:asciiTheme="minorHAnsi" w:hAnsiTheme="minorHAnsi" w:cstheme="minorHAnsi"/>
        </w:rPr>
      </w:pPr>
      <w:r>
        <w:rPr>
          <w:rFonts w:asciiTheme="minorHAnsi" w:hAnsiTheme="minorHAnsi" w:cstheme="minorHAnsi"/>
        </w:rPr>
        <w:tab/>
        <w:t>b. What crops were harvested from Jasmine-1?</w:t>
      </w:r>
    </w:p>
    <w:p w14:paraId="7BA4B815" w14:textId="77777777" w:rsidR="00547F6A" w:rsidRPr="00E036F4" w:rsidRDefault="00547F6A" w:rsidP="00547F6A">
      <w:pPr>
        <w:rPr>
          <w:rFonts w:asciiTheme="minorHAnsi" w:hAnsiTheme="minorHAnsi"/>
          <w:b/>
          <w:bCs/>
          <w:strike/>
          <w:u w:val="single"/>
        </w:rPr>
      </w:pPr>
    </w:p>
    <w:p w14:paraId="7936EF84"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46C962C" w14:textId="74C9C962" w:rsidR="00547F6A" w:rsidRDefault="00547F6A" w:rsidP="00B51A91">
      <w:pPr>
        <w:rPr>
          <w:rFonts w:asciiTheme="minorHAnsi" w:hAnsiTheme="minorHAnsi" w:cstheme="minorHAnsi"/>
        </w:rPr>
      </w:pPr>
    </w:p>
    <w:p w14:paraId="7C3FA5AA" w14:textId="546299B3" w:rsidR="00547F6A" w:rsidRDefault="009E6E33" w:rsidP="00B51A91">
      <w:pPr>
        <w:rPr>
          <w:rFonts w:asciiTheme="minorHAnsi" w:hAnsiTheme="minorHAnsi" w:cstheme="minorHAnsi"/>
        </w:rPr>
      </w:pPr>
      <w:r>
        <w:rPr>
          <w:rFonts w:asciiTheme="minorHAnsi" w:hAnsiTheme="minorHAnsi" w:cstheme="minorHAnsi"/>
        </w:rPr>
        <w:tab/>
      </w:r>
      <w:r w:rsidR="00547F6A">
        <w:rPr>
          <w:rFonts w:asciiTheme="minorHAnsi" w:hAnsiTheme="minorHAnsi" w:cstheme="minorHAnsi"/>
        </w:rPr>
        <w:t>c. On what dates did the harvests occur?</w:t>
      </w:r>
    </w:p>
    <w:p w14:paraId="4B8F9EC0" w14:textId="77777777" w:rsidR="00547F6A" w:rsidRPr="00E036F4" w:rsidRDefault="00547F6A" w:rsidP="00547F6A">
      <w:pPr>
        <w:rPr>
          <w:rFonts w:asciiTheme="minorHAnsi" w:hAnsiTheme="minorHAnsi"/>
          <w:b/>
          <w:bCs/>
          <w:strike/>
          <w:u w:val="single"/>
        </w:rPr>
      </w:pPr>
    </w:p>
    <w:p w14:paraId="5FCA1912"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754E2A" w14:textId="2444A07D" w:rsidR="00871C84" w:rsidRDefault="00871C84" w:rsidP="00B51A91">
      <w:pPr>
        <w:rPr>
          <w:rFonts w:asciiTheme="minorHAnsi" w:hAnsiTheme="minorHAnsi" w:cstheme="minorHAnsi"/>
        </w:rPr>
      </w:pPr>
    </w:p>
    <w:p w14:paraId="19E1DAEC" w14:textId="7B616F32" w:rsidR="009E6E33" w:rsidRDefault="00547F6A" w:rsidP="009E6E33">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0</w:t>
      </w:r>
      <w:r>
        <w:rPr>
          <w:rFonts w:asciiTheme="minorHAnsi" w:hAnsiTheme="minorHAnsi" w:cstheme="minorHAnsi"/>
        </w:rPr>
        <w:t xml:space="preserve">. To access the same information using the farmOS API we will need to use one of the endpoints.  </w:t>
      </w:r>
    </w:p>
    <w:p w14:paraId="57C6D8B7" w14:textId="77777777" w:rsidR="009E6E33" w:rsidRDefault="009E6E33" w:rsidP="009E6E33">
      <w:pPr>
        <w:rPr>
          <w:rFonts w:asciiTheme="minorHAnsi" w:hAnsiTheme="minorHAnsi" w:cstheme="minorHAnsi"/>
        </w:rPr>
      </w:pPr>
    </w:p>
    <w:p w14:paraId="72CE6708" w14:textId="0D878859" w:rsidR="00547F6A" w:rsidRDefault="009E6E33" w:rsidP="009E6E33">
      <w:pPr>
        <w:ind w:left="360"/>
        <w:rPr>
          <w:rFonts w:asciiTheme="minorHAnsi" w:hAnsiTheme="minorHAnsi" w:cstheme="minorHAnsi"/>
        </w:rPr>
      </w:pPr>
      <w:r>
        <w:rPr>
          <w:rFonts w:asciiTheme="minorHAnsi" w:hAnsiTheme="minorHAnsi" w:cstheme="minorHAnsi"/>
        </w:rPr>
        <w:t xml:space="preserve">a. </w:t>
      </w:r>
      <w:r w:rsidR="00E60C88">
        <w:rPr>
          <w:rFonts w:asciiTheme="minorHAnsi" w:hAnsiTheme="minorHAnsi" w:cstheme="minorHAnsi"/>
        </w:rPr>
        <w:t xml:space="preserve">Using the farmOS API Reference, give the endpoint </w:t>
      </w:r>
      <w:r w:rsidR="00547F6A">
        <w:rPr>
          <w:rFonts w:asciiTheme="minorHAnsi" w:hAnsiTheme="minorHAnsi" w:cstheme="minorHAnsi"/>
        </w:rPr>
        <w:t>that we would use to access harvest data through the API.</w:t>
      </w:r>
    </w:p>
    <w:p w14:paraId="38380F76" w14:textId="77777777" w:rsidR="00547F6A" w:rsidRPr="00E036F4" w:rsidRDefault="00547F6A" w:rsidP="00547F6A">
      <w:pPr>
        <w:rPr>
          <w:rFonts w:asciiTheme="minorHAnsi" w:hAnsiTheme="minorHAnsi"/>
          <w:b/>
          <w:bCs/>
          <w:strike/>
          <w:u w:val="single"/>
        </w:rPr>
      </w:pPr>
    </w:p>
    <w:p w14:paraId="59B604FF" w14:textId="77777777" w:rsidR="00547F6A" w:rsidRPr="009D1A60" w:rsidRDefault="00547F6A" w:rsidP="00547F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EFB18D3" w14:textId="36EA9064" w:rsidR="00547F6A" w:rsidRDefault="00547F6A" w:rsidP="00547F6A">
      <w:pPr>
        <w:rPr>
          <w:rFonts w:asciiTheme="minorHAnsi" w:hAnsiTheme="minorHAnsi" w:cstheme="minorHAnsi"/>
        </w:rPr>
      </w:pPr>
    </w:p>
    <w:p w14:paraId="7C2D727A" w14:textId="04D072E3" w:rsidR="00A36AD0" w:rsidRDefault="009E6E33" w:rsidP="00A36AD0">
      <w:pPr>
        <w:ind w:left="360"/>
        <w:rPr>
          <w:rFonts w:asciiTheme="minorHAnsi" w:hAnsiTheme="minorHAnsi" w:cstheme="minorHAnsi"/>
        </w:rPr>
      </w:pPr>
      <w:r>
        <w:rPr>
          <w:rFonts w:asciiTheme="minorHAnsi" w:hAnsiTheme="minorHAnsi" w:cstheme="minorHAnsi"/>
        </w:rPr>
        <w:t xml:space="preserve">b. </w:t>
      </w:r>
      <w:r w:rsidR="00B9355E">
        <w:rPr>
          <w:rFonts w:asciiTheme="minorHAnsi" w:hAnsiTheme="minorHAnsi" w:cstheme="minorHAnsi"/>
        </w:rPr>
        <w:t xml:space="preserve">Use Hoppscotch to make a request from the URL you found in part a.  </w:t>
      </w:r>
      <w:r w:rsidR="00E60C88">
        <w:rPr>
          <w:rFonts w:asciiTheme="minorHAnsi" w:hAnsiTheme="minorHAnsi" w:cstheme="minorHAnsi"/>
        </w:rPr>
        <w:t>The “Response Body” that is returned</w:t>
      </w:r>
      <w:r w:rsidR="00C7181F">
        <w:rPr>
          <w:rFonts w:asciiTheme="minorHAnsi" w:hAnsiTheme="minorHAnsi" w:cstheme="minorHAnsi"/>
        </w:rPr>
        <w:t xml:space="preserve"> should </w:t>
      </w:r>
      <w:r w:rsidR="00E60C88">
        <w:rPr>
          <w:rFonts w:asciiTheme="minorHAnsi" w:hAnsiTheme="minorHAnsi" w:cstheme="minorHAnsi"/>
        </w:rPr>
        <w:t xml:space="preserve">be an object with the first few properties being </w:t>
      </w:r>
      <w:r w:rsidR="00E60C88" w:rsidRPr="00E60C88">
        <w:rPr>
          <w:rFonts w:ascii="Courier" w:hAnsi="Courier" w:cstheme="minorHAnsi"/>
        </w:rPr>
        <w:t>self</w:t>
      </w:r>
      <w:r w:rsidR="00E60C88">
        <w:rPr>
          <w:rFonts w:asciiTheme="minorHAnsi" w:hAnsiTheme="minorHAnsi" w:cstheme="minorHAnsi"/>
        </w:rPr>
        <w:t xml:space="preserve">, </w:t>
      </w:r>
      <w:r w:rsidR="00E60C88" w:rsidRPr="00E60C88">
        <w:rPr>
          <w:rFonts w:ascii="Courier" w:hAnsi="Courier" w:cstheme="minorHAnsi"/>
        </w:rPr>
        <w:t>first</w:t>
      </w:r>
      <w:r w:rsidR="00E60C88">
        <w:rPr>
          <w:rFonts w:asciiTheme="minorHAnsi" w:hAnsiTheme="minorHAnsi" w:cstheme="minorHAnsi"/>
        </w:rPr>
        <w:t xml:space="preserve">, </w:t>
      </w:r>
      <w:r w:rsidR="00E60C88" w:rsidRPr="00E60C88">
        <w:rPr>
          <w:rFonts w:ascii="Courier" w:hAnsi="Courier" w:cstheme="minorHAnsi"/>
        </w:rPr>
        <w:t>last</w:t>
      </w:r>
      <w:r w:rsidR="00E60C88">
        <w:rPr>
          <w:rFonts w:asciiTheme="minorHAnsi" w:hAnsiTheme="minorHAnsi" w:cstheme="minorHAnsi"/>
        </w:rPr>
        <w:t>..</w:t>
      </w:r>
      <w:r w:rsidR="00C7181F">
        <w:rPr>
          <w:rFonts w:asciiTheme="minorHAnsi" w:hAnsiTheme="minorHAnsi" w:cstheme="minorHAnsi"/>
        </w:rPr>
        <w:t xml:space="preserve">.  If not, revisit part </w:t>
      </w:r>
      <w:r w:rsidR="00A36AD0">
        <w:rPr>
          <w:rFonts w:asciiTheme="minorHAnsi" w:hAnsiTheme="minorHAnsi" w:cstheme="minorHAnsi"/>
        </w:rPr>
        <w:t>a</w:t>
      </w:r>
      <w:r w:rsidR="00C7181F">
        <w:rPr>
          <w:rFonts w:asciiTheme="minorHAnsi" w:hAnsiTheme="minorHAnsi" w:cstheme="minorHAnsi"/>
        </w:rPr>
        <w:t xml:space="preserve"> and check the syntax of your request in Hoppscotch.</w:t>
      </w:r>
    </w:p>
    <w:p w14:paraId="0E01559D" w14:textId="1A64BB88" w:rsidR="00A36AD0" w:rsidRDefault="00A36AD0" w:rsidP="00A36AD0">
      <w:pPr>
        <w:ind w:left="360"/>
        <w:rPr>
          <w:rFonts w:asciiTheme="minorHAnsi" w:hAnsiTheme="minorHAnsi" w:cstheme="minorHAnsi"/>
        </w:rPr>
      </w:pPr>
    </w:p>
    <w:p w14:paraId="257B05C2" w14:textId="709749CA" w:rsidR="00E60C88" w:rsidRDefault="00E60C88" w:rsidP="00A36AD0">
      <w:pPr>
        <w:ind w:left="360"/>
        <w:rPr>
          <w:rFonts w:asciiTheme="minorHAnsi" w:hAnsiTheme="minorHAnsi" w:cstheme="minorHAnsi"/>
        </w:rPr>
      </w:pPr>
      <w:r>
        <w:rPr>
          <w:rFonts w:asciiTheme="minorHAnsi" w:hAnsiTheme="minorHAnsi" w:cstheme="minorHAnsi"/>
        </w:rPr>
        <w:t xml:space="preserve">c. </w:t>
      </w:r>
      <w:r w:rsidR="00BA4049">
        <w:rPr>
          <w:rFonts w:asciiTheme="minorHAnsi" w:hAnsiTheme="minorHAnsi" w:cstheme="minorHAnsi"/>
        </w:rPr>
        <w:t xml:space="preserve">When the response to an API request will contain a large amount of data it will be split into </w:t>
      </w:r>
      <w:r w:rsidR="00BA4049" w:rsidRPr="00BA4049">
        <w:rPr>
          <w:rFonts w:asciiTheme="minorHAnsi" w:hAnsiTheme="minorHAnsi" w:cstheme="minorHAnsi"/>
          <w:i/>
          <w:iCs/>
        </w:rPr>
        <w:t>pages</w:t>
      </w:r>
      <w:r w:rsidR="00BA4049">
        <w:rPr>
          <w:rFonts w:asciiTheme="minorHAnsi" w:hAnsiTheme="minorHAnsi" w:cstheme="minorHAnsi"/>
        </w:rPr>
        <w:t xml:space="preserve">.  The response to the initial API request then returns the first page of results and </w:t>
      </w:r>
      <w:r w:rsidR="00BA4049">
        <w:rPr>
          <w:rFonts w:asciiTheme="minorHAnsi" w:hAnsiTheme="minorHAnsi" w:cstheme="minorHAnsi"/>
        </w:rPr>
        <w:lastRenderedPageBreak/>
        <w:t>information about how to find the additional pages. How many pages of results are there for the request for harvest logs that you made?</w:t>
      </w:r>
    </w:p>
    <w:p w14:paraId="05D99026" w14:textId="77777777" w:rsidR="00BA4049" w:rsidRPr="00E036F4" w:rsidRDefault="00BA4049" w:rsidP="00BA4049">
      <w:pPr>
        <w:rPr>
          <w:rFonts w:asciiTheme="minorHAnsi" w:hAnsiTheme="minorHAnsi"/>
          <w:b/>
          <w:bCs/>
          <w:strike/>
          <w:u w:val="single"/>
        </w:rPr>
      </w:pPr>
    </w:p>
    <w:p w14:paraId="067BC17F"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C6CA96" w14:textId="76AC679F" w:rsidR="00E60C88" w:rsidRDefault="00E60C88" w:rsidP="00A36AD0">
      <w:pPr>
        <w:ind w:left="360"/>
        <w:rPr>
          <w:rFonts w:asciiTheme="minorHAnsi" w:hAnsiTheme="minorHAnsi" w:cstheme="minorHAnsi"/>
        </w:rPr>
      </w:pPr>
    </w:p>
    <w:p w14:paraId="3DD0A3EA" w14:textId="2F18852B" w:rsidR="00BA4049" w:rsidRDefault="00BA4049" w:rsidP="00BA4049">
      <w:pPr>
        <w:ind w:left="360"/>
        <w:rPr>
          <w:rFonts w:asciiTheme="minorHAnsi" w:hAnsiTheme="minorHAnsi" w:cstheme="minorHAnsi"/>
        </w:rPr>
      </w:pPr>
      <w:r>
        <w:rPr>
          <w:rFonts w:asciiTheme="minorHAnsi" w:hAnsiTheme="minorHAnsi" w:cstheme="minorHAnsi"/>
        </w:rPr>
        <w:t xml:space="preserve">d. What endpoint would you use for an API request to retrieve the next page of results? </w:t>
      </w:r>
    </w:p>
    <w:p w14:paraId="082D25D2" w14:textId="77777777" w:rsidR="00BA4049" w:rsidRPr="00E036F4" w:rsidRDefault="00BA4049" w:rsidP="00BA4049">
      <w:pPr>
        <w:rPr>
          <w:rFonts w:asciiTheme="minorHAnsi" w:hAnsiTheme="minorHAnsi"/>
          <w:b/>
          <w:bCs/>
          <w:strike/>
          <w:u w:val="single"/>
        </w:rPr>
      </w:pPr>
    </w:p>
    <w:p w14:paraId="4710ACA6" w14:textId="77777777" w:rsidR="00BA4049" w:rsidRPr="009D1A60" w:rsidRDefault="00BA4049" w:rsidP="00BA40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280797" w14:textId="10C94CF3" w:rsidR="00BA4049" w:rsidRDefault="00BA4049" w:rsidP="00BA4049">
      <w:pPr>
        <w:rPr>
          <w:rFonts w:asciiTheme="minorHAnsi" w:hAnsiTheme="minorHAnsi" w:cstheme="minorHAnsi"/>
        </w:rPr>
      </w:pPr>
    </w:p>
    <w:p w14:paraId="428D0AE6" w14:textId="1D40830D" w:rsidR="009B1D5C" w:rsidRDefault="00BA4049" w:rsidP="009B1D5C">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1</w:t>
      </w:r>
      <w:r>
        <w:rPr>
          <w:rFonts w:asciiTheme="minorHAnsi" w:hAnsiTheme="minorHAnsi" w:cstheme="minorHAnsi"/>
        </w:rPr>
        <w:t xml:space="preserve">. The </w:t>
      </w:r>
      <w:r w:rsidRPr="00BA4049">
        <w:rPr>
          <w:rFonts w:ascii="Courier" w:hAnsi="Courier" w:cstheme="minorHAnsi"/>
        </w:rPr>
        <w:t>list</w:t>
      </w:r>
      <w:r>
        <w:rPr>
          <w:rFonts w:asciiTheme="minorHAnsi" w:hAnsiTheme="minorHAnsi" w:cstheme="minorHAnsi"/>
        </w:rPr>
        <w:t xml:space="preserve"> property in the “Response Body” </w:t>
      </w:r>
      <w:r w:rsidR="009B1D5C">
        <w:rPr>
          <w:rFonts w:asciiTheme="minorHAnsi" w:hAnsiTheme="minorHAnsi" w:cstheme="minorHAnsi"/>
        </w:rPr>
        <w:t xml:space="preserve">contains all of the harvest information.  The value of </w:t>
      </w:r>
      <w:r w:rsidR="009B1D5C" w:rsidRPr="009B1D5C">
        <w:rPr>
          <w:rFonts w:ascii="Courier" w:hAnsi="Courier" w:cstheme="minorHAnsi"/>
        </w:rPr>
        <w:t>list</w:t>
      </w:r>
      <w:r w:rsidR="009B1D5C">
        <w:rPr>
          <w:rFonts w:asciiTheme="minorHAnsi" w:hAnsiTheme="minorHAnsi" w:cstheme="minorHAnsi"/>
        </w:rPr>
        <w:t xml:space="preserve"> </w:t>
      </w:r>
      <w:r>
        <w:rPr>
          <w:rFonts w:asciiTheme="minorHAnsi" w:hAnsiTheme="minorHAnsi" w:cstheme="minorHAnsi"/>
        </w:rPr>
        <w:t>is an array</w:t>
      </w:r>
      <w:r w:rsidR="009B1D5C">
        <w:rPr>
          <w:rFonts w:asciiTheme="minorHAnsi" w:hAnsiTheme="minorHAnsi" w:cstheme="minorHAnsi"/>
        </w:rPr>
        <w:t xml:space="preserve"> </w:t>
      </w:r>
      <w:r>
        <w:rPr>
          <w:rFonts w:asciiTheme="minorHAnsi" w:hAnsiTheme="minorHAnsi" w:cstheme="minorHAnsi"/>
        </w:rPr>
        <w:t>of objects, where each object represents one harvest log.</w:t>
      </w:r>
    </w:p>
    <w:p w14:paraId="123C4D9F" w14:textId="2E7A7C6B" w:rsidR="009B1D5C" w:rsidRDefault="009B1D5C" w:rsidP="009B1D5C">
      <w:pPr>
        <w:rPr>
          <w:rFonts w:asciiTheme="minorHAnsi" w:hAnsiTheme="minorHAnsi" w:cstheme="minorHAnsi"/>
        </w:rPr>
      </w:pPr>
    </w:p>
    <w:p w14:paraId="2C03DC6E" w14:textId="676CAE97" w:rsidR="009B1D5C" w:rsidRDefault="009B1D5C" w:rsidP="009B1D5C">
      <w:pPr>
        <w:ind w:left="360"/>
        <w:rPr>
          <w:rFonts w:asciiTheme="minorHAnsi" w:hAnsiTheme="minorHAnsi" w:cstheme="minorHAnsi"/>
        </w:rPr>
      </w:pPr>
      <w:r>
        <w:rPr>
          <w:rFonts w:asciiTheme="minorHAnsi" w:hAnsiTheme="minorHAnsi" w:cstheme="minorHAnsi"/>
        </w:rPr>
        <w:t xml:space="preserve">a. How can you tell that the value of </w:t>
      </w:r>
      <w:r w:rsidRPr="009B1D5C">
        <w:rPr>
          <w:rFonts w:ascii="Courier" w:hAnsi="Courier" w:cstheme="minorHAnsi"/>
        </w:rPr>
        <w:t>list</w:t>
      </w:r>
      <w:r>
        <w:rPr>
          <w:rFonts w:asciiTheme="minorHAnsi" w:hAnsiTheme="minorHAnsi" w:cstheme="minorHAnsi"/>
        </w:rPr>
        <w:t xml:space="preserve"> is an array?  Hint: Remember that JSON uses the same syntax for arrays and objects as JavaScript.</w:t>
      </w:r>
    </w:p>
    <w:p w14:paraId="0B631A04" w14:textId="77777777" w:rsidR="000D20B8" w:rsidRPr="00E036F4" w:rsidRDefault="000D20B8" w:rsidP="000D20B8">
      <w:pPr>
        <w:rPr>
          <w:rFonts w:asciiTheme="minorHAnsi" w:hAnsiTheme="minorHAnsi"/>
          <w:b/>
          <w:bCs/>
          <w:strike/>
          <w:u w:val="single"/>
        </w:rPr>
      </w:pPr>
    </w:p>
    <w:p w14:paraId="73E9C299"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FC7098" w14:textId="5F3EC6A0" w:rsidR="009B1D5C" w:rsidRDefault="009B1D5C" w:rsidP="009B1D5C">
      <w:pPr>
        <w:rPr>
          <w:rFonts w:asciiTheme="minorHAnsi" w:hAnsiTheme="minorHAnsi" w:cstheme="minorHAnsi"/>
        </w:rPr>
      </w:pPr>
    </w:p>
    <w:p w14:paraId="46E70A33" w14:textId="23383EA7" w:rsidR="009B1D5C" w:rsidRDefault="009B1D5C" w:rsidP="009B1D5C">
      <w:pPr>
        <w:rPr>
          <w:rFonts w:asciiTheme="minorHAnsi" w:hAnsiTheme="minorHAnsi" w:cstheme="minorHAnsi"/>
        </w:rPr>
      </w:pPr>
      <w:r>
        <w:rPr>
          <w:rFonts w:asciiTheme="minorHAnsi" w:hAnsiTheme="minorHAnsi" w:cstheme="minorHAnsi"/>
        </w:rPr>
        <w:tab/>
        <w:t xml:space="preserve">b. How can you tell that the elements contained in the </w:t>
      </w:r>
      <w:r w:rsidRPr="009B1D5C">
        <w:rPr>
          <w:rFonts w:ascii="Courier" w:hAnsi="Courier" w:cstheme="minorHAnsi"/>
        </w:rPr>
        <w:t>list</w:t>
      </w:r>
      <w:r>
        <w:rPr>
          <w:rFonts w:asciiTheme="minorHAnsi" w:hAnsiTheme="minorHAnsi" w:cstheme="minorHAnsi"/>
        </w:rPr>
        <w:t xml:space="preserve"> array are objects?</w:t>
      </w:r>
    </w:p>
    <w:p w14:paraId="69DB5BCB" w14:textId="77777777" w:rsidR="000D20B8" w:rsidRPr="00E036F4" w:rsidRDefault="000D20B8" w:rsidP="000D20B8">
      <w:pPr>
        <w:rPr>
          <w:rFonts w:asciiTheme="minorHAnsi" w:hAnsiTheme="minorHAnsi"/>
          <w:b/>
          <w:bCs/>
          <w:strike/>
          <w:u w:val="single"/>
        </w:rPr>
      </w:pPr>
    </w:p>
    <w:p w14:paraId="1F5D7076"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016488" w14:textId="77777777" w:rsidR="009B1D5C" w:rsidRDefault="009B1D5C" w:rsidP="00BA4049">
      <w:pPr>
        <w:rPr>
          <w:rFonts w:asciiTheme="minorHAnsi" w:hAnsiTheme="minorHAnsi" w:cstheme="minorHAnsi"/>
        </w:rPr>
      </w:pPr>
    </w:p>
    <w:p w14:paraId="034D2143" w14:textId="7365684E" w:rsidR="001848B0" w:rsidRDefault="009B1D5C" w:rsidP="001848B0">
      <w:pPr>
        <w:rPr>
          <w:rFonts w:asciiTheme="minorHAnsi" w:hAnsiTheme="minorHAnsi" w:cstheme="minorHAnsi"/>
        </w:rPr>
      </w:pPr>
      <w:r>
        <w:rPr>
          <w:rFonts w:asciiTheme="minorHAnsi" w:hAnsiTheme="minorHAnsi" w:cstheme="minorHAnsi"/>
        </w:rPr>
        <w:t>1</w:t>
      </w:r>
      <w:r w:rsidR="004504D1">
        <w:rPr>
          <w:rFonts w:asciiTheme="minorHAnsi" w:hAnsiTheme="minorHAnsi" w:cstheme="minorHAnsi"/>
        </w:rPr>
        <w:t>2</w:t>
      </w:r>
      <w:r>
        <w:rPr>
          <w:rFonts w:asciiTheme="minorHAnsi" w:hAnsiTheme="minorHAnsi" w:cstheme="minorHAnsi"/>
        </w:rPr>
        <w:t>. Looking at the “Response Body” you can see that e</w:t>
      </w:r>
      <w:r w:rsidR="00BA4049">
        <w:rPr>
          <w:rFonts w:asciiTheme="minorHAnsi" w:hAnsiTheme="minorHAnsi" w:cstheme="minorHAnsi"/>
        </w:rPr>
        <w:t>ach harvest log</w:t>
      </w:r>
      <w:r>
        <w:rPr>
          <w:rFonts w:asciiTheme="minorHAnsi" w:hAnsiTheme="minorHAnsi" w:cstheme="minorHAnsi"/>
        </w:rPr>
        <w:t xml:space="preserve"> in the </w:t>
      </w:r>
      <w:r w:rsidRPr="009B1D5C">
        <w:rPr>
          <w:rFonts w:ascii="Courier" w:hAnsi="Courier" w:cstheme="minorHAnsi"/>
        </w:rPr>
        <w:t>list</w:t>
      </w:r>
      <w:r>
        <w:rPr>
          <w:rFonts w:asciiTheme="minorHAnsi" w:hAnsiTheme="minorHAnsi" w:cstheme="minorHAnsi"/>
        </w:rPr>
        <w:t xml:space="preserve"> array</w:t>
      </w:r>
      <w:r w:rsidR="00BA4049">
        <w:rPr>
          <w:rFonts w:asciiTheme="minorHAnsi" w:hAnsiTheme="minorHAnsi" w:cstheme="minorHAnsi"/>
        </w:rPr>
        <w:t xml:space="preserve"> contains properties such as </w:t>
      </w:r>
      <w:r w:rsidR="00BA4049" w:rsidRPr="00BA4049">
        <w:rPr>
          <w:rFonts w:ascii="Courier" w:hAnsi="Courier" w:cstheme="minorHAnsi"/>
        </w:rPr>
        <w:t>inventory</w:t>
      </w:r>
      <w:r w:rsidR="00BA4049">
        <w:rPr>
          <w:rFonts w:asciiTheme="minorHAnsi" w:hAnsiTheme="minorHAnsi" w:cstheme="minorHAnsi"/>
        </w:rPr>
        <w:t xml:space="preserve">, </w:t>
      </w:r>
      <w:r w:rsidR="00BA4049" w:rsidRPr="00BA4049">
        <w:rPr>
          <w:rFonts w:ascii="Courier" w:hAnsi="Courier" w:cstheme="minorHAnsi"/>
        </w:rPr>
        <w:t>movement</w:t>
      </w:r>
      <w:r w:rsidR="00BA4049">
        <w:rPr>
          <w:rFonts w:asciiTheme="minorHAnsi" w:hAnsiTheme="minorHAnsi" w:cstheme="minorHAnsi"/>
        </w:rPr>
        <w:t xml:space="preserve">, </w:t>
      </w:r>
      <w:r w:rsidR="00BA4049" w:rsidRPr="00BA4049">
        <w:rPr>
          <w:rFonts w:ascii="Courier" w:hAnsi="Courier" w:cstheme="minorHAnsi"/>
        </w:rPr>
        <w:t>quantity</w:t>
      </w:r>
      <w:r w:rsidR="00BA4049">
        <w:rPr>
          <w:rFonts w:asciiTheme="minorHAnsi" w:hAnsiTheme="minorHAnsi" w:cstheme="minorHAnsi"/>
        </w:rPr>
        <w:t xml:space="preserve">, etc… some of which </w:t>
      </w:r>
      <w:r>
        <w:rPr>
          <w:rFonts w:asciiTheme="minorHAnsi" w:hAnsiTheme="minorHAnsi" w:cstheme="minorHAnsi"/>
        </w:rPr>
        <w:t>you’ll notice are</w:t>
      </w:r>
      <w:r w:rsidR="00BA4049">
        <w:rPr>
          <w:rFonts w:asciiTheme="minorHAnsi" w:hAnsiTheme="minorHAnsi" w:cstheme="minorHAnsi"/>
        </w:rPr>
        <w:t xml:space="preserve"> also objects or arrays of objects.</w:t>
      </w:r>
      <w:r>
        <w:rPr>
          <w:rFonts w:asciiTheme="minorHAnsi" w:hAnsiTheme="minorHAnsi" w:cstheme="minorHAnsi"/>
        </w:rPr>
        <w:t xml:space="preserve">  In order to use the values in the harvest logs we’ll need to be able to reference them using dot and array index notation.  </w:t>
      </w:r>
    </w:p>
    <w:p w14:paraId="78C5087A" w14:textId="77777777" w:rsidR="001848B0" w:rsidRDefault="001848B0" w:rsidP="001848B0">
      <w:pPr>
        <w:rPr>
          <w:rFonts w:asciiTheme="minorHAnsi" w:hAnsiTheme="minorHAnsi" w:cstheme="minorHAnsi"/>
        </w:rPr>
      </w:pPr>
    </w:p>
    <w:p w14:paraId="6184B765" w14:textId="77F6E570" w:rsidR="00BA4049" w:rsidRDefault="009B1D5C" w:rsidP="001848B0">
      <w:pPr>
        <w:rPr>
          <w:rFonts w:asciiTheme="minorHAnsi" w:hAnsiTheme="minorHAnsi" w:cstheme="minorHAnsi"/>
        </w:rPr>
      </w:pPr>
      <w:r>
        <w:rPr>
          <w:rFonts w:asciiTheme="minorHAnsi" w:hAnsiTheme="minorHAnsi" w:cstheme="minorHAnsi"/>
        </w:rPr>
        <w:t xml:space="preserve">For example, </w:t>
      </w:r>
      <w:r w:rsidR="001848B0" w:rsidRPr="001848B0">
        <w:rPr>
          <w:rFonts w:ascii="Courier" w:hAnsi="Courier" w:cstheme="minorHAnsi"/>
        </w:rPr>
        <w:t>list[0].id</w:t>
      </w:r>
      <w:r w:rsidR="001848B0">
        <w:rPr>
          <w:rFonts w:asciiTheme="minorHAnsi" w:hAnsiTheme="minorHAnsi" w:cstheme="minorHAnsi"/>
        </w:rPr>
        <w:t xml:space="preserve"> would reference the </w:t>
      </w:r>
      <w:r w:rsidR="001848B0" w:rsidRPr="001848B0">
        <w:rPr>
          <w:rFonts w:ascii="Courier" w:hAnsi="Courier" w:cstheme="minorHAnsi"/>
        </w:rPr>
        <w:t>id</w:t>
      </w:r>
      <w:r w:rsidR="001848B0">
        <w:rPr>
          <w:rFonts w:asciiTheme="minorHAnsi" w:hAnsiTheme="minorHAnsi" w:cstheme="minorHAnsi"/>
        </w:rPr>
        <w:t xml:space="preserve"> property of the 0</w:t>
      </w:r>
      <w:r w:rsidR="001848B0" w:rsidRPr="000D20B8">
        <w:rPr>
          <w:rFonts w:asciiTheme="minorHAnsi" w:hAnsiTheme="minorHAnsi" w:cstheme="minorHAnsi"/>
          <w:vertAlign w:val="superscript"/>
        </w:rPr>
        <w:t>th</w:t>
      </w:r>
      <w:r w:rsidR="001848B0">
        <w:rPr>
          <w:rFonts w:asciiTheme="minorHAnsi" w:hAnsiTheme="minorHAnsi" w:cstheme="minorHAnsi"/>
        </w:rPr>
        <w:t xml:space="preserve"> harvest log object (which has value 1266). Use the “Response Body” and array and dot notation to answer the following questions:</w:t>
      </w:r>
    </w:p>
    <w:p w14:paraId="0D070C7C" w14:textId="627697DC" w:rsidR="001848B0" w:rsidRDefault="001848B0" w:rsidP="001848B0">
      <w:pPr>
        <w:rPr>
          <w:rFonts w:asciiTheme="minorHAnsi" w:hAnsiTheme="minorHAnsi" w:cstheme="minorHAnsi"/>
        </w:rPr>
      </w:pPr>
    </w:p>
    <w:p w14:paraId="7AACB034" w14:textId="1ABD3F3D" w:rsidR="001848B0" w:rsidRDefault="001848B0" w:rsidP="001848B0">
      <w:pPr>
        <w:rPr>
          <w:rFonts w:asciiTheme="minorHAnsi" w:hAnsiTheme="minorHAnsi" w:cstheme="minorHAnsi"/>
        </w:rPr>
      </w:pPr>
      <w:r>
        <w:rPr>
          <w:rFonts w:asciiTheme="minorHAnsi" w:hAnsiTheme="minorHAnsi" w:cstheme="minorHAnsi"/>
        </w:rPr>
        <w:tab/>
        <w:t xml:space="preserve">a. What value is referred to by </w:t>
      </w:r>
      <w:r w:rsidRPr="00EE179A">
        <w:rPr>
          <w:rFonts w:ascii="Courier" w:hAnsi="Courier" w:cstheme="minorHAnsi"/>
        </w:rPr>
        <w:t>list[</w:t>
      </w:r>
      <w:r w:rsidR="00F84E36">
        <w:rPr>
          <w:rFonts w:ascii="Courier" w:hAnsi="Courier" w:cstheme="minorHAnsi"/>
        </w:rPr>
        <w:t>0</w:t>
      </w:r>
      <w:r w:rsidRPr="00EE179A">
        <w:rPr>
          <w:rFonts w:ascii="Courier" w:hAnsi="Courier" w:cstheme="minorHAnsi"/>
        </w:rPr>
        <w:t>].</w:t>
      </w:r>
      <w:r w:rsidR="00F84E36">
        <w:rPr>
          <w:rFonts w:ascii="Courier" w:hAnsi="Courier" w:cstheme="minorHAnsi"/>
        </w:rPr>
        <w:t>timestamp</w:t>
      </w:r>
      <w:r>
        <w:rPr>
          <w:rFonts w:asciiTheme="minorHAnsi" w:hAnsiTheme="minorHAnsi" w:cstheme="minorHAnsi"/>
        </w:rPr>
        <w:t>?</w:t>
      </w:r>
    </w:p>
    <w:p w14:paraId="5063D0EA" w14:textId="77777777" w:rsidR="00280FB6" w:rsidRPr="00E036F4" w:rsidRDefault="00280FB6" w:rsidP="00280FB6">
      <w:pPr>
        <w:rPr>
          <w:rFonts w:asciiTheme="minorHAnsi" w:hAnsiTheme="minorHAnsi"/>
          <w:b/>
          <w:bCs/>
          <w:strike/>
          <w:u w:val="single"/>
        </w:rPr>
      </w:pPr>
    </w:p>
    <w:p w14:paraId="20527CA6" w14:textId="77777777" w:rsidR="00280FB6" w:rsidRPr="009D1A60" w:rsidRDefault="00280FB6" w:rsidP="00280F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FCD5E" w14:textId="69E6708E" w:rsidR="00280FB6" w:rsidRDefault="00280FB6" w:rsidP="001848B0">
      <w:pPr>
        <w:rPr>
          <w:rFonts w:asciiTheme="minorHAnsi" w:hAnsiTheme="minorHAnsi" w:cstheme="minorHAnsi"/>
        </w:rPr>
      </w:pPr>
    </w:p>
    <w:p w14:paraId="4878D685" w14:textId="77601B9D" w:rsidR="00280FB6" w:rsidRDefault="00280FB6" w:rsidP="001848B0">
      <w:pPr>
        <w:rPr>
          <w:rFonts w:asciiTheme="minorHAnsi" w:hAnsiTheme="minorHAnsi" w:cstheme="minorHAnsi"/>
        </w:rPr>
      </w:pPr>
      <w:r>
        <w:rPr>
          <w:rFonts w:asciiTheme="minorHAnsi" w:hAnsiTheme="minorHAnsi" w:cstheme="minorHAnsi"/>
        </w:rPr>
        <w:tab/>
        <w:t xml:space="preserve">b. What value is referred to by </w:t>
      </w:r>
      <w:r w:rsidRPr="00280FB6">
        <w:rPr>
          <w:rFonts w:ascii="Courier" w:hAnsi="Courier" w:cstheme="minorHAnsi"/>
        </w:rPr>
        <w:t>list[0].type</w:t>
      </w:r>
      <w:r>
        <w:rPr>
          <w:rFonts w:asciiTheme="minorHAnsi" w:hAnsiTheme="minorHAnsi" w:cstheme="minorHAnsi"/>
        </w:rPr>
        <w:t>?</w:t>
      </w:r>
    </w:p>
    <w:p w14:paraId="7ECA1A58" w14:textId="27EF19CB" w:rsidR="00280FB6" w:rsidRPr="00E036F4" w:rsidRDefault="00280FB6" w:rsidP="000D20B8">
      <w:pPr>
        <w:rPr>
          <w:rFonts w:asciiTheme="minorHAnsi" w:hAnsiTheme="minorHAnsi"/>
          <w:b/>
          <w:bCs/>
          <w:strike/>
          <w:u w:val="single"/>
        </w:rPr>
      </w:pPr>
    </w:p>
    <w:p w14:paraId="25CA93FA"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77233F" w14:textId="528FEA0C" w:rsidR="001848B0" w:rsidRDefault="001848B0" w:rsidP="001848B0">
      <w:pPr>
        <w:rPr>
          <w:rFonts w:asciiTheme="minorHAnsi" w:hAnsiTheme="minorHAnsi" w:cstheme="minorHAnsi"/>
        </w:rPr>
      </w:pPr>
    </w:p>
    <w:p w14:paraId="7612B71B" w14:textId="56CA23A1"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c</w:t>
      </w:r>
      <w:r>
        <w:rPr>
          <w:rFonts w:asciiTheme="minorHAnsi" w:hAnsiTheme="minorHAnsi" w:cstheme="minorHAnsi"/>
        </w:rPr>
        <w:t xml:space="preserve">. What value is referred to by </w:t>
      </w:r>
      <w:r w:rsidRPr="00EE179A">
        <w:rPr>
          <w:rFonts w:ascii="Courier" w:hAnsi="Courier" w:cstheme="minorHAnsi"/>
        </w:rPr>
        <w:t>list[0].uid.id</w:t>
      </w:r>
      <w:r>
        <w:rPr>
          <w:rFonts w:asciiTheme="minorHAnsi" w:hAnsiTheme="minorHAnsi" w:cstheme="minorHAnsi"/>
        </w:rPr>
        <w:t>?</w:t>
      </w:r>
    </w:p>
    <w:p w14:paraId="679B9DF5" w14:textId="77777777" w:rsidR="000D20B8" w:rsidRPr="00E036F4" w:rsidRDefault="000D20B8" w:rsidP="000D20B8">
      <w:pPr>
        <w:rPr>
          <w:rFonts w:asciiTheme="minorHAnsi" w:hAnsiTheme="minorHAnsi"/>
          <w:b/>
          <w:bCs/>
          <w:strike/>
          <w:u w:val="single"/>
        </w:rPr>
      </w:pPr>
    </w:p>
    <w:p w14:paraId="5807AC6D"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84418D" w14:textId="224448C9" w:rsidR="001848B0" w:rsidRDefault="001848B0" w:rsidP="001848B0">
      <w:pPr>
        <w:rPr>
          <w:rFonts w:asciiTheme="minorHAnsi" w:hAnsiTheme="minorHAnsi" w:cstheme="minorHAnsi"/>
        </w:rPr>
      </w:pPr>
    </w:p>
    <w:p w14:paraId="30A91446" w14:textId="71CC19B6"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d</w:t>
      </w:r>
      <w:r>
        <w:rPr>
          <w:rFonts w:asciiTheme="minorHAnsi" w:hAnsiTheme="minorHAnsi" w:cstheme="minorHAnsi"/>
        </w:rPr>
        <w:t xml:space="preserve">. What value is referred to by </w:t>
      </w:r>
      <w:r w:rsidRPr="00EE179A">
        <w:rPr>
          <w:rFonts w:ascii="Courier" w:hAnsi="Courier" w:cstheme="minorHAnsi"/>
        </w:rPr>
        <w:t>list[0].quantity[2].label</w:t>
      </w:r>
      <w:r>
        <w:rPr>
          <w:rFonts w:asciiTheme="minorHAnsi" w:hAnsiTheme="minorHAnsi" w:cstheme="minorHAnsi"/>
        </w:rPr>
        <w:t>?</w:t>
      </w:r>
    </w:p>
    <w:p w14:paraId="2638F922" w14:textId="77777777" w:rsidR="000D20B8" w:rsidRPr="00E036F4" w:rsidRDefault="000D20B8" w:rsidP="000D20B8">
      <w:pPr>
        <w:rPr>
          <w:rFonts w:asciiTheme="minorHAnsi" w:hAnsiTheme="minorHAnsi"/>
          <w:b/>
          <w:bCs/>
          <w:strike/>
          <w:u w:val="single"/>
        </w:rPr>
      </w:pPr>
    </w:p>
    <w:p w14:paraId="72BA42FF"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C8A0A67" w14:textId="77777777" w:rsidR="001848B0" w:rsidRDefault="001848B0" w:rsidP="001848B0">
      <w:pPr>
        <w:rPr>
          <w:rFonts w:asciiTheme="minorHAnsi" w:hAnsiTheme="minorHAnsi" w:cstheme="minorHAnsi"/>
        </w:rPr>
      </w:pPr>
    </w:p>
    <w:p w14:paraId="28182FF4" w14:textId="20605B4C" w:rsidR="001848B0" w:rsidRDefault="001848B0" w:rsidP="001848B0">
      <w:pPr>
        <w:rPr>
          <w:rFonts w:asciiTheme="minorHAnsi" w:hAnsiTheme="minorHAnsi" w:cstheme="minorHAnsi"/>
        </w:rPr>
      </w:pPr>
      <w:r>
        <w:rPr>
          <w:rFonts w:asciiTheme="minorHAnsi" w:hAnsiTheme="minorHAnsi" w:cstheme="minorHAnsi"/>
        </w:rPr>
        <w:tab/>
      </w:r>
      <w:r w:rsidR="00280FB6">
        <w:rPr>
          <w:rFonts w:asciiTheme="minorHAnsi" w:hAnsiTheme="minorHAnsi" w:cstheme="minorHAnsi"/>
        </w:rPr>
        <w:t>e</w:t>
      </w:r>
      <w:r>
        <w:rPr>
          <w:rFonts w:asciiTheme="minorHAnsi" w:hAnsiTheme="minorHAnsi" w:cstheme="minorHAnsi"/>
        </w:rPr>
        <w:t xml:space="preserve">. Give a reference to the </w:t>
      </w:r>
      <w:r w:rsidR="00F84E36">
        <w:rPr>
          <w:rFonts w:ascii="Courier" w:hAnsi="Courier" w:cstheme="minorHAnsi"/>
        </w:rPr>
        <w:t>id</w:t>
      </w:r>
      <w:r>
        <w:rPr>
          <w:rFonts w:asciiTheme="minorHAnsi" w:hAnsiTheme="minorHAnsi" w:cstheme="minorHAnsi"/>
        </w:rPr>
        <w:t xml:space="preserve"> property of the 5</w:t>
      </w:r>
      <w:r w:rsidRPr="001848B0">
        <w:rPr>
          <w:rFonts w:asciiTheme="minorHAnsi" w:hAnsiTheme="minorHAnsi" w:cstheme="minorHAnsi"/>
          <w:vertAlign w:val="superscript"/>
        </w:rPr>
        <w:t>th</w:t>
      </w:r>
      <w:r>
        <w:rPr>
          <w:rFonts w:asciiTheme="minorHAnsi" w:hAnsiTheme="minorHAnsi" w:cstheme="minorHAnsi"/>
        </w:rPr>
        <w:t xml:space="preserve"> harvest log.</w:t>
      </w:r>
    </w:p>
    <w:p w14:paraId="6EA932EF" w14:textId="77777777" w:rsidR="000D20B8" w:rsidRPr="00E036F4" w:rsidRDefault="000D20B8" w:rsidP="000D20B8">
      <w:pPr>
        <w:rPr>
          <w:rFonts w:asciiTheme="minorHAnsi" w:hAnsiTheme="minorHAnsi"/>
          <w:b/>
          <w:bCs/>
          <w:strike/>
          <w:u w:val="single"/>
        </w:rPr>
      </w:pPr>
    </w:p>
    <w:p w14:paraId="6C13F63B"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1CBE89" w14:textId="685C4433" w:rsidR="001848B0" w:rsidRDefault="001848B0" w:rsidP="001848B0">
      <w:pPr>
        <w:rPr>
          <w:rFonts w:asciiTheme="minorHAnsi" w:hAnsiTheme="minorHAnsi" w:cstheme="minorHAnsi"/>
        </w:rPr>
      </w:pPr>
    </w:p>
    <w:p w14:paraId="36B14AA5" w14:textId="7B447DD3" w:rsidR="000D20B8" w:rsidRDefault="00280FB6" w:rsidP="000D20B8">
      <w:pPr>
        <w:ind w:left="360"/>
        <w:rPr>
          <w:rFonts w:asciiTheme="minorHAnsi" w:hAnsiTheme="minorHAnsi" w:cstheme="minorHAnsi"/>
        </w:rPr>
      </w:pPr>
      <w:r>
        <w:rPr>
          <w:rFonts w:asciiTheme="minorHAnsi" w:hAnsiTheme="minorHAnsi" w:cstheme="minorHAnsi"/>
        </w:rPr>
        <w:t>f</w:t>
      </w:r>
      <w:r w:rsidR="000D20B8">
        <w:rPr>
          <w:rFonts w:asciiTheme="minorHAnsi" w:hAnsiTheme="minorHAnsi" w:cstheme="minorHAnsi"/>
        </w:rPr>
        <w:t xml:space="preserve">. Give a reference to the </w:t>
      </w:r>
      <w:r w:rsidR="000D20B8" w:rsidRPr="00EE179A">
        <w:rPr>
          <w:rFonts w:ascii="Courier" w:hAnsi="Courier" w:cstheme="minorHAnsi"/>
        </w:rPr>
        <w:t>id</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 xml:space="preserve">of the </w:t>
      </w:r>
      <w:r w:rsidR="000D20B8" w:rsidRPr="00EE179A">
        <w:rPr>
          <w:rFonts w:ascii="Courier" w:hAnsi="Courier" w:cstheme="minorHAnsi"/>
        </w:rPr>
        <w:t>uid</w:t>
      </w:r>
      <w:r w:rsidR="000D20B8">
        <w:rPr>
          <w:rFonts w:asciiTheme="minorHAnsi" w:hAnsiTheme="minorHAnsi" w:cstheme="minorHAnsi"/>
        </w:rPr>
        <w:t xml:space="preserve"> object </w:t>
      </w:r>
      <w:r w:rsidR="00EE179A">
        <w:rPr>
          <w:rFonts w:asciiTheme="minorHAnsi" w:hAnsiTheme="minorHAnsi" w:cstheme="minorHAnsi"/>
        </w:rPr>
        <w:t>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value of this </w:t>
      </w:r>
      <w:r w:rsidR="000D20B8" w:rsidRPr="00EE179A">
        <w:rPr>
          <w:rFonts w:ascii="Courier" w:hAnsi="Courier" w:cstheme="minorHAnsi"/>
        </w:rPr>
        <w:t>id</w:t>
      </w:r>
      <w:r w:rsidR="000D20B8">
        <w:rPr>
          <w:rFonts w:asciiTheme="minorHAnsi" w:hAnsiTheme="minorHAnsi" w:cstheme="minorHAnsi"/>
        </w:rPr>
        <w:t xml:space="preserve"> is 6. </w:t>
      </w:r>
    </w:p>
    <w:p w14:paraId="54DA1591" w14:textId="77777777" w:rsidR="000D20B8" w:rsidRPr="00E036F4" w:rsidRDefault="000D20B8" w:rsidP="000D20B8">
      <w:pPr>
        <w:rPr>
          <w:rFonts w:asciiTheme="minorHAnsi" w:hAnsiTheme="minorHAnsi"/>
          <w:b/>
          <w:bCs/>
          <w:strike/>
          <w:u w:val="single"/>
        </w:rPr>
      </w:pPr>
    </w:p>
    <w:p w14:paraId="4D7A3750"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296557" w14:textId="77777777" w:rsidR="000D20B8" w:rsidRDefault="000D20B8" w:rsidP="001848B0">
      <w:pPr>
        <w:rPr>
          <w:rFonts w:asciiTheme="minorHAnsi" w:hAnsiTheme="minorHAnsi" w:cstheme="minorHAnsi"/>
        </w:rPr>
      </w:pPr>
    </w:p>
    <w:p w14:paraId="264A2654" w14:textId="32FDAFBA" w:rsidR="001848B0" w:rsidRDefault="00280FB6" w:rsidP="000D20B8">
      <w:pPr>
        <w:ind w:left="360"/>
        <w:rPr>
          <w:rFonts w:asciiTheme="minorHAnsi" w:hAnsiTheme="minorHAnsi" w:cstheme="minorHAnsi"/>
        </w:rPr>
      </w:pPr>
      <w:r>
        <w:rPr>
          <w:rFonts w:asciiTheme="minorHAnsi" w:hAnsiTheme="minorHAnsi" w:cstheme="minorHAnsi"/>
        </w:rPr>
        <w:t>g</w:t>
      </w:r>
      <w:r w:rsidR="001848B0">
        <w:rPr>
          <w:rFonts w:asciiTheme="minorHAnsi" w:hAnsiTheme="minorHAnsi" w:cstheme="minorHAnsi"/>
        </w:rPr>
        <w:t xml:space="preserve">. Give a reference to the </w:t>
      </w:r>
      <w:r w:rsidR="000D20B8" w:rsidRPr="00EE179A">
        <w:rPr>
          <w:rFonts w:ascii="Courier" w:hAnsi="Courier" w:cstheme="minorHAnsi"/>
        </w:rPr>
        <w:t>name</w:t>
      </w:r>
      <w:r w:rsidR="000D20B8">
        <w:rPr>
          <w:rFonts w:asciiTheme="minorHAnsi" w:hAnsiTheme="minorHAnsi" w:cstheme="minorHAnsi"/>
        </w:rPr>
        <w:t xml:space="preserve"> </w:t>
      </w:r>
      <w:r w:rsidR="00EE179A">
        <w:rPr>
          <w:rFonts w:asciiTheme="minorHAnsi" w:hAnsiTheme="minorHAnsi" w:cstheme="minorHAnsi"/>
        </w:rPr>
        <w:t xml:space="preserve">property </w:t>
      </w:r>
      <w:r w:rsidR="000D20B8">
        <w:rPr>
          <w:rFonts w:asciiTheme="minorHAnsi" w:hAnsiTheme="minorHAnsi" w:cstheme="minorHAnsi"/>
        </w:rPr>
        <w:t>of the</w:t>
      </w:r>
      <w:r w:rsidR="00EE179A">
        <w:rPr>
          <w:rFonts w:asciiTheme="minorHAnsi" w:hAnsiTheme="minorHAnsi" w:cstheme="minorHAnsi"/>
        </w:rPr>
        <w:t xml:space="preserve"> object in the</w:t>
      </w:r>
      <w:r w:rsidR="000D20B8">
        <w:rPr>
          <w:rFonts w:asciiTheme="minorHAnsi" w:hAnsiTheme="minorHAnsi" w:cstheme="minorHAnsi"/>
        </w:rPr>
        <w:t xml:space="preserve"> </w:t>
      </w:r>
      <w:r w:rsidR="000D20B8" w:rsidRPr="00EE179A">
        <w:rPr>
          <w:rFonts w:ascii="Courier" w:hAnsi="Courier" w:cstheme="minorHAnsi"/>
        </w:rPr>
        <w:t>area</w:t>
      </w:r>
      <w:r w:rsidR="000D20B8">
        <w:rPr>
          <w:rFonts w:asciiTheme="minorHAnsi" w:hAnsiTheme="minorHAnsi" w:cstheme="minorHAnsi"/>
        </w:rPr>
        <w:t xml:space="preserve"> </w:t>
      </w:r>
      <w:r w:rsidR="00EE179A">
        <w:rPr>
          <w:rFonts w:asciiTheme="minorHAnsi" w:hAnsiTheme="minorHAnsi" w:cstheme="minorHAnsi"/>
        </w:rPr>
        <w:t>array of</w:t>
      </w:r>
      <w:r w:rsidR="000D20B8">
        <w:rPr>
          <w:rFonts w:asciiTheme="minorHAnsi" w:hAnsiTheme="minorHAnsi" w:cstheme="minorHAnsi"/>
        </w:rPr>
        <w:t xml:space="preserve"> the 0</w:t>
      </w:r>
      <w:r w:rsidR="000D20B8" w:rsidRPr="000D20B8">
        <w:rPr>
          <w:rFonts w:asciiTheme="minorHAnsi" w:hAnsiTheme="minorHAnsi" w:cstheme="minorHAnsi"/>
          <w:vertAlign w:val="superscript"/>
        </w:rPr>
        <w:t>th</w:t>
      </w:r>
      <w:r w:rsidR="000D20B8">
        <w:rPr>
          <w:rFonts w:asciiTheme="minorHAnsi" w:hAnsiTheme="minorHAnsi" w:cstheme="minorHAnsi"/>
        </w:rPr>
        <w:t xml:space="preserve"> harvest log.  Hint: The name there is “GHANA-2”.</w:t>
      </w:r>
    </w:p>
    <w:p w14:paraId="64A8D785" w14:textId="77777777" w:rsidR="000D20B8" w:rsidRPr="00E036F4" w:rsidRDefault="000D20B8" w:rsidP="000D20B8">
      <w:pPr>
        <w:rPr>
          <w:rFonts w:asciiTheme="minorHAnsi" w:hAnsiTheme="minorHAnsi"/>
          <w:b/>
          <w:bCs/>
          <w:strike/>
          <w:u w:val="single"/>
        </w:rPr>
      </w:pPr>
    </w:p>
    <w:p w14:paraId="3C60F2E4" w14:textId="77777777" w:rsidR="000D20B8" w:rsidRPr="009D1A60" w:rsidRDefault="000D20B8" w:rsidP="000D20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61252C" w14:textId="6E52EC0B" w:rsidR="00BA4049" w:rsidRDefault="00BA4049" w:rsidP="00BA4049">
      <w:pPr>
        <w:rPr>
          <w:rFonts w:asciiTheme="minorHAnsi" w:hAnsiTheme="minorHAnsi" w:cstheme="minorHAnsi"/>
        </w:rPr>
      </w:pPr>
    </w:p>
    <w:p w14:paraId="7E364C51" w14:textId="0B9A658F" w:rsidR="000D20B8" w:rsidRPr="00D727BC" w:rsidRDefault="00D727BC" w:rsidP="00BA4049">
      <w:pPr>
        <w:rPr>
          <w:rFonts w:asciiTheme="minorHAnsi" w:hAnsiTheme="minorHAnsi" w:cstheme="minorHAnsi"/>
          <w:b/>
          <w:bCs/>
          <w:u w:val="single"/>
        </w:rPr>
      </w:pPr>
      <w:r w:rsidRPr="00D727BC">
        <w:rPr>
          <w:rFonts w:asciiTheme="minorHAnsi" w:hAnsiTheme="minorHAnsi" w:cstheme="minorHAnsi"/>
          <w:b/>
          <w:bCs/>
          <w:u w:val="single"/>
        </w:rPr>
        <w:t>Dates and Times</w:t>
      </w:r>
      <w:r w:rsidR="004504D1">
        <w:rPr>
          <w:rFonts w:asciiTheme="minorHAnsi" w:hAnsiTheme="minorHAnsi" w:cstheme="minorHAnsi"/>
          <w:b/>
          <w:bCs/>
          <w:u w:val="single"/>
        </w:rPr>
        <w:t xml:space="preserve"> in FarmData2</w:t>
      </w:r>
      <w:r w:rsidRPr="00D727BC">
        <w:rPr>
          <w:rFonts w:asciiTheme="minorHAnsi" w:hAnsiTheme="minorHAnsi" w:cstheme="minorHAnsi"/>
          <w:b/>
          <w:bCs/>
          <w:u w:val="single"/>
        </w:rPr>
        <w:t>:</w:t>
      </w:r>
    </w:p>
    <w:p w14:paraId="26EFF5A3" w14:textId="77777777" w:rsidR="00D727BC" w:rsidRDefault="00D727BC" w:rsidP="00BA4049">
      <w:pPr>
        <w:rPr>
          <w:rFonts w:asciiTheme="minorHAnsi" w:hAnsiTheme="minorHAnsi" w:cstheme="minorHAnsi"/>
        </w:rPr>
      </w:pPr>
    </w:p>
    <w:p w14:paraId="3A2272EE" w14:textId="45C959AE" w:rsidR="004504D1" w:rsidRDefault="004504D1" w:rsidP="004504D1">
      <w:pPr>
        <w:rPr>
          <w:rFonts w:asciiTheme="minorHAnsi" w:hAnsiTheme="minorHAnsi" w:cstheme="minorHAnsi"/>
        </w:rPr>
      </w:pPr>
      <w:r>
        <w:rPr>
          <w:rFonts w:asciiTheme="minorHAnsi" w:hAnsiTheme="minorHAnsi" w:cstheme="minorHAnsi"/>
        </w:rPr>
        <w:t xml:space="preserve">A lot of the reporting and logging features of FarmData2 will involve the use of dates.  For example, in your Sample Harvest Report spike the user is able to specify the start and end date for the report. Similarly, in every log in FarmData2 will have a date associated with it indicating when the corresponding event (seeding, transplanting, harvesting) occurred.  Thus, in order to work with these logs we will need to understand how FarmData2 handles dates.  </w:t>
      </w:r>
    </w:p>
    <w:p w14:paraId="569FD8A5" w14:textId="77777777" w:rsidR="004504D1" w:rsidRDefault="004504D1" w:rsidP="004504D1">
      <w:pPr>
        <w:rPr>
          <w:rFonts w:asciiTheme="minorHAnsi" w:hAnsiTheme="minorHAnsi" w:cstheme="minorHAnsi"/>
        </w:rPr>
      </w:pPr>
    </w:p>
    <w:p w14:paraId="45C98081" w14:textId="2C2486CA" w:rsidR="004504D1" w:rsidRDefault="004504D1" w:rsidP="004504D1">
      <w:pPr>
        <w:rPr>
          <w:rFonts w:asciiTheme="minorHAnsi" w:hAnsiTheme="minorHAnsi" w:cstheme="minorHAnsi"/>
        </w:rPr>
      </w:pPr>
      <w:r>
        <w:rPr>
          <w:rFonts w:asciiTheme="minorHAnsi" w:hAnsiTheme="minorHAnsi" w:cstheme="minorHAnsi"/>
        </w:rPr>
        <w:t xml:space="preserve">13. Dates in FarmData2 are stored using </w:t>
      </w:r>
      <w:r w:rsidRPr="00FA4C8C">
        <w:rPr>
          <w:rFonts w:asciiTheme="minorHAnsi" w:hAnsiTheme="minorHAnsi" w:cstheme="minorHAnsi"/>
          <w:i/>
          <w:iCs/>
        </w:rPr>
        <w:t>timestamps</w:t>
      </w:r>
      <w:r>
        <w:rPr>
          <w:rFonts w:asciiTheme="minorHAnsi" w:hAnsiTheme="minorHAnsi" w:cstheme="minorHAnsi"/>
        </w:rPr>
        <w:t xml:space="preserve">.  A timestamp is an integer that represents a date using </w:t>
      </w:r>
      <w:r w:rsidRPr="00FA4C8C">
        <w:rPr>
          <w:rFonts w:asciiTheme="minorHAnsi" w:hAnsiTheme="minorHAnsi" w:cstheme="minorHAnsi"/>
          <w:i/>
          <w:iCs/>
        </w:rPr>
        <w:t xml:space="preserve">Unix </w:t>
      </w:r>
      <w:r w:rsidR="00F84E36">
        <w:rPr>
          <w:rFonts w:asciiTheme="minorHAnsi" w:hAnsiTheme="minorHAnsi" w:cstheme="minorHAnsi"/>
          <w:i/>
          <w:iCs/>
        </w:rPr>
        <w:t>Epoch T</w:t>
      </w:r>
      <w:r w:rsidRPr="00FA4C8C">
        <w:rPr>
          <w:rFonts w:asciiTheme="minorHAnsi" w:hAnsiTheme="minorHAnsi" w:cstheme="minorHAnsi"/>
          <w:i/>
          <w:iCs/>
        </w:rPr>
        <w:t>ime</w:t>
      </w:r>
      <w:r>
        <w:rPr>
          <w:rFonts w:asciiTheme="minorHAnsi" w:hAnsiTheme="minorHAnsi" w:cstheme="minorHAnsi"/>
        </w:rPr>
        <w:t xml:space="preserve">. Using your favorite search engine, read a little about Unix </w:t>
      </w:r>
      <w:r w:rsidR="00F84E36">
        <w:rPr>
          <w:rFonts w:asciiTheme="minorHAnsi" w:hAnsiTheme="minorHAnsi" w:cstheme="minorHAnsi"/>
        </w:rPr>
        <w:t xml:space="preserve">Epoch </w:t>
      </w:r>
      <w:r w:rsidR="00F84E36">
        <w:rPr>
          <w:rFonts w:asciiTheme="minorHAnsi" w:hAnsiTheme="minorHAnsi" w:cstheme="minorHAnsi"/>
        </w:rPr>
        <w:lastRenderedPageBreak/>
        <w:t>T</w:t>
      </w:r>
      <w:r>
        <w:rPr>
          <w:rFonts w:asciiTheme="minorHAnsi" w:hAnsiTheme="minorHAnsi" w:cstheme="minorHAnsi"/>
        </w:rPr>
        <w:t>ime. In a sentence or two of your own words describe how an integer timestamp represents a date</w:t>
      </w:r>
      <w:r w:rsidR="00F84E36">
        <w:rPr>
          <w:rFonts w:asciiTheme="minorHAnsi" w:hAnsiTheme="minorHAnsi" w:cstheme="minorHAnsi"/>
        </w:rPr>
        <w:t xml:space="preserve"> in Unix Epoch Time.</w:t>
      </w:r>
    </w:p>
    <w:p w14:paraId="5E53B4EB" w14:textId="77777777" w:rsidR="004504D1" w:rsidRPr="00E036F4" w:rsidRDefault="004504D1" w:rsidP="004504D1">
      <w:pPr>
        <w:rPr>
          <w:rFonts w:asciiTheme="minorHAnsi" w:hAnsiTheme="minorHAnsi"/>
          <w:b/>
          <w:bCs/>
          <w:strike/>
          <w:u w:val="single"/>
        </w:rPr>
      </w:pPr>
    </w:p>
    <w:p w14:paraId="4C509654"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33D237" w14:textId="77777777" w:rsidR="004504D1" w:rsidRDefault="004504D1" w:rsidP="004504D1">
      <w:pPr>
        <w:rPr>
          <w:rFonts w:asciiTheme="minorHAnsi" w:hAnsiTheme="minorHAnsi" w:cstheme="minorHAnsi"/>
        </w:rPr>
      </w:pPr>
    </w:p>
    <w:p w14:paraId="24213EB2" w14:textId="0CD6600E" w:rsidR="004504D1" w:rsidRDefault="001213B2" w:rsidP="004504D1">
      <w:pPr>
        <w:rPr>
          <w:rFonts w:asciiTheme="minorHAnsi" w:hAnsiTheme="minorHAnsi" w:cstheme="minorHAnsi"/>
        </w:rPr>
      </w:pPr>
      <w:r>
        <w:rPr>
          <w:rFonts w:asciiTheme="minorHAnsi" w:hAnsiTheme="minorHAnsi" w:cstheme="minorHAnsi"/>
        </w:rPr>
        <w:t>14</w:t>
      </w:r>
      <w:r w:rsidR="004504D1">
        <w:rPr>
          <w:rFonts w:asciiTheme="minorHAnsi" w:hAnsiTheme="minorHAnsi" w:cstheme="minorHAnsi"/>
        </w:rPr>
        <w:t xml:space="preserve">. Each harvest log contains three timestamps: </w:t>
      </w:r>
      <w:r w:rsidR="004504D1" w:rsidRPr="00BC4DB8">
        <w:rPr>
          <w:rFonts w:ascii="Courier" w:hAnsi="Courier" w:cstheme="minorHAnsi"/>
        </w:rPr>
        <w:t>timestamp</w:t>
      </w:r>
      <w:r w:rsidR="004504D1">
        <w:rPr>
          <w:rFonts w:asciiTheme="minorHAnsi" w:hAnsiTheme="minorHAnsi" w:cstheme="minorHAnsi"/>
        </w:rPr>
        <w:t xml:space="preserve">, </w:t>
      </w:r>
      <w:r w:rsidR="004504D1" w:rsidRPr="00BC4DB8">
        <w:rPr>
          <w:rFonts w:ascii="Courier" w:hAnsi="Courier" w:cstheme="minorHAnsi"/>
        </w:rPr>
        <w:t>created</w:t>
      </w:r>
      <w:r w:rsidR="004504D1">
        <w:rPr>
          <w:rFonts w:asciiTheme="minorHAnsi" w:hAnsiTheme="minorHAnsi" w:cstheme="minorHAnsi"/>
        </w:rPr>
        <w:t xml:space="preserve"> and </w:t>
      </w:r>
      <w:r w:rsidR="004504D1" w:rsidRPr="00BC4DB8">
        <w:rPr>
          <w:rFonts w:ascii="Courier" w:hAnsi="Courier" w:cstheme="minorHAnsi"/>
        </w:rPr>
        <w:t>changed</w:t>
      </w:r>
      <w:r w:rsidR="004504D1">
        <w:rPr>
          <w:rFonts w:asciiTheme="minorHAnsi" w:hAnsiTheme="minorHAnsi" w:cstheme="minorHAnsi"/>
        </w:rPr>
        <w:t>. Read about each of these timestamp fields in the farmOS API documentation from earlier (</w:t>
      </w:r>
      <w:commentRangeStart w:id="0"/>
      <w:r w:rsidR="008A7197">
        <w:fldChar w:fldCharType="begin"/>
      </w:r>
      <w:r w:rsidR="008A7197">
        <w:instrText xml:space="preserve"> HYPERLINK "https://farmos.org/development/api" </w:instrText>
      </w:r>
      <w:r w:rsidR="008A7197">
        <w:fldChar w:fldCharType="separate"/>
      </w:r>
      <w:r w:rsidR="004504D1" w:rsidRPr="000901DB">
        <w:rPr>
          <w:rStyle w:val="Hyperlink"/>
          <w:rFonts w:asciiTheme="minorHAnsi" w:hAnsiTheme="minorHAnsi" w:cstheme="minorHAnsi"/>
        </w:rPr>
        <w:t>https://farmos.or</w:t>
      </w:r>
      <w:r w:rsidR="004504D1" w:rsidRPr="000901DB">
        <w:rPr>
          <w:rStyle w:val="Hyperlink"/>
          <w:rFonts w:asciiTheme="minorHAnsi" w:hAnsiTheme="minorHAnsi" w:cstheme="minorHAnsi"/>
        </w:rPr>
        <w:t>g</w:t>
      </w:r>
      <w:r w:rsidR="004504D1" w:rsidRPr="000901DB">
        <w:rPr>
          <w:rStyle w:val="Hyperlink"/>
          <w:rFonts w:asciiTheme="minorHAnsi" w:hAnsiTheme="minorHAnsi" w:cstheme="minorHAnsi"/>
        </w:rPr>
        <w:t>/</w:t>
      </w:r>
      <w:r w:rsidR="004504D1" w:rsidRPr="000901DB">
        <w:rPr>
          <w:rStyle w:val="Hyperlink"/>
          <w:rFonts w:asciiTheme="minorHAnsi" w:hAnsiTheme="minorHAnsi" w:cstheme="minorHAnsi"/>
        </w:rPr>
        <w:t>development/api</w:t>
      </w:r>
      <w:r w:rsidR="008A7197">
        <w:rPr>
          <w:rStyle w:val="Hyperlink"/>
          <w:rFonts w:asciiTheme="minorHAnsi" w:hAnsiTheme="minorHAnsi" w:cstheme="minorHAnsi"/>
        </w:rPr>
        <w:fldChar w:fldCharType="end"/>
      </w:r>
      <w:commentRangeEnd w:id="0"/>
      <w:r w:rsidR="00E73F5F">
        <w:rPr>
          <w:rStyle w:val="CommentReference"/>
        </w:rPr>
        <w:commentReference w:id="0"/>
      </w:r>
      <w:r w:rsidR="004504D1">
        <w:rPr>
          <w:rFonts w:asciiTheme="minorHAnsi" w:hAnsiTheme="minorHAnsi" w:cstheme="minorHAnsi"/>
        </w:rPr>
        <w:t xml:space="preserve">). You can find documentation of “standard fields” for most log types under the </w:t>
      </w:r>
      <w:r w:rsidR="004504D1" w:rsidRPr="00BC4DB8">
        <w:rPr>
          <w:rFonts w:asciiTheme="minorHAnsi" w:hAnsiTheme="minorHAnsi" w:cstheme="minorHAnsi"/>
          <w:i/>
          <w:iCs/>
        </w:rPr>
        <w:t>Creating Logs</w:t>
      </w:r>
      <w:r w:rsidR="004504D1">
        <w:rPr>
          <w:rFonts w:asciiTheme="minorHAnsi" w:hAnsiTheme="minorHAnsi" w:cstheme="minorHAnsi"/>
        </w:rPr>
        <w:t xml:space="preserve"> heading. Which of these three timestamps represents the time at which the harvest occurred?</w:t>
      </w:r>
    </w:p>
    <w:p w14:paraId="2A6EFABF" w14:textId="77777777" w:rsidR="004504D1" w:rsidRPr="00E036F4" w:rsidRDefault="004504D1" w:rsidP="004504D1">
      <w:pPr>
        <w:rPr>
          <w:rFonts w:asciiTheme="minorHAnsi" w:hAnsiTheme="minorHAnsi"/>
          <w:b/>
          <w:bCs/>
          <w:strike/>
          <w:u w:val="single"/>
        </w:rPr>
      </w:pPr>
    </w:p>
    <w:p w14:paraId="7E96412F" w14:textId="77777777" w:rsidR="004504D1" w:rsidRPr="009D1A60" w:rsidRDefault="004504D1" w:rsidP="004504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C665CB" w14:textId="493BCD26" w:rsidR="000D20B8" w:rsidRDefault="000D20B8" w:rsidP="00BA4049">
      <w:pPr>
        <w:rPr>
          <w:rFonts w:asciiTheme="minorHAnsi" w:hAnsiTheme="minorHAnsi" w:cstheme="minorHAnsi"/>
        </w:rPr>
      </w:pPr>
    </w:p>
    <w:p w14:paraId="32C0DED1" w14:textId="3C2AD14B" w:rsidR="00205E5C" w:rsidRDefault="00205E5C" w:rsidP="00205E5C">
      <w:pPr>
        <w:rPr>
          <w:rFonts w:asciiTheme="minorHAnsi" w:hAnsiTheme="minorHAnsi" w:cstheme="minorHAnsi"/>
        </w:rPr>
      </w:pPr>
      <w:r>
        <w:rPr>
          <w:rFonts w:asciiTheme="minorHAnsi" w:hAnsiTheme="minorHAnsi" w:cstheme="minorHAnsi"/>
        </w:rPr>
        <w:t xml:space="preserve">15. Use the time converter at: </w:t>
      </w:r>
      <w:hyperlink r:id="rId16" w:history="1">
        <w:r w:rsidR="00633176" w:rsidRPr="00D36FA1">
          <w:rPr>
            <w:rStyle w:val="Hyperlink"/>
            <w:rFonts w:asciiTheme="minorHAnsi" w:hAnsiTheme="minorHAnsi" w:cstheme="minorHAnsi"/>
          </w:rPr>
          <w:t>https://www.unixtimestamp.com/</w:t>
        </w:r>
      </w:hyperlink>
      <w:r w:rsidR="00633176">
        <w:rPr>
          <w:rFonts w:asciiTheme="minorHAnsi" w:hAnsiTheme="minorHAnsi" w:cstheme="minorHAnsi"/>
        </w:rPr>
        <w:t xml:space="preserve"> </w:t>
      </w:r>
      <w:r>
        <w:rPr>
          <w:rFonts w:asciiTheme="minorHAnsi" w:hAnsiTheme="minorHAnsi" w:cstheme="minorHAnsi"/>
        </w:rPr>
        <w:t>to answer the following questions:</w:t>
      </w:r>
    </w:p>
    <w:p w14:paraId="2C30C9E6" w14:textId="77777777" w:rsidR="00205E5C" w:rsidRDefault="00205E5C" w:rsidP="00205E5C">
      <w:pPr>
        <w:rPr>
          <w:rFonts w:asciiTheme="minorHAnsi" w:hAnsiTheme="minorHAnsi" w:cstheme="minorHAnsi"/>
        </w:rPr>
      </w:pPr>
    </w:p>
    <w:p w14:paraId="2D61853F" w14:textId="54F4348E" w:rsidR="00205E5C" w:rsidRDefault="00205E5C" w:rsidP="00205E5C">
      <w:pPr>
        <w:ind w:left="360"/>
        <w:rPr>
          <w:rFonts w:asciiTheme="minorHAnsi" w:hAnsiTheme="minorHAnsi" w:cstheme="minorHAnsi"/>
        </w:rPr>
      </w:pPr>
      <w:r>
        <w:rPr>
          <w:rFonts w:asciiTheme="minorHAnsi" w:hAnsiTheme="minorHAnsi" w:cstheme="minorHAnsi"/>
        </w:rPr>
        <w:t xml:space="preserve">a. </w:t>
      </w:r>
      <w:r w:rsidR="009B1134">
        <w:rPr>
          <w:rFonts w:asciiTheme="minorHAnsi" w:hAnsiTheme="minorHAnsi" w:cstheme="minorHAnsi"/>
        </w:rPr>
        <w:t xml:space="preserve">What </w:t>
      </w:r>
      <w:r w:rsidR="00633176">
        <w:rPr>
          <w:rFonts w:asciiTheme="minorHAnsi" w:hAnsiTheme="minorHAnsi" w:cstheme="minorHAnsi"/>
        </w:rPr>
        <w:t>local</w:t>
      </w:r>
      <w:r w:rsidR="00656A91">
        <w:rPr>
          <w:rFonts w:asciiTheme="minorHAnsi" w:hAnsiTheme="minorHAnsi" w:cstheme="minorHAnsi"/>
        </w:rPr>
        <w:t xml:space="preserve"> (EDT)</w:t>
      </w:r>
      <w:r w:rsidR="00633176">
        <w:rPr>
          <w:rFonts w:asciiTheme="minorHAnsi" w:hAnsiTheme="minorHAnsi" w:cstheme="minorHAnsi"/>
        </w:rPr>
        <w:t xml:space="preserve"> </w:t>
      </w:r>
      <w:r w:rsidR="009B1134">
        <w:rPr>
          <w:rFonts w:asciiTheme="minorHAnsi" w:hAnsiTheme="minorHAnsi" w:cstheme="minorHAnsi"/>
        </w:rPr>
        <w:t xml:space="preserve">date and time does the timestamp from the </w:t>
      </w:r>
      <w:r>
        <w:rPr>
          <w:rFonts w:asciiTheme="minorHAnsi" w:hAnsiTheme="minorHAnsi" w:cstheme="minorHAnsi"/>
        </w:rPr>
        <w:t>0</w:t>
      </w:r>
      <w:r w:rsidRPr="00205E5C">
        <w:rPr>
          <w:rFonts w:asciiTheme="minorHAnsi" w:hAnsiTheme="minorHAnsi" w:cstheme="minorHAnsi"/>
          <w:vertAlign w:val="superscript"/>
        </w:rPr>
        <w:t>th</w:t>
      </w:r>
      <w:r>
        <w:rPr>
          <w:rFonts w:asciiTheme="minorHAnsi" w:hAnsiTheme="minorHAnsi" w:cstheme="minorHAnsi"/>
        </w:rPr>
        <w:t xml:space="preserve"> harvest log you found earlier </w:t>
      </w:r>
      <w:r w:rsidR="009B1134">
        <w:rPr>
          <w:rFonts w:asciiTheme="minorHAnsi" w:hAnsiTheme="minorHAnsi" w:cstheme="minorHAnsi"/>
        </w:rPr>
        <w:t>represent</w:t>
      </w:r>
      <w:r>
        <w:rPr>
          <w:rFonts w:asciiTheme="minorHAnsi" w:hAnsiTheme="minorHAnsi" w:cstheme="minorHAnsi"/>
        </w:rPr>
        <w:t>?  Hint: Use your answer to #12a.</w:t>
      </w:r>
    </w:p>
    <w:p w14:paraId="1916DCC8" w14:textId="77777777" w:rsidR="00205E5C" w:rsidRPr="00E036F4" w:rsidRDefault="00205E5C" w:rsidP="00205E5C">
      <w:pPr>
        <w:rPr>
          <w:rFonts w:asciiTheme="minorHAnsi" w:hAnsiTheme="minorHAnsi"/>
          <w:b/>
          <w:bCs/>
          <w:strike/>
          <w:u w:val="single"/>
        </w:rPr>
      </w:pPr>
    </w:p>
    <w:p w14:paraId="1D209F1A"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BE2F414" w14:textId="33DC362D" w:rsidR="00205E5C" w:rsidRDefault="00205E5C" w:rsidP="00205E5C">
      <w:pPr>
        <w:ind w:left="360"/>
        <w:rPr>
          <w:rFonts w:asciiTheme="minorHAnsi" w:hAnsiTheme="minorHAnsi" w:cstheme="minorHAnsi"/>
        </w:rPr>
      </w:pPr>
    </w:p>
    <w:p w14:paraId="545F2008" w14:textId="5BE558BF" w:rsidR="00205E5C" w:rsidRDefault="00205E5C" w:rsidP="00205E5C">
      <w:pPr>
        <w:ind w:left="360"/>
        <w:rPr>
          <w:rFonts w:asciiTheme="minorHAnsi" w:hAnsiTheme="minorHAnsi" w:cstheme="minorHAnsi"/>
        </w:rPr>
      </w:pPr>
      <w:r>
        <w:rPr>
          <w:rFonts w:asciiTheme="minorHAnsi" w:hAnsiTheme="minorHAnsi" w:cstheme="minorHAnsi"/>
        </w:rPr>
        <w:t xml:space="preserve">b. What timestamp would appear in a log that </w:t>
      </w:r>
      <w:r w:rsidR="00530F26">
        <w:rPr>
          <w:rFonts w:asciiTheme="minorHAnsi" w:hAnsiTheme="minorHAnsi" w:cstheme="minorHAnsi"/>
        </w:rPr>
        <w:t>was</w:t>
      </w:r>
      <w:r>
        <w:rPr>
          <w:rFonts w:asciiTheme="minorHAnsi" w:hAnsiTheme="minorHAnsi" w:cstheme="minorHAnsi"/>
        </w:rPr>
        <w:t xml:space="preserve">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5</w:t>
      </w:r>
      <w:r>
        <w:rPr>
          <w:rFonts w:asciiTheme="minorHAnsi" w:hAnsiTheme="minorHAnsi" w:cstheme="minorHAnsi"/>
        </w:rPr>
        <w:t>, 20</w:t>
      </w:r>
      <w:r w:rsidR="00256320">
        <w:rPr>
          <w:rFonts w:asciiTheme="minorHAnsi" w:hAnsiTheme="minorHAnsi" w:cstheme="minorHAnsi"/>
        </w:rPr>
        <w:t>20</w:t>
      </w:r>
      <w:r>
        <w:rPr>
          <w:rFonts w:asciiTheme="minorHAnsi" w:hAnsiTheme="minorHAnsi" w:cstheme="minorHAnsi"/>
        </w:rPr>
        <w:t xml:space="preserve"> at </w:t>
      </w:r>
      <w:r w:rsidR="00656A91">
        <w:rPr>
          <w:rFonts w:asciiTheme="minorHAnsi" w:hAnsiTheme="minorHAnsi" w:cstheme="minorHAnsi"/>
        </w:rPr>
        <w:t>00</w:t>
      </w:r>
      <w:r w:rsidR="00530F26">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07847600" w14:textId="77777777" w:rsidR="00205E5C" w:rsidRPr="00E036F4" w:rsidRDefault="00205E5C" w:rsidP="00205E5C">
      <w:pPr>
        <w:rPr>
          <w:rFonts w:asciiTheme="minorHAnsi" w:hAnsiTheme="minorHAnsi"/>
          <w:b/>
          <w:bCs/>
          <w:strike/>
          <w:u w:val="single"/>
        </w:rPr>
      </w:pPr>
    </w:p>
    <w:p w14:paraId="7FAF9166" w14:textId="77777777" w:rsidR="00205E5C" w:rsidRPr="009D1A60" w:rsidRDefault="00205E5C" w:rsidP="00205E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ACF025" w14:textId="2BA39FFF" w:rsidR="00530F26" w:rsidRDefault="00530F26" w:rsidP="00BA4049">
      <w:pPr>
        <w:rPr>
          <w:rFonts w:asciiTheme="minorHAnsi" w:hAnsiTheme="minorHAnsi" w:cstheme="minorHAnsi"/>
        </w:rPr>
      </w:pPr>
    </w:p>
    <w:p w14:paraId="42009FD4" w14:textId="437400BE" w:rsidR="00530F26" w:rsidRDefault="00530F26" w:rsidP="00530F26">
      <w:pPr>
        <w:ind w:left="360"/>
        <w:rPr>
          <w:rFonts w:asciiTheme="minorHAnsi" w:hAnsiTheme="minorHAnsi" w:cstheme="minorHAnsi"/>
        </w:rPr>
      </w:pPr>
      <w:r>
        <w:rPr>
          <w:rFonts w:asciiTheme="minorHAnsi" w:hAnsiTheme="minorHAnsi" w:cstheme="minorHAnsi"/>
        </w:rPr>
        <w:t xml:space="preserve">c. What timestamp would appear in a log that was created </w:t>
      </w:r>
      <w:r w:rsidR="00075358">
        <w:rPr>
          <w:rFonts w:asciiTheme="minorHAnsi" w:hAnsiTheme="minorHAnsi" w:cstheme="minorHAnsi"/>
        </w:rPr>
        <w:t>May</w:t>
      </w:r>
      <w:r>
        <w:rPr>
          <w:rFonts w:asciiTheme="minorHAnsi" w:hAnsiTheme="minorHAnsi" w:cstheme="minorHAnsi"/>
        </w:rPr>
        <w:t xml:space="preserve"> </w:t>
      </w:r>
      <w:r w:rsidR="000857DA">
        <w:rPr>
          <w:rFonts w:asciiTheme="minorHAnsi" w:hAnsiTheme="minorHAnsi" w:cstheme="minorHAnsi"/>
        </w:rPr>
        <w:t>15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at </w:t>
      </w:r>
      <w:r w:rsidR="00656A91">
        <w:rPr>
          <w:rFonts w:asciiTheme="minorHAnsi" w:hAnsiTheme="minorHAnsi" w:cstheme="minorHAnsi"/>
        </w:rPr>
        <w:t>00</w:t>
      </w:r>
      <w:r>
        <w:rPr>
          <w:rFonts w:asciiTheme="minorHAnsi" w:hAnsiTheme="minorHAnsi" w:cstheme="minorHAnsi"/>
        </w:rPr>
        <w:t>:</w:t>
      </w:r>
      <w:r w:rsidR="00656A91">
        <w:rPr>
          <w:rFonts w:asciiTheme="minorHAnsi" w:hAnsiTheme="minorHAnsi" w:cstheme="minorHAnsi"/>
        </w:rPr>
        <w:t>00</w:t>
      </w:r>
      <w:r w:rsidR="004A4B12">
        <w:rPr>
          <w:rFonts w:asciiTheme="minorHAnsi" w:hAnsiTheme="minorHAnsi" w:cstheme="minorHAnsi"/>
        </w:rPr>
        <w:t>:</w:t>
      </w:r>
      <w:r w:rsidR="00656A91">
        <w:rPr>
          <w:rFonts w:asciiTheme="minorHAnsi" w:hAnsiTheme="minorHAnsi" w:cstheme="minorHAnsi"/>
        </w:rPr>
        <w:t>00 EDT</w:t>
      </w:r>
      <w:r>
        <w:rPr>
          <w:rFonts w:asciiTheme="minorHAnsi" w:hAnsiTheme="minorHAnsi" w:cstheme="minorHAnsi"/>
        </w:rPr>
        <w:t>?</w:t>
      </w:r>
    </w:p>
    <w:p w14:paraId="2D0062AE" w14:textId="77777777" w:rsidR="00530F26" w:rsidRPr="00E036F4" w:rsidRDefault="00530F26" w:rsidP="00530F26">
      <w:pPr>
        <w:rPr>
          <w:rFonts w:asciiTheme="minorHAnsi" w:hAnsiTheme="minorHAnsi"/>
          <w:b/>
          <w:bCs/>
          <w:strike/>
          <w:u w:val="single"/>
        </w:rPr>
      </w:pPr>
    </w:p>
    <w:p w14:paraId="02D67ED0" w14:textId="77777777" w:rsidR="00530F26" w:rsidRPr="009D1A60" w:rsidRDefault="00530F26" w:rsidP="00530F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A26CC" w14:textId="391859EA" w:rsidR="00656A91" w:rsidRDefault="00656A91" w:rsidP="00BA4049">
      <w:pPr>
        <w:rPr>
          <w:rFonts w:asciiTheme="minorHAnsi" w:hAnsiTheme="minorHAnsi" w:cstheme="minorHAnsi"/>
        </w:rPr>
      </w:pPr>
    </w:p>
    <w:p w14:paraId="19E33122" w14:textId="519E9D90" w:rsidR="004C5F27" w:rsidRDefault="004C5F27" w:rsidP="004C5F27">
      <w:pPr>
        <w:rPr>
          <w:rFonts w:asciiTheme="minorHAnsi" w:hAnsiTheme="minorHAnsi" w:cstheme="minorHAnsi"/>
        </w:rPr>
      </w:pPr>
      <w:r>
        <w:rPr>
          <w:rFonts w:asciiTheme="minorHAnsi" w:hAnsiTheme="minorHAnsi" w:cstheme="minorHAnsi"/>
        </w:rPr>
        <w:t>You may have noticed that all of the timestamps in question #15 have the time of 00:00:00. This is the first second of the day (i.e. just after midnight the night before).  FarmData2 uses this time because it tracks only the date on which events occurred, not the specific time of day.  This also implies that all events that occur on the same day will have the same timestamp, regardless of what time they occurred.</w:t>
      </w:r>
    </w:p>
    <w:p w14:paraId="44B85688" w14:textId="77777777" w:rsidR="004C5F27" w:rsidRDefault="004C5F27" w:rsidP="00BA4049">
      <w:pPr>
        <w:rPr>
          <w:rFonts w:asciiTheme="minorHAnsi" w:hAnsiTheme="minorHAnsi" w:cstheme="minorHAnsi"/>
        </w:rPr>
      </w:pPr>
    </w:p>
    <w:p w14:paraId="53841D91" w14:textId="38570C13" w:rsidR="00D727BC" w:rsidRPr="00D727BC" w:rsidRDefault="00075358" w:rsidP="00BA4049">
      <w:pPr>
        <w:rPr>
          <w:rFonts w:asciiTheme="minorHAnsi" w:hAnsiTheme="minorHAnsi" w:cstheme="minorHAnsi"/>
          <w:b/>
          <w:bCs/>
          <w:u w:val="single"/>
        </w:rPr>
      </w:pPr>
      <w:r>
        <w:rPr>
          <w:rFonts w:asciiTheme="minorHAnsi" w:hAnsiTheme="minorHAnsi" w:cstheme="minorHAnsi"/>
          <w:b/>
          <w:bCs/>
          <w:u w:val="single"/>
        </w:rPr>
        <w:t xml:space="preserve">Using </w:t>
      </w:r>
      <w:r w:rsidR="005E661E">
        <w:rPr>
          <w:rFonts w:asciiTheme="minorHAnsi" w:hAnsiTheme="minorHAnsi" w:cstheme="minorHAnsi"/>
          <w:b/>
          <w:bCs/>
          <w:u w:val="single"/>
        </w:rPr>
        <w:t>Timestamps</w:t>
      </w:r>
      <w:r>
        <w:rPr>
          <w:rFonts w:asciiTheme="minorHAnsi" w:hAnsiTheme="minorHAnsi" w:cstheme="minorHAnsi"/>
          <w:b/>
          <w:bCs/>
          <w:u w:val="single"/>
        </w:rPr>
        <w:t xml:space="preserve"> in</w:t>
      </w:r>
      <w:r w:rsidR="00E17C76">
        <w:rPr>
          <w:rFonts w:asciiTheme="minorHAnsi" w:hAnsiTheme="minorHAnsi" w:cstheme="minorHAnsi"/>
          <w:b/>
          <w:bCs/>
          <w:u w:val="single"/>
        </w:rPr>
        <w:t xml:space="preserve"> </w:t>
      </w:r>
      <w:r w:rsidR="00D727BC">
        <w:rPr>
          <w:rFonts w:asciiTheme="minorHAnsi" w:hAnsiTheme="minorHAnsi" w:cstheme="minorHAnsi"/>
          <w:b/>
          <w:bCs/>
          <w:u w:val="single"/>
        </w:rPr>
        <w:t xml:space="preserve">FarmOS API </w:t>
      </w:r>
      <w:r>
        <w:rPr>
          <w:rFonts w:asciiTheme="minorHAnsi" w:hAnsiTheme="minorHAnsi" w:cstheme="minorHAnsi"/>
          <w:b/>
          <w:bCs/>
          <w:u w:val="single"/>
        </w:rPr>
        <w:t>Requests</w:t>
      </w:r>
      <w:r w:rsidR="00D727BC" w:rsidRPr="00D727BC">
        <w:rPr>
          <w:rFonts w:asciiTheme="minorHAnsi" w:hAnsiTheme="minorHAnsi" w:cstheme="minorHAnsi"/>
          <w:b/>
          <w:bCs/>
          <w:u w:val="single"/>
        </w:rPr>
        <w:t>:</w:t>
      </w:r>
    </w:p>
    <w:p w14:paraId="79BCBF88" w14:textId="10F3D35F" w:rsidR="00D727BC" w:rsidRDefault="00D727BC" w:rsidP="00BA4049">
      <w:pPr>
        <w:rPr>
          <w:rFonts w:asciiTheme="minorHAnsi" w:hAnsiTheme="minorHAnsi" w:cstheme="minorHAnsi"/>
        </w:rPr>
      </w:pPr>
    </w:p>
    <w:p w14:paraId="3577859A" w14:textId="7E68FE1D" w:rsidR="001643E0" w:rsidRDefault="00E90AD0" w:rsidP="00E0698A">
      <w:pPr>
        <w:rPr>
          <w:rFonts w:asciiTheme="minorHAnsi" w:hAnsiTheme="minorHAnsi" w:cstheme="minorHAnsi"/>
        </w:rPr>
      </w:pPr>
      <w:r>
        <w:rPr>
          <w:rFonts w:asciiTheme="minorHAnsi" w:hAnsiTheme="minorHAnsi" w:cstheme="minorHAnsi"/>
        </w:rPr>
        <w:lastRenderedPageBreak/>
        <w:t xml:space="preserve">Now that we know how FarmData2 </w:t>
      </w:r>
      <w:r w:rsidR="007A57DE">
        <w:rPr>
          <w:rFonts w:asciiTheme="minorHAnsi" w:hAnsiTheme="minorHAnsi" w:cstheme="minorHAnsi"/>
        </w:rPr>
        <w:t xml:space="preserve">represents </w:t>
      </w:r>
      <w:r>
        <w:rPr>
          <w:rFonts w:asciiTheme="minorHAnsi" w:hAnsiTheme="minorHAnsi" w:cstheme="minorHAnsi"/>
        </w:rPr>
        <w:t xml:space="preserve">dates </w:t>
      </w:r>
      <w:r w:rsidR="007A57DE">
        <w:rPr>
          <w:rFonts w:asciiTheme="minorHAnsi" w:hAnsiTheme="minorHAnsi" w:cstheme="minorHAnsi"/>
        </w:rPr>
        <w:t>as</w:t>
      </w:r>
      <w:r w:rsidR="00AB3C39">
        <w:rPr>
          <w:rFonts w:asciiTheme="minorHAnsi" w:hAnsiTheme="minorHAnsi" w:cstheme="minorHAnsi"/>
        </w:rPr>
        <w:t xml:space="preserve"> timestamps </w:t>
      </w:r>
      <w:r w:rsidR="007A57DE">
        <w:rPr>
          <w:rFonts w:asciiTheme="minorHAnsi" w:hAnsiTheme="minorHAnsi" w:cstheme="minorHAnsi"/>
        </w:rPr>
        <w:t xml:space="preserve">we can use them </w:t>
      </w:r>
      <w:r w:rsidR="00AB3C39">
        <w:rPr>
          <w:rFonts w:asciiTheme="minorHAnsi" w:hAnsiTheme="minorHAnsi" w:cstheme="minorHAnsi"/>
        </w:rPr>
        <w:t xml:space="preserve">to narrow down our API requests </w:t>
      </w:r>
      <w:r w:rsidR="007A57DE">
        <w:rPr>
          <w:rFonts w:asciiTheme="minorHAnsi" w:hAnsiTheme="minorHAnsi" w:cstheme="minorHAnsi"/>
        </w:rPr>
        <w:t xml:space="preserve">so that we </w:t>
      </w:r>
      <w:r w:rsidR="00AB3C39">
        <w:rPr>
          <w:rFonts w:asciiTheme="minorHAnsi" w:hAnsiTheme="minorHAnsi" w:cstheme="minorHAnsi"/>
        </w:rPr>
        <w:t xml:space="preserve">get </w:t>
      </w:r>
      <w:r w:rsidR="00530F26">
        <w:rPr>
          <w:rFonts w:asciiTheme="minorHAnsi" w:hAnsiTheme="minorHAnsi" w:cstheme="minorHAnsi"/>
        </w:rPr>
        <w:t xml:space="preserve">just </w:t>
      </w:r>
      <w:r w:rsidR="00AB3C39">
        <w:rPr>
          <w:rFonts w:asciiTheme="minorHAnsi" w:hAnsiTheme="minorHAnsi" w:cstheme="minorHAnsi"/>
        </w:rPr>
        <w:t>the logs that we want for our report.</w:t>
      </w:r>
      <w:r w:rsidR="00D52DE2">
        <w:rPr>
          <w:rFonts w:asciiTheme="minorHAnsi" w:hAnsiTheme="minorHAnsi" w:cstheme="minorHAnsi"/>
        </w:rPr>
        <w:t xml:space="preserve"> We do this by appending</w:t>
      </w:r>
      <w:r w:rsidR="001643E0">
        <w:rPr>
          <w:rFonts w:asciiTheme="minorHAnsi" w:hAnsiTheme="minorHAnsi" w:cstheme="minorHAnsi"/>
        </w:rPr>
        <w:t xml:space="preserve"> </w:t>
      </w:r>
      <w:r w:rsidR="00D52DE2" w:rsidRPr="00D52DE2">
        <w:rPr>
          <w:rFonts w:asciiTheme="minorHAnsi" w:hAnsiTheme="minorHAnsi" w:cstheme="minorHAnsi"/>
          <w:i/>
          <w:iCs/>
        </w:rPr>
        <w:t xml:space="preserve">query </w:t>
      </w:r>
      <w:r w:rsidR="001643E0">
        <w:rPr>
          <w:rFonts w:asciiTheme="minorHAnsi" w:hAnsiTheme="minorHAnsi" w:cstheme="minorHAnsi"/>
          <w:i/>
          <w:iCs/>
        </w:rPr>
        <w:t>parameters</w:t>
      </w:r>
      <w:r w:rsidR="00D52DE2">
        <w:rPr>
          <w:rFonts w:asciiTheme="minorHAnsi" w:hAnsiTheme="minorHAnsi" w:cstheme="minorHAnsi"/>
        </w:rPr>
        <w:t xml:space="preserve"> to the API endpoint.  </w:t>
      </w:r>
      <w:r w:rsidR="001643E0">
        <w:rPr>
          <w:rFonts w:asciiTheme="minorHAnsi" w:hAnsiTheme="minorHAnsi" w:cstheme="minorHAnsi"/>
        </w:rPr>
        <w:t>A</w:t>
      </w:r>
      <w:r w:rsidR="00D52DE2">
        <w:rPr>
          <w:rFonts w:asciiTheme="minorHAnsi" w:hAnsiTheme="minorHAnsi" w:cstheme="minorHAnsi"/>
        </w:rPr>
        <w:t xml:space="preserve"> query </w:t>
      </w:r>
      <w:r w:rsidR="001643E0">
        <w:rPr>
          <w:rFonts w:asciiTheme="minorHAnsi" w:hAnsiTheme="minorHAnsi" w:cstheme="minorHAnsi"/>
        </w:rPr>
        <w:t xml:space="preserve">parameter </w:t>
      </w:r>
      <w:r w:rsidR="00E0698A">
        <w:rPr>
          <w:rFonts w:asciiTheme="minorHAnsi" w:hAnsiTheme="minorHAnsi" w:cstheme="minorHAnsi"/>
        </w:rPr>
        <w:t xml:space="preserve">is a string like </w:t>
      </w:r>
      <w:r w:rsidR="00E0698A" w:rsidRPr="00E0698A">
        <w:rPr>
          <w:rFonts w:ascii="Courier" w:hAnsi="Courier" w:cstheme="minorHAnsi"/>
        </w:rPr>
        <w:t>name=value</w:t>
      </w:r>
      <w:r w:rsidR="00E0698A">
        <w:rPr>
          <w:rFonts w:asciiTheme="minorHAnsi" w:hAnsiTheme="minorHAnsi" w:cstheme="minorHAnsi"/>
        </w:rPr>
        <w:t xml:space="preserve"> where </w:t>
      </w:r>
      <w:r w:rsidR="00E0698A" w:rsidRPr="00E0698A">
        <w:rPr>
          <w:rFonts w:ascii="Courier" w:hAnsi="Courier" w:cstheme="minorHAnsi"/>
        </w:rPr>
        <w:t>name</w:t>
      </w:r>
      <w:r w:rsidR="00E0698A">
        <w:rPr>
          <w:rFonts w:asciiTheme="minorHAnsi" w:hAnsiTheme="minorHAnsi" w:cstheme="minorHAnsi"/>
        </w:rPr>
        <w:t xml:space="preserve"> and </w:t>
      </w:r>
      <w:r w:rsidR="00E0698A" w:rsidRPr="00E0698A">
        <w:rPr>
          <w:rFonts w:ascii="Courier" w:hAnsi="Courier" w:cstheme="minorHAnsi"/>
        </w:rPr>
        <w:t>value</w:t>
      </w:r>
      <w:r w:rsidR="00E0698A">
        <w:rPr>
          <w:rFonts w:asciiTheme="minorHAnsi" w:hAnsiTheme="minorHAnsi" w:cstheme="minorHAnsi"/>
        </w:rPr>
        <w:t xml:space="preserve"> are meaningful to the API. </w:t>
      </w:r>
      <w:r w:rsidR="001643E0">
        <w:rPr>
          <w:rFonts w:asciiTheme="minorHAnsi" w:hAnsiTheme="minorHAnsi" w:cstheme="minorHAnsi"/>
        </w:rPr>
        <w:t xml:space="preserve">For example, the farmOS API endpoint </w:t>
      </w:r>
      <w:r w:rsidR="001643E0" w:rsidRPr="00A32143">
        <w:rPr>
          <w:rFonts w:ascii="Courier" w:hAnsi="Courier" w:cstheme="minorHAnsi"/>
        </w:rPr>
        <w:t>/log.json?type=farm_harvest</w:t>
      </w:r>
      <w:r w:rsidR="0073184C">
        <w:rPr>
          <w:rFonts w:asciiTheme="minorHAnsi" w:hAnsiTheme="minorHAnsi" w:cstheme="minorHAnsi"/>
        </w:rPr>
        <w:t xml:space="preserve">, </w:t>
      </w:r>
      <w:r w:rsidR="001643E0">
        <w:rPr>
          <w:rFonts w:asciiTheme="minorHAnsi" w:hAnsiTheme="minorHAnsi" w:cstheme="minorHAnsi"/>
        </w:rPr>
        <w:t>that we used earlier</w:t>
      </w:r>
      <w:r w:rsidR="0073184C">
        <w:rPr>
          <w:rFonts w:asciiTheme="minorHAnsi" w:hAnsiTheme="minorHAnsi" w:cstheme="minorHAnsi"/>
        </w:rPr>
        <w:t>,</w:t>
      </w:r>
      <w:r w:rsidR="001643E0">
        <w:rPr>
          <w:rFonts w:asciiTheme="minorHAnsi" w:hAnsiTheme="minorHAnsi" w:cstheme="minorHAnsi"/>
        </w:rPr>
        <w:t xml:space="preserve"> has the query </w:t>
      </w:r>
      <w:r w:rsidR="00E0698A">
        <w:rPr>
          <w:rFonts w:asciiTheme="minorHAnsi" w:hAnsiTheme="minorHAnsi" w:cstheme="minorHAnsi"/>
        </w:rPr>
        <w:t>parameter</w:t>
      </w:r>
      <w:r w:rsidR="001643E0">
        <w:rPr>
          <w:rFonts w:asciiTheme="minorHAnsi" w:hAnsiTheme="minorHAnsi" w:cstheme="minorHAnsi"/>
        </w:rPr>
        <w:t xml:space="preserve"> </w:t>
      </w:r>
      <w:r w:rsidR="001643E0" w:rsidRPr="001643E0">
        <w:rPr>
          <w:rFonts w:ascii="Courier" w:hAnsi="Courier" w:cstheme="minorHAnsi"/>
        </w:rPr>
        <w:t>type=farm_harvest</w:t>
      </w:r>
      <w:r w:rsidR="001643E0">
        <w:rPr>
          <w:rFonts w:asciiTheme="minorHAnsi" w:hAnsiTheme="minorHAnsi" w:cstheme="minorHAnsi"/>
        </w:rPr>
        <w:t xml:space="preserve">. This </w:t>
      </w:r>
      <w:r w:rsidR="0073184C">
        <w:rPr>
          <w:rFonts w:asciiTheme="minorHAnsi" w:hAnsiTheme="minorHAnsi" w:cstheme="minorHAnsi"/>
        </w:rPr>
        <w:t>tells</w:t>
      </w:r>
      <w:r w:rsidR="001643E0">
        <w:rPr>
          <w:rFonts w:asciiTheme="minorHAnsi" w:hAnsiTheme="minorHAnsi" w:cstheme="minorHAnsi"/>
        </w:rPr>
        <w:t xml:space="preserve"> the farmOS API that we only want logs </w:t>
      </w:r>
      <w:r w:rsidR="00E0698A">
        <w:rPr>
          <w:rFonts w:asciiTheme="minorHAnsi" w:hAnsiTheme="minorHAnsi" w:cstheme="minorHAnsi"/>
        </w:rPr>
        <w:t>where</w:t>
      </w:r>
      <w:r w:rsidR="001643E0">
        <w:rPr>
          <w:rFonts w:asciiTheme="minorHAnsi" w:hAnsiTheme="minorHAnsi" w:cstheme="minorHAnsi"/>
        </w:rPr>
        <w:t xml:space="preserve"> the </w:t>
      </w:r>
      <w:r w:rsidR="001643E0" w:rsidRPr="001643E0">
        <w:rPr>
          <w:rFonts w:ascii="Courier" w:hAnsi="Courier" w:cstheme="minorHAnsi"/>
        </w:rPr>
        <w:t>type</w:t>
      </w:r>
      <w:r w:rsidR="001643E0">
        <w:rPr>
          <w:rFonts w:asciiTheme="minorHAnsi" w:hAnsiTheme="minorHAnsi" w:cstheme="minorHAnsi"/>
        </w:rPr>
        <w:t xml:space="preserve"> property </w:t>
      </w:r>
      <w:r w:rsidR="00E0698A">
        <w:rPr>
          <w:rFonts w:asciiTheme="minorHAnsi" w:hAnsiTheme="minorHAnsi" w:cstheme="minorHAnsi"/>
        </w:rPr>
        <w:t xml:space="preserve">is </w:t>
      </w:r>
      <w:r w:rsidR="001643E0">
        <w:rPr>
          <w:rFonts w:asciiTheme="minorHAnsi" w:hAnsiTheme="minorHAnsi" w:cstheme="minorHAnsi"/>
        </w:rPr>
        <w:t xml:space="preserve">equal to </w:t>
      </w:r>
      <w:r w:rsidR="001643E0" w:rsidRPr="001643E0">
        <w:rPr>
          <w:rFonts w:ascii="Courier" w:hAnsi="Courier" w:cstheme="minorHAnsi"/>
        </w:rPr>
        <w:t>farm_harvest</w:t>
      </w:r>
      <w:r w:rsidR="0073184C">
        <w:rPr>
          <w:rFonts w:asciiTheme="minorHAnsi" w:hAnsiTheme="minorHAnsi" w:cstheme="minorHAnsi"/>
        </w:rPr>
        <w:t xml:space="preserve"> (see #12b).</w:t>
      </w:r>
    </w:p>
    <w:p w14:paraId="2C5DB9FB" w14:textId="77777777" w:rsidR="00E0698A" w:rsidRDefault="00E0698A" w:rsidP="001643E0">
      <w:pPr>
        <w:rPr>
          <w:rFonts w:asciiTheme="minorHAnsi" w:hAnsiTheme="minorHAnsi" w:cstheme="minorHAnsi"/>
        </w:rPr>
      </w:pPr>
    </w:p>
    <w:p w14:paraId="2EA4595D" w14:textId="2061616D" w:rsidR="001643E0" w:rsidRDefault="00E0698A" w:rsidP="00A22FC1">
      <w:pPr>
        <w:rPr>
          <w:rFonts w:asciiTheme="minorHAnsi" w:hAnsiTheme="minorHAnsi" w:cstheme="minorHAnsi"/>
        </w:rPr>
      </w:pPr>
      <w:r>
        <w:rPr>
          <w:rFonts w:asciiTheme="minorHAnsi" w:hAnsiTheme="minorHAnsi" w:cstheme="minorHAnsi"/>
        </w:rPr>
        <w:t xml:space="preserve">We can send multiple query parameters to an endpoint by separating them with an </w:t>
      </w:r>
      <w:r w:rsidRPr="00E0698A">
        <w:rPr>
          <w:rFonts w:ascii="Courier" w:hAnsi="Courier" w:cstheme="minorHAnsi"/>
        </w:rPr>
        <w:t>&amp;</w:t>
      </w:r>
      <w:r>
        <w:rPr>
          <w:rFonts w:asciiTheme="minorHAnsi" w:hAnsiTheme="minorHAnsi" w:cstheme="minorHAnsi"/>
        </w:rPr>
        <w:t xml:space="preserve"> character. For example, the following </w:t>
      </w:r>
      <w:r w:rsidR="001643E0">
        <w:rPr>
          <w:rFonts w:asciiTheme="minorHAnsi" w:hAnsiTheme="minorHAnsi" w:cstheme="minorHAnsi"/>
        </w:rPr>
        <w:t xml:space="preserve">will request all of the logs with </w:t>
      </w:r>
      <w:r w:rsidR="00A22FC1">
        <w:rPr>
          <w:rFonts w:asciiTheme="minorHAnsi" w:hAnsiTheme="minorHAnsi" w:cstheme="minorHAnsi"/>
        </w:rPr>
        <w:t xml:space="preserve">the </w:t>
      </w:r>
      <w:r w:rsidR="00A22FC1" w:rsidRPr="00A22FC1">
        <w:rPr>
          <w:rFonts w:ascii="Courier" w:hAnsi="Courier" w:cstheme="minorHAnsi"/>
        </w:rPr>
        <w:t>type=farm_havest</w:t>
      </w:r>
      <w:r w:rsidR="00A22FC1">
        <w:rPr>
          <w:rFonts w:asciiTheme="minorHAnsi" w:hAnsiTheme="minorHAnsi" w:cstheme="minorHAnsi"/>
        </w:rPr>
        <w:t xml:space="preserve"> and </w:t>
      </w:r>
      <w:r w:rsidR="00A22FC1" w:rsidRPr="00C47C59">
        <w:rPr>
          <w:rFonts w:ascii="Courier New" w:hAnsi="Courier New" w:cs="Courier New"/>
          <w:rPrChange w:id="1" w:author="MacCormick, John" w:date="2022-01-15T19:02:00Z">
            <w:rPr>
              <w:rFonts w:asciiTheme="minorHAnsi" w:hAnsiTheme="minorHAnsi" w:cstheme="minorHAnsi"/>
            </w:rPr>
          </w:rPrChange>
        </w:rPr>
        <w:t>t</w:t>
      </w:r>
      <w:r w:rsidR="001643E0" w:rsidRPr="00A22FC1">
        <w:rPr>
          <w:rFonts w:ascii="Courier" w:hAnsi="Courier" w:cstheme="minorHAnsi"/>
        </w:rPr>
        <w:t>imestamp</w:t>
      </w:r>
      <w:r w:rsidR="00A22FC1" w:rsidRPr="00A22FC1">
        <w:rPr>
          <w:rFonts w:ascii="Courier" w:hAnsi="Courier" w:cstheme="minorHAnsi"/>
        </w:rPr>
        <w:t>=1557201600</w:t>
      </w:r>
      <w:r w:rsidR="00A22FC1">
        <w:rPr>
          <w:rFonts w:asciiTheme="minorHAnsi" w:hAnsiTheme="minorHAnsi" w:cstheme="minorHAnsi"/>
        </w:rPr>
        <w:t xml:space="preserve"> </w:t>
      </w:r>
      <w:r w:rsidR="001643E0">
        <w:rPr>
          <w:rFonts w:asciiTheme="minorHAnsi" w:hAnsiTheme="minorHAnsi" w:cstheme="minorHAnsi"/>
        </w:rPr>
        <w:t xml:space="preserve">(i.e. May </w:t>
      </w:r>
      <w:r w:rsidR="00A22FC1">
        <w:rPr>
          <w:rFonts w:asciiTheme="minorHAnsi" w:hAnsiTheme="minorHAnsi" w:cstheme="minorHAnsi"/>
        </w:rPr>
        <w:t>7</w:t>
      </w:r>
      <w:r w:rsidR="001643E0" w:rsidRPr="005E661E">
        <w:rPr>
          <w:rFonts w:asciiTheme="minorHAnsi" w:hAnsiTheme="minorHAnsi" w:cstheme="minorHAnsi"/>
          <w:vertAlign w:val="superscript"/>
        </w:rPr>
        <w:t>th</w:t>
      </w:r>
      <w:r w:rsidR="001643E0">
        <w:rPr>
          <w:rFonts w:asciiTheme="minorHAnsi" w:hAnsiTheme="minorHAnsi" w:cstheme="minorHAnsi"/>
        </w:rPr>
        <w:t xml:space="preserve"> 2019, 00:00:00</w:t>
      </w:r>
      <w:r>
        <w:rPr>
          <w:rFonts w:asciiTheme="minorHAnsi" w:hAnsiTheme="minorHAnsi" w:cstheme="minorHAnsi"/>
        </w:rPr>
        <w:t xml:space="preserve"> EDT</w:t>
      </w:r>
      <w:r w:rsidR="001643E0">
        <w:rPr>
          <w:rFonts w:asciiTheme="minorHAnsi" w:hAnsiTheme="minorHAnsi" w:cstheme="minorHAnsi"/>
        </w:rPr>
        <w:t>):</w:t>
      </w:r>
    </w:p>
    <w:p w14:paraId="72051D0C" w14:textId="77777777" w:rsidR="001643E0" w:rsidRDefault="001643E0" w:rsidP="001643E0">
      <w:pPr>
        <w:rPr>
          <w:rFonts w:asciiTheme="minorHAnsi" w:hAnsiTheme="minorHAnsi" w:cstheme="minorHAnsi"/>
        </w:rPr>
      </w:pPr>
    </w:p>
    <w:p w14:paraId="4FDB896B" w14:textId="24FCD54C" w:rsidR="001643E0" w:rsidRPr="006234E8" w:rsidRDefault="001643E0" w:rsidP="001643E0">
      <w:pPr>
        <w:rPr>
          <w:rFonts w:ascii="Courier" w:hAnsi="Courier" w:cstheme="minorHAnsi"/>
        </w:rPr>
      </w:pPr>
      <w:r w:rsidRPr="006234E8">
        <w:rPr>
          <w:rFonts w:ascii="Courier" w:hAnsi="Courier" w:cstheme="minorHAnsi"/>
        </w:rPr>
        <w:tab/>
        <w:t>/log.json?type=farm_harvest</w:t>
      </w:r>
      <w:r w:rsidR="00E0698A" w:rsidRPr="006234E8">
        <w:rPr>
          <w:rFonts w:ascii="Courier" w:hAnsi="Courier" w:cstheme="minorHAnsi"/>
        </w:rPr>
        <w:t>&amp;timestamp=</w:t>
      </w:r>
      <w:r w:rsidR="00A22FC1" w:rsidRPr="00A22FC1">
        <w:rPr>
          <w:rFonts w:ascii="Courier" w:hAnsi="Courier" w:cstheme="minorHAnsi"/>
        </w:rPr>
        <w:t>1557201600</w:t>
      </w:r>
    </w:p>
    <w:p w14:paraId="4E639494" w14:textId="5D47D964" w:rsidR="001643E0" w:rsidRDefault="001643E0" w:rsidP="005E661E">
      <w:pPr>
        <w:rPr>
          <w:rFonts w:asciiTheme="minorHAnsi" w:hAnsiTheme="minorHAnsi" w:cstheme="minorHAnsi"/>
        </w:rPr>
      </w:pPr>
    </w:p>
    <w:p w14:paraId="286BB330" w14:textId="0D5982C0" w:rsidR="001643E0" w:rsidRDefault="00A22FC1" w:rsidP="005E661E">
      <w:pPr>
        <w:rPr>
          <w:rFonts w:asciiTheme="minorHAnsi" w:hAnsiTheme="minorHAnsi" w:cstheme="minorHAnsi"/>
        </w:rPr>
      </w:pPr>
      <w:r>
        <w:rPr>
          <w:rFonts w:asciiTheme="minorHAnsi" w:hAnsiTheme="minorHAnsi" w:cstheme="minorHAnsi"/>
        </w:rPr>
        <w:t>16. Give a</w:t>
      </w:r>
      <w:r w:rsidR="004C5F27">
        <w:rPr>
          <w:rFonts w:asciiTheme="minorHAnsi" w:hAnsiTheme="minorHAnsi" w:cstheme="minorHAnsi"/>
        </w:rPr>
        <w:t xml:space="preserve"> request including the endpoint and query parameters that will request all harvest logs from May </w:t>
      </w:r>
      <w:r w:rsidR="000857DA">
        <w:rPr>
          <w:rFonts w:asciiTheme="minorHAnsi" w:hAnsiTheme="minorHAnsi" w:cstheme="minorHAnsi"/>
        </w:rPr>
        <w:t>5</w:t>
      </w:r>
      <w:r w:rsidR="004C5F27">
        <w:rPr>
          <w:rFonts w:asciiTheme="minorHAnsi" w:hAnsiTheme="minorHAnsi" w:cstheme="minorHAnsi"/>
        </w:rPr>
        <w:t>, 20</w:t>
      </w:r>
      <w:r w:rsidR="000857DA">
        <w:rPr>
          <w:rFonts w:asciiTheme="minorHAnsi" w:hAnsiTheme="minorHAnsi" w:cstheme="minorHAnsi"/>
        </w:rPr>
        <w:t>20</w:t>
      </w:r>
      <w:r w:rsidR="004C5F27">
        <w:rPr>
          <w:rFonts w:asciiTheme="minorHAnsi" w:hAnsiTheme="minorHAnsi" w:cstheme="minorHAnsi"/>
        </w:rPr>
        <w:t>.</w:t>
      </w:r>
    </w:p>
    <w:p w14:paraId="236A334A" w14:textId="77777777" w:rsidR="000246B7" w:rsidRPr="00E036F4" w:rsidRDefault="000246B7" w:rsidP="000246B7">
      <w:pPr>
        <w:rPr>
          <w:rFonts w:asciiTheme="minorHAnsi" w:hAnsiTheme="minorHAnsi"/>
          <w:b/>
          <w:bCs/>
          <w:strike/>
          <w:u w:val="single"/>
        </w:rPr>
      </w:pPr>
    </w:p>
    <w:p w14:paraId="3C3E57BA" w14:textId="77777777" w:rsidR="000246B7" w:rsidRPr="009D1A60" w:rsidRDefault="000246B7" w:rsidP="000246B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14299" w14:textId="4D0F77C0" w:rsidR="004C5F27" w:rsidRDefault="004C5F27" w:rsidP="005E661E">
      <w:pPr>
        <w:rPr>
          <w:rFonts w:asciiTheme="minorHAnsi" w:hAnsiTheme="minorHAnsi" w:cstheme="minorHAnsi"/>
        </w:rPr>
      </w:pPr>
    </w:p>
    <w:p w14:paraId="6571E3CE" w14:textId="5C2E2583" w:rsidR="004C5F27" w:rsidRDefault="004C5F27" w:rsidP="000246B7">
      <w:pPr>
        <w:rPr>
          <w:rFonts w:asciiTheme="minorHAnsi" w:hAnsiTheme="minorHAnsi" w:cstheme="minorHAnsi"/>
        </w:rPr>
      </w:pPr>
      <w:r>
        <w:rPr>
          <w:rFonts w:asciiTheme="minorHAnsi" w:hAnsiTheme="minorHAnsi" w:cstheme="minorHAnsi"/>
        </w:rPr>
        <w:t xml:space="preserve">17. Use Hoppscotch to test your request from #16.  Don’t forget you’ll need to add </w:t>
      </w:r>
      <w:r w:rsidRPr="004C5F27">
        <w:rPr>
          <w:rFonts w:ascii="Courier" w:hAnsi="Courier" w:cstheme="minorHAnsi"/>
        </w:rPr>
        <w:t>http://localhost</w:t>
      </w:r>
      <w:r>
        <w:rPr>
          <w:rFonts w:asciiTheme="minorHAnsi" w:hAnsiTheme="minorHAnsi" w:cstheme="minorHAnsi"/>
        </w:rPr>
        <w:t xml:space="preserve"> before the request.  How many harvest logs are there for May </w:t>
      </w:r>
      <w:r w:rsidR="000857DA">
        <w:rPr>
          <w:rFonts w:asciiTheme="minorHAnsi" w:hAnsiTheme="minorHAnsi" w:cstheme="minorHAnsi"/>
        </w:rPr>
        <w:t>5</w:t>
      </w:r>
      <w:r>
        <w:rPr>
          <w:rFonts w:asciiTheme="minorHAnsi" w:hAnsiTheme="minorHAnsi" w:cstheme="minorHAnsi"/>
        </w:rPr>
        <w:t>, 20</w:t>
      </w:r>
      <w:r w:rsidR="000857DA">
        <w:rPr>
          <w:rFonts w:asciiTheme="minorHAnsi" w:hAnsiTheme="minorHAnsi" w:cstheme="minorHAnsi"/>
        </w:rPr>
        <w:t>20</w:t>
      </w:r>
      <w:r>
        <w:rPr>
          <w:rFonts w:asciiTheme="minorHAnsi" w:hAnsiTheme="minorHAnsi" w:cstheme="minorHAnsi"/>
        </w:rPr>
        <w:t xml:space="preserve">?  Hint: </w:t>
      </w:r>
      <w:r w:rsidR="000246B7">
        <w:rPr>
          <w:rFonts w:asciiTheme="minorHAnsi" w:hAnsiTheme="minorHAnsi" w:cstheme="minorHAnsi"/>
        </w:rPr>
        <w:t xml:space="preserve">You can use the little triangles in the “Response Body” to collapse the harvest log objects to make them easier to count how many harvest log objects are in the </w:t>
      </w:r>
      <w:r w:rsidR="000246B7" w:rsidRPr="000246B7">
        <w:rPr>
          <w:rFonts w:ascii="Courier" w:hAnsi="Courier" w:cstheme="minorHAnsi"/>
        </w:rPr>
        <w:t>list</w:t>
      </w:r>
      <w:r w:rsidR="000246B7">
        <w:rPr>
          <w:rFonts w:asciiTheme="minorHAnsi" w:hAnsiTheme="minorHAnsi" w:cstheme="minorHAnsi"/>
        </w:rPr>
        <w:t xml:space="preserve"> array:</w:t>
      </w:r>
      <w:r w:rsidR="000246B7">
        <w:rPr>
          <w:rFonts w:asciiTheme="minorHAnsi" w:hAnsiTheme="minorHAnsi" w:cstheme="minorHAnsi"/>
        </w:rPr>
        <w:br/>
      </w:r>
    </w:p>
    <w:p w14:paraId="33FD6DFD" w14:textId="42189FA7" w:rsidR="004C5F27" w:rsidRDefault="000246B7" w:rsidP="000246B7">
      <w:pPr>
        <w:jc w:val="center"/>
        <w:rPr>
          <w:rFonts w:asciiTheme="minorHAnsi" w:hAnsiTheme="minorHAnsi"/>
          <w:b/>
          <w:bCs/>
          <w:strike/>
          <w:u w:val="single"/>
        </w:rPr>
      </w:pPr>
      <w:r w:rsidRPr="000246B7">
        <w:rPr>
          <w:rFonts w:asciiTheme="minorHAnsi" w:hAnsiTheme="minorHAnsi"/>
          <w:noProof/>
        </w:rPr>
        <w:drawing>
          <wp:inline distT="0" distB="0" distL="0" distR="0" wp14:anchorId="681489A3" wp14:editId="224EBF96">
            <wp:extent cx="2946366" cy="699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0859" cy="719829"/>
                    </a:xfrm>
                    <a:prstGeom prst="rect">
                      <a:avLst/>
                    </a:prstGeom>
                  </pic:spPr>
                </pic:pic>
              </a:graphicData>
            </a:graphic>
          </wp:inline>
        </w:drawing>
      </w:r>
    </w:p>
    <w:p w14:paraId="45B1B26B" w14:textId="77777777" w:rsidR="000246B7" w:rsidRPr="00E036F4" w:rsidRDefault="000246B7" w:rsidP="000246B7">
      <w:pPr>
        <w:rPr>
          <w:rFonts w:asciiTheme="minorHAnsi" w:hAnsiTheme="minorHAnsi"/>
          <w:b/>
          <w:bCs/>
          <w:strike/>
          <w:u w:val="single"/>
        </w:rPr>
      </w:pPr>
    </w:p>
    <w:p w14:paraId="1C715B7A" w14:textId="77777777" w:rsidR="004C5F27" w:rsidRPr="009D1A60" w:rsidRDefault="004C5F27" w:rsidP="004C5F2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B5D277" w14:textId="77777777" w:rsidR="00674D07" w:rsidRDefault="00674D07" w:rsidP="00DB0A77">
      <w:pPr>
        <w:rPr>
          <w:rFonts w:asciiTheme="minorHAnsi" w:hAnsiTheme="minorHAnsi" w:cstheme="minorHAnsi"/>
        </w:rPr>
      </w:pPr>
    </w:p>
    <w:p w14:paraId="5F72F43C" w14:textId="77777777" w:rsidR="004A4B12" w:rsidRPr="004A4B12" w:rsidRDefault="004A4B12" w:rsidP="004A4B12">
      <w:pPr>
        <w:rPr>
          <w:rFonts w:asciiTheme="minorHAnsi" w:hAnsiTheme="minorHAnsi" w:cstheme="minorHAnsi"/>
          <w:b/>
          <w:bCs/>
          <w:u w:val="single"/>
        </w:rPr>
      </w:pPr>
      <w:r w:rsidRPr="004A4B12">
        <w:rPr>
          <w:rFonts w:asciiTheme="minorHAnsi" w:hAnsiTheme="minorHAnsi" w:cstheme="minorHAnsi"/>
          <w:b/>
          <w:bCs/>
          <w:u w:val="single"/>
        </w:rPr>
        <w:t>Dealing with Date Ranges:</w:t>
      </w:r>
    </w:p>
    <w:p w14:paraId="58109CE8" w14:textId="6914345D" w:rsidR="004A4B12" w:rsidRDefault="004A4B12" w:rsidP="004A4B12">
      <w:pPr>
        <w:rPr>
          <w:rFonts w:asciiTheme="minorHAnsi" w:hAnsiTheme="minorHAnsi" w:cstheme="minorHAnsi"/>
        </w:rPr>
      </w:pPr>
    </w:p>
    <w:p w14:paraId="3FCCF8EE" w14:textId="158FE486" w:rsidR="00CB3A68" w:rsidRDefault="00CB3A68" w:rsidP="004A4B12">
      <w:pPr>
        <w:rPr>
          <w:rFonts w:asciiTheme="minorHAnsi" w:hAnsiTheme="minorHAnsi" w:cstheme="minorHAnsi"/>
        </w:rPr>
      </w:pPr>
      <w:r>
        <w:rPr>
          <w:rFonts w:asciiTheme="minorHAnsi" w:hAnsiTheme="minorHAnsi" w:cstheme="minorHAnsi"/>
        </w:rPr>
        <w:t>The above examples let us use query parameters to get logs from a specific day using its timestamp.  The farmOS API provides an extended query parameter syntax that will allow us to specify a range of dates.  For example, the follow</w:t>
      </w:r>
      <w:ins w:id="2" w:author="MacCormick, John" w:date="2022-01-15T19:02:00Z">
        <w:r w:rsidR="00C47C59">
          <w:rPr>
            <w:rFonts w:asciiTheme="minorHAnsi" w:hAnsiTheme="minorHAnsi" w:cstheme="minorHAnsi"/>
          </w:rPr>
          <w:t>ing</w:t>
        </w:r>
      </w:ins>
      <w:r>
        <w:rPr>
          <w:rFonts w:asciiTheme="minorHAnsi" w:hAnsiTheme="minorHAnsi" w:cstheme="minorHAnsi"/>
        </w:rPr>
        <w:t xml:space="preserve"> request asks for all harvest logs that occurred on or before May 7</w:t>
      </w:r>
      <w:r w:rsidRPr="00CB3A68">
        <w:rPr>
          <w:rFonts w:asciiTheme="minorHAnsi" w:hAnsiTheme="minorHAnsi" w:cstheme="minorHAnsi"/>
          <w:vertAlign w:val="superscript"/>
        </w:rPr>
        <w:t>th</w:t>
      </w:r>
      <w:r>
        <w:rPr>
          <w:rFonts w:asciiTheme="minorHAnsi" w:hAnsiTheme="minorHAnsi" w:cstheme="minorHAnsi"/>
        </w:rPr>
        <w:t>:</w:t>
      </w:r>
    </w:p>
    <w:p w14:paraId="1A1D58A2" w14:textId="72DDFB3E" w:rsidR="00CB3A68" w:rsidRDefault="00CB3A68" w:rsidP="004A4B12">
      <w:pPr>
        <w:rPr>
          <w:rFonts w:asciiTheme="minorHAnsi" w:hAnsiTheme="minorHAnsi" w:cstheme="minorHAnsi"/>
        </w:rPr>
      </w:pPr>
    </w:p>
    <w:p w14:paraId="48FC62CC" w14:textId="39931317" w:rsidR="00CB3A68" w:rsidRDefault="00CB3A68" w:rsidP="004A4B12">
      <w:pPr>
        <w:rPr>
          <w:rFonts w:asciiTheme="minorHAnsi" w:hAnsiTheme="minorHAnsi" w:cstheme="minorHAnsi"/>
        </w:rPr>
      </w:pPr>
      <w:r>
        <w:rPr>
          <w:rFonts w:ascii="Courier" w:hAnsi="Courier" w:cstheme="minorHAnsi"/>
        </w:rPr>
        <w:tab/>
      </w:r>
      <w:r w:rsidRPr="006234E8">
        <w:rPr>
          <w:rFonts w:ascii="Courier" w:hAnsi="Courier" w:cstheme="minorHAnsi"/>
        </w:rPr>
        <w:t>/log.json?type=farm_harvest&amp;timestamp</w:t>
      </w:r>
      <w:r>
        <w:rPr>
          <w:rFonts w:ascii="Courier" w:hAnsi="Courier" w:cstheme="minorHAnsi"/>
        </w:rPr>
        <w:t>[le]</w:t>
      </w:r>
      <w:r w:rsidRPr="006234E8">
        <w:rPr>
          <w:rFonts w:ascii="Courier" w:hAnsi="Courier" w:cstheme="minorHAnsi"/>
        </w:rPr>
        <w:t>=</w:t>
      </w:r>
      <w:r w:rsidRPr="00A22FC1">
        <w:rPr>
          <w:rFonts w:ascii="Courier" w:hAnsi="Courier" w:cstheme="minorHAnsi"/>
        </w:rPr>
        <w:t>1557201600</w:t>
      </w:r>
    </w:p>
    <w:p w14:paraId="1FFE42AD" w14:textId="0D7FB93E" w:rsidR="00CB3A68" w:rsidRDefault="00CB3A68" w:rsidP="004A4B12">
      <w:pPr>
        <w:rPr>
          <w:rFonts w:asciiTheme="minorHAnsi" w:hAnsiTheme="minorHAnsi" w:cstheme="minorHAnsi"/>
        </w:rPr>
      </w:pPr>
    </w:p>
    <w:p w14:paraId="77E40246" w14:textId="042296E8" w:rsidR="00256320" w:rsidRDefault="00CB3A68" w:rsidP="00256320">
      <w:pPr>
        <w:rPr>
          <w:rFonts w:asciiTheme="minorHAnsi" w:hAnsiTheme="minorHAnsi" w:cstheme="minorHAnsi"/>
        </w:rPr>
      </w:pPr>
      <w:r>
        <w:rPr>
          <w:rFonts w:asciiTheme="minorHAnsi" w:hAnsiTheme="minorHAnsi" w:cstheme="minorHAnsi"/>
        </w:rPr>
        <w:lastRenderedPageBreak/>
        <w:t xml:space="preserve">The </w:t>
      </w:r>
      <w:r w:rsidRPr="00256320">
        <w:rPr>
          <w:rFonts w:ascii="Courier" w:hAnsi="Courier" w:cstheme="minorHAnsi"/>
        </w:rPr>
        <w:t>[le]</w:t>
      </w:r>
      <w:r>
        <w:rPr>
          <w:rFonts w:asciiTheme="minorHAnsi" w:hAnsiTheme="minorHAnsi" w:cstheme="minorHAnsi"/>
        </w:rPr>
        <w:t xml:space="preserve"> included in the query parameter indicates that we want </w:t>
      </w:r>
      <w:r w:rsidR="00256320">
        <w:rPr>
          <w:rFonts w:asciiTheme="minorHAnsi" w:hAnsiTheme="minorHAnsi" w:cstheme="minorHAnsi"/>
        </w:rPr>
        <w:t xml:space="preserve">the logs of </w:t>
      </w:r>
      <w:r>
        <w:rPr>
          <w:rFonts w:asciiTheme="minorHAnsi" w:hAnsiTheme="minorHAnsi" w:cstheme="minorHAnsi"/>
        </w:rPr>
        <w:t>all timestamps less than or equal to the provided value</w:t>
      </w:r>
      <w:r w:rsidR="00256320">
        <w:rPr>
          <w:rFonts w:asciiTheme="minorHAnsi" w:hAnsiTheme="minorHAnsi" w:cstheme="minorHAnsi"/>
        </w:rPr>
        <w:t xml:space="preserve"> (i.e. occurring on May 7</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2019 </w:t>
      </w:r>
      <w:r w:rsidR="00256320">
        <w:rPr>
          <w:rFonts w:asciiTheme="minorHAnsi" w:hAnsiTheme="minorHAnsi" w:cstheme="minorHAnsi"/>
        </w:rPr>
        <w:t>or before).  The farmOS API allows us to use any of the following with our query parameters:</w:t>
      </w:r>
    </w:p>
    <w:p w14:paraId="2FDCF559" w14:textId="77777777" w:rsidR="00256320" w:rsidRDefault="00256320" w:rsidP="00256320">
      <w:pPr>
        <w:pStyle w:val="ListParagraph"/>
        <w:numPr>
          <w:ilvl w:val="0"/>
          <w:numId w:val="3"/>
        </w:numPr>
        <w:rPr>
          <w:rFonts w:cstheme="minorHAnsi"/>
        </w:rPr>
      </w:pPr>
      <w:r w:rsidRPr="00BE7CEB">
        <w:rPr>
          <w:rFonts w:ascii="Courier" w:hAnsi="Courier" w:cstheme="minorHAnsi"/>
        </w:rPr>
        <w:t>[lt]</w:t>
      </w:r>
      <w:r>
        <w:rPr>
          <w:rFonts w:cstheme="minorHAnsi"/>
        </w:rPr>
        <w:t xml:space="preserve"> </w:t>
      </w:r>
      <w:r>
        <w:rPr>
          <w:rFonts w:cstheme="minorHAnsi"/>
        </w:rPr>
        <w:tab/>
      </w:r>
      <w:r>
        <w:rPr>
          <w:rFonts w:cstheme="minorHAnsi"/>
        </w:rPr>
        <w:tab/>
        <w:t>numerically less than</w:t>
      </w:r>
    </w:p>
    <w:p w14:paraId="4ABD2867" w14:textId="77777777" w:rsidR="00256320" w:rsidRDefault="00256320" w:rsidP="00256320">
      <w:pPr>
        <w:pStyle w:val="ListParagraph"/>
        <w:numPr>
          <w:ilvl w:val="0"/>
          <w:numId w:val="3"/>
        </w:numPr>
        <w:rPr>
          <w:rFonts w:cstheme="minorHAnsi"/>
        </w:rPr>
      </w:pPr>
      <w:r w:rsidRPr="00BE7CEB">
        <w:rPr>
          <w:rFonts w:ascii="Courier" w:hAnsi="Courier" w:cstheme="minorHAnsi"/>
        </w:rPr>
        <w:t>[le]</w:t>
      </w:r>
      <w:r w:rsidRPr="00BE7CEB">
        <w:rPr>
          <w:rFonts w:ascii="Courier" w:hAnsi="Courier" w:cstheme="minorHAnsi"/>
        </w:rPr>
        <w:tab/>
      </w:r>
      <w:r>
        <w:rPr>
          <w:rFonts w:cstheme="minorHAnsi"/>
        </w:rPr>
        <w:tab/>
        <w:t>numerically less than or equal to</w:t>
      </w:r>
    </w:p>
    <w:p w14:paraId="55C3E5C9" w14:textId="77777777" w:rsidR="00256320" w:rsidRDefault="00256320" w:rsidP="00256320">
      <w:pPr>
        <w:pStyle w:val="ListParagraph"/>
        <w:numPr>
          <w:ilvl w:val="0"/>
          <w:numId w:val="3"/>
        </w:numPr>
        <w:rPr>
          <w:rFonts w:cstheme="minorHAnsi"/>
        </w:rPr>
      </w:pPr>
      <w:r w:rsidRPr="00BE7CEB">
        <w:rPr>
          <w:rFonts w:ascii="Courier" w:hAnsi="Courier" w:cstheme="minorHAnsi"/>
        </w:rPr>
        <w:t>[gt]</w:t>
      </w:r>
      <w:r w:rsidRPr="00BE7CEB">
        <w:rPr>
          <w:rFonts w:ascii="Courier" w:hAnsi="Courier" w:cstheme="minorHAnsi"/>
        </w:rPr>
        <w:tab/>
      </w:r>
      <w:r>
        <w:rPr>
          <w:rFonts w:cstheme="minorHAnsi"/>
        </w:rPr>
        <w:tab/>
        <w:t>numerically greater than</w:t>
      </w:r>
    </w:p>
    <w:p w14:paraId="57533F36" w14:textId="77777777" w:rsidR="00256320" w:rsidRPr="00BE7CEB" w:rsidRDefault="00256320" w:rsidP="00256320">
      <w:pPr>
        <w:pStyle w:val="ListParagraph"/>
        <w:numPr>
          <w:ilvl w:val="0"/>
          <w:numId w:val="3"/>
        </w:numPr>
        <w:rPr>
          <w:rFonts w:cstheme="minorHAnsi"/>
        </w:rPr>
      </w:pPr>
      <w:r w:rsidRPr="00BE7CEB">
        <w:rPr>
          <w:rFonts w:ascii="Courier" w:hAnsi="Courier" w:cstheme="minorHAnsi"/>
        </w:rPr>
        <w:t>[ge]</w:t>
      </w:r>
      <w:r>
        <w:rPr>
          <w:rFonts w:cstheme="minorHAnsi"/>
        </w:rPr>
        <w:tab/>
      </w:r>
      <w:r>
        <w:rPr>
          <w:rFonts w:cstheme="minorHAnsi"/>
        </w:rPr>
        <w:tab/>
        <w:t>numerically greater than or equal to</w:t>
      </w:r>
    </w:p>
    <w:p w14:paraId="2FACE9BD" w14:textId="77777777" w:rsidR="00256320" w:rsidRDefault="00256320" w:rsidP="00256320">
      <w:pPr>
        <w:pStyle w:val="ListParagraph"/>
        <w:numPr>
          <w:ilvl w:val="0"/>
          <w:numId w:val="3"/>
        </w:numPr>
        <w:rPr>
          <w:rFonts w:cstheme="minorHAnsi"/>
        </w:rPr>
      </w:pPr>
      <w:r w:rsidRPr="00BE7CEB">
        <w:rPr>
          <w:rFonts w:ascii="Courier" w:hAnsi="Courier" w:cstheme="minorHAnsi"/>
        </w:rPr>
        <w:t>[ne]</w:t>
      </w:r>
      <w:r>
        <w:rPr>
          <w:rFonts w:cstheme="minorHAnsi"/>
        </w:rPr>
        <w:tab/>
      </w:r>
      <w:r>
        <w:rPr>
          <w:rFonts w:cstheme="minorHAnsi"/>
        </w:rPr>
        <w:tab/>
        <w:t>numerically not equal to</w:t>
      </w:r>
    </w:p>
    <w:p w14:paraId="178FB973" w14:textId="77777777" w:rsidR="00256320" w:rsidRDefault="00256320" w:rsidP="00256320">
      <w:pPr>
        <w:pStyle w:val="ListParagraph"/>
        <w:numPr>
          <w:ilvl w:val="0"/>
          <w:numId w:val="3"/>
        </w:numPr>
        <w:rPr>
          <w:rFonts w:cstheme="minorHAnsi"/>
        </w:rPr>
      </w:pPr>
      <w:r w:rsidRPr="00BE7CEB">
        <w:rPr>
          <w:rFonts w:ascii="Courier" w:hAnsi="Courier" w:cstheme="minorHAnsi"/>
        </w:rPr>
        <w:t>[eq]</w:t>
      </w:r>
      <w:r>
        <w:rPr>
          <w:rFonts w:cstheme="minorHAnsi"/>
        </w:rPr>
        <w:tab/>
      </w:r>
      <w:r>
        <w:rPr>
          <w:rFonts w:cstheme="minorHAnsi"/>
        </w:rPr>
        <w:tab/>
        <w:t>numerically equal to</w:t>
      </w:r>
    </w:p>
    <w:p w14:paraId="1616622E" w14:textId="77777777" w:rsidR="000246B7" w:rsidRDefault="000246B7" w:rsidP="004A4B12">
      <w:pPr>
        <w:rPr>
          <w:rFonts w:asciiTheme="minorHAnsi" w:hAnsiTheme="minorHAnsi" w:cstheme="minorHAnsi"/>
        </w:rPr>
      </w:pPr>
    </w:p>
    <w:p w14:paraId="593C169B" w14:textId="0944CBD4" w:rsidR="004A4B12" w:rsidRDefault="000246B7" w:rsidP="004A4B12">
      <w:pPr>
        <w:rPr>
          <w:rFonts w:asciiTheme="minorHAnsi" w:hAnsiTheme="minorHAnsi" w:cstheme="minorHAnsi"/>
        </w:rPr>
      </w:pPr>
      <w:r>
        <w:rPr>
          <w:rFonts w:asciiTheme="minorHAnsi" w:hAnsiTheme="minorHAnsi" w:cstheme="minorHAnsi"/>
        </w:rPr>
        <w:t>18.</w:t>
      </w:r>
      <w:r w:rsidR="00256320">
        <w:rPr>
          <w:rFonts w:asciiTheme="minorHAnsi" w:hAnsiTheme="minorHAnsi" w:cstheme="minorHAnsi"/>
        </w:rPr>
        <w:t xml:space="preserve">  Give a request that would retrieve all of the harvest logs that occur between May </w:t>
      </w:r>
      <w:r w:rsidR="000857DA">
        <w:rPr>
          <w:rFonts w:asciiTheme="minorHAnsi" w:hAnsiTheme="minorHAnsi" w:cstheme="minorHAnsi"/>
        </w:rPr>
        <w:t>5</w:t>
      </w:r>
      <w:r w:rsidR="00256320" w:rsidRPr="00256320">
        <w:rPr>
          <w:rFonts w:asciiTheme="minorHAnsi" w:hAnsiTheme="minorHAnsi" w:cstheme="minorHAnsi"/>
          <w:vertAlign w:val="superscript"/>
        </w:rPr>
        <w:t>th</w:t>
      </w:r>
      <w:r w:rsidR="00256320">
        <w:rPr>
          <w:rFonts w:asciiTheme="minorHAnsi" w:hAnsiTheme="minorHAnsi" w:cstheme="minorHAnsi"/>
        </w:rPr>
        <w:t xml:space="preserve"> </w:t>
      </w:r>
      <w:r w:rsidR="000857DA">
        <w:rPr>
          <w:rFonts w:asciiTheme="minorHAnsi" w:hAnsiTheme="minorHAnsi" w:cstheme="minorHAnsi"/>
        </w:rPr>
        <w:t xml:space="preserve">2020 </w:t>
      </w:r>
      <w:r w:rsidR="00256320">
        <w:rPr>
          <w:rFonts w:asciiTheme="minorHAnsi" w:hAnsiTheme="minorHAnsi" w:cstheme="minorHAnsi"/>
        </w:rPr>
        <w:t xml:space="preserve">and May </w:t>
      </w:r>
      <w:r w:rsidR="000857DA">
        <w:rPr>
          <w:rFonts w:asciiTheme="minorHAnsi" w:hAnsiTheme="minorHAnsi" w:cstheme="minorHAnsi"/>
        </w:rPr>
        <w:t>15</w:t>
      </w:r>
      <w:r w:rsidR="00256320" w:rsidRPr="00256320">
        <w:rPr>
          <w:rFonts w:asciiTheme="minorHAnsi" w:hAnsiTheme="minorHAnsi" w:cstheme="minorHAnsi"/>
          <w:vertAlign w:val="superscript"/>
        </w:rPr>
        <w:t>th</w:t>
      </w:r>
      <w:r w:rsidR="000857DA">
        <w:rPr>
          <w:rFonts w:asciiTheme="minorHAnsi" w:hAnsiTheme="minorHAnsi" w:cstheme="minorHAnsi"/>
        </w:rPr>
        <w:t xml:space="preserve"> 2020</w:t>
      </w:r>
      <w:r w:rsidR="00961600">
        <w:rPr>
          <w:rFonts w:asciiTheme="minorHAnsi" w:hAnsiTheme="minorHAnsi" w:cstheme="minorHAnsi"/>
        </w:rPr>
        <w:t>, inclusive of those days</w:t>
      </w:r>
      <w:r w:rsidR="000857DA">
        <w:rPr>
          <w:rFonts w:asciiTheme="minorHAnsi" w:hAnsiTheme="minorHAnsi" w:cstheme="minorHAnsi"/>
        </w:rPr>
        <w:t xml:space="preserve">. Hint: </w:t>
      </w:r>
      <w:r w:rsidR="00961600">
        <w:rPr>
          <w:rFonts w:asciiTheme="minorHAnsi" w:hAnsiTheme="minorHAnsi" w:cstheme="minorHAnsi"/>
        </w:rPr>
        <w:t xml:space="preserve">Use </w:t>
      </w:r>
      <w:r w:rsidR="00961600" w:rsidRPr="00961600">
        <w:rPr>
          <w:rFonts w:ascii="Courier" w:hAnsi="Courier" w:cstheme="minorHAnsi"/>
        </w:rPr>
        <w:t>&amp;</w:t>
      </w:r>
      <w:r w:rsidR="00961600">
        <w:rPr>
          <w:rFonts w:asciiTheme="minorHAnsi" w:hAnsiTheme="minorHAnsi" w:cstheme="minorHAnsi"/>
        </w:rPr>
        <w:t xml:space="preserve"> to add another query parameter to the request.</w:t>
      </w:r>
      <w:r w:rsidR="00256320">
        <w:rPr>
          <w:rFonts w:asciiTheme="minorHAnsi" w:hAnsiTheme="minorHAnsi" w:cstheme="minorHAnsi"/>
        </w:rPr>
        <w:t xml:space="preserve">  </w:t>
      </w:r>
    </w:p>
    <w:p w14:paraId="71AC4EF5" w14:textId="77777777" w:rsidR="00961600" w:rsidRPr="00E036F4" w:rsidRDefault="00961600" w:rsidP="00961600">
      <w:pPr>
        <w:rPr>
          <w:rFonts w:asciiTheme="minorHAnsi" w:hAnsiTheme="minorHAnsi"/>
          <w:b/>
          <w:bCs/>
          <w:strike/>
          <w:u w:val="single"/>
        </w:rPr>
      </w:pPr>
    </w:p>
    <w:p w14:paraId="7A5E0DF4"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F726FCC" w14:textId="77777777" w:rsidR="004A4B12" w:rsidRDefault="004A4B12" w:rsidP="00DB0A77">
      <w:pPr>
        <w:rPr>
          <w:rFonts w:asciiTheme="minorHAnsi" w:hAnsiTheme="minorHAnsi" w:cstheme="minorHAnsi"/>
        </w:rPr>
      </w:pPr>
    </w:p>
    <w:p w14:paraId="2C499E59" w14:textId="23700C76" w:rsidR="00E17C76" w:rsidRDefault="00961600" w:rsidP="00DB0A77">
      <w:pPr>
        <w:rPr>
          <w:rFonts w:asciiTheme="minorHAnsi" w:hAnsiTheme="minorHAnsi" w:cstheme="minorHAnsi"/>
        </w:rPr>
      </w:pPr>
      <w:r>
        <w:rPr>
          <w:rFonts w:asciiTheme="minorHAnsi" w:hAnsiTheme="minorHAnsi" w:cstheme="minorHAnsi"/>
        </w:rPr>
        <w:t xml:space="preserve">19. Use Hoppscotch to test your request from #18.  Don’t forget you’ll need to add </w:t>
      </w:r>
      <w:r w:rsidRPr="004C5F27">
        <w:rPr>
          <w:rFonts w:ascii="Courier" w:hAnsi="Courier" w:cstheme="minorHAnsi"/>
        </w:rPr>
        <w:t>http://localhost</w:t>
      </w:r>
      <w:r>
        <w:rPr>
          <w:rFonts w:asciiTheme="minorHAnsi" w:hAnsiTheme="minorHAnsi" w:cstheme="minorHAnsi"/>
        </w:rPr>
        <w:t xml:space="preserve"> before the </w:t>
      </w:r>
      <w:r w:rsidR="006E261F">
        <w:rPr>
          <w:rFonts w:asciiTheme="minorHAnsi" w:hAnsiTheme="minorHAnsi" w:cstheme="minorHAnsi"/>
        </w:rPr>
        <w:t>endpoint and query parameters</w:t>
      </w:r>
      <w:r>
        <w:rPr>
          <w:rFonts w:asciiTheme="minorHAnsi" w:hAnsiTheme="minorHAnsi" w:cstheme="minorHAnsi"/>
        </w:rPr>
        <w:t xml:space="preserve">.  What are the </w:t>
      </w:r>
      <w:r w:rsidRPr="00961600">
        <w:rPr>
          <w:rFonts w:ascii="Courier" w:hAnsi="Courier" w:cstheme="minorHAnsi"/>
        </w:rPr>
        <w:t>ids</w:t>
      </w:r>
      <w:r>
        <w:rPr>
          <w:rFonts w:asciiTheme="minorHAnsi" w:hAnsiTheme="minorHAnsi" w:cstheme="minorHAnsi"/>
        </w:rPr>
        <w:t xml:space="preserve"> of the first and last harvest logs in the </w:t>
      </w:r>
      <w:r w:rsidRPr="00961600">
        <w:rPr>
          <w:rFonts w:ascii="Courier" w:hAnsi="Courier" w:cstheme="minorHAnsi"/>
        </w:rPr>
        <w:t>list</w:t>
      </w:r>
      <w:r>
        <w:rPr>
          <w:rFonts w:asciiTheme="minorHAnsi" w:hAnsiTheme="minorHAnsi" w:cstheme="minorHAnsi"/>
        </w:rPr>
        <w:t xml:space="preserve"> property of the “Response Body”?</w:t>
      </w:r>
    </w:p>
    <w:p w14:paraId="2FF75B72" w14:textId="77777777" w:rsidR="00961600" w:rsidRPr="00E036F4" w:rsidRDefault="00961600" w:rsidP="00961600">
      <w:pPr>
        <w:rPr>
          <w:rFonts w:asciiTheme="minorHAnsi" w:hAnsiTheme="minorHAnsi"/>
          <w:b/>
          <w:bCs/>
          <w:strike/>
          <w:u w:val="single"/>
        </w:rPr>
      </w:pPr>
    </w:p>
    <w:p w14:paraId="3F7BE6E0" w14:textId="77777777" w:rsidR="00961600" w:rsidRPr="009D1A60" w:rsidRDefault="00961600" w:rsidP="009616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B9899A" w14:textId="77777777" w:rsidR="00961600" w:rsidRDefault="00961600" w:rsidP="00DB0A77">
      <w:pPr>
        <w:rPr>
          <w:rFonts w:asciiTheme="minorHAnsi" w:hAnsiTheme="minorHAnsi" w:cstheme="minorHAnsi"/>
        </w:rPr>
      </w:pPr>
    </w:p>
    <w:p w14:paraId="4BD44891" w14:textId="73767988" w:rsidR="008E5F71" w:rsidRDefault="008E5F71" w:rsidP="008E5F71">
      <w:pPr>
        <w:rPr>
          <w:rFonts w:asciiTheme="minorHAnsi" w:hAnsiTheme="minorHAnsi" w:cstheme="minorHAnsi"/>
        </w:rPr>
      </w:pPr>
      <w:r w:rsidRPr="002D3EE3">
        <w:rPr>
          <w:rFonts w:asciiTheme="minorHAnsi" w:hAnsiTheme="minorHAnsi"/>
          <w:b/>
          <w:bCs/>
          <w:u w:val="single"/>
        </w:rPr>
        <w:t xml:space="preserve">Adding </w:t>
      </w:r>
      <w:r w:rsidR="00480DEC">
        <w:rPr>
          <w:rFonts w:asciiTheme="minorHAnsi" w:hAnsiTheme="minorHAnsi"/>
          <w:b/>
          <w:bCs/>
          <w:u w:val="single"/>
        </w:rPr>
        <w:t>Another Sub-Tab</w:t>
      </w:r>
      <w:r>
        <w:rPr>
          <w:rFonts w:asciiTheme="minorHAnsi" w:hAnsiTheme="minorHAnsi"/>
          <w:b/>
          <w:bCs/>
          <w:u w:val="single"/>
        </w:rPr>
        <w:t>:</w:t>
      </w:r>
    </w:p>
    <w:p w14:paraId="7874A531" w14:textId="29F0C6B5" w:rsidR="008E5F71" w:rsidRDefault="008E5F71" w:rsidP="008E5F71">
      <w:pPr>
        <w:rPr>
          <w:rFonts w:asciiTheme="minorHAnsi" w:hAnsiTheme="minorHAnsi"/>
        </w:rPr>
      </w:pPr>
    </w:p>
    <w:p w14:paraId="566C0C37" w14:textId="7AB0BFF1" w:rsidR="008E5F71" w:rsidRDefault="006E261F" w:rsidP="008E5F71">
      <w:pPr>
        <w:rPr>
          <w:rFonts w:asciiTheme="minorHAnsi" w:hAnsiTheme="minorHAnsi"/>
        </w:rPr>
      </w:pPr>
      <w:r>
        <w:rPr>
          <w:rFonts w:asciiTheme="minorHAnsi" w:hAnsiTheme="minorHAnsi"/>
        </w:rPr>
        <w:t>The sequence of spikes that follow will guide you through the process of making the Harvest Report table display live data from the FarmData2 database.</w:t>
      </w:r>
    </w:p>
    <w:p w14:paraId="2873D54F" w14:textId="71B63B93" w:rsidR="008E5F71" w:rsidRDefault="008E5F71" w:rsidP="008E5F71">
      <w:pPr>
        <w:rPr>
          <w:rFonts w:asciiTheme="minorHAnsi" w:hAnsiTheme="minorHAnsi"/>
        </w:rPr>
      </w:pPr>
    </w:p>
    <w:p w14:paraId="2DF25093" w14:textId="40D307DA" w:rsidR="008E5F71" w:rsidRPr="003F604E" w:rsidRDefault="008E5F71" w:rsidP="008E5F71">
      <w:pPr>
        <w:rPr>
          <w:rFonts w:asciiTheme="minorHAnsi" w:hAnsiTheme="minorHAnsi"/>
        </w:rPr>
      </w:pPr>
      <w:r>
        <w:rPr>
          <w:rFonts w:asciiTheme="minorHAnsi" w:hAnsiTheme="minorHAnsi"/>
        </w:rPr>
        <w:t>20</w:t>
      </w:r>
      <w:r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 instead.</w:t>
      </w:r>
    </w:p>
    <w:p w14:paraId="4409CFF9" w14:textId="77777777" w:rsidR="008E5F71" w:rsidRPr="00E036F4" w:rsidRDefault="008E5F71" w:rsidP="008E5F71">
      <w:pPr>
        <w:rPr>
          <w:rFonts w:asciiTheme="minorHAnsi" w:hAnsiTheme="minorHAnsi"/>
          <w:b/>
          <w:bCs/>
          <w:strike/>
          <w:u w:val="single"/>
        </w:rPr>
      </w:pPr>
    </w:p>
    <w:p w14:paraId="477C629E" w14:textId="77777777" w:rsidR="008E5F71" w:rsidRPr="009D1A60" w:rsidRDefault="008E5F71" w:rsidP="008E5F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E0151A" w14:textId="77777777" w:rsidR="008E5F71" w:rsidRPr="007F0716" w:rsidRDefault="008E5F71" w:rsidP="008E5F71">
      <w:pPr>
        <w:rPr>
          <w:rFonts w:asciiTheme="minorHAnsi" w:hAnsiTheme="minorHAnsi"/>
          <w:strike/>
        </w:rPr>
      </w:pPr>
    </w:p>
    <w:p w14:paraId="749647C8" w14:textId="7AE11F3E" w:rsidR="008E5F71" w:rsidRPr="003F604E" w:rsidRDefault="008E5F71" w:rsidP="008E5F71">
      <w:pPr>
        <w:rPr>
          <w:rFonts w:asciiTheme="minorHAnsi" w:hAnsiTheme="minorHAnsi"/>
        </w:rPr>
      </w:pPr>
      <w:r w:rsidRPr="003F604E">
        <w:rPr>
          <w:rFonts w:asciiTheme="minorHAnsi" w:hAnsiTheme="minorHAnsi"/>
        </w:rPr>
        <w:t>2</w:t>
      </w:r>
      <w:r>
        <w:rPr>
          <w:rFonts w:asciiTheme="minorHAnsi" w:hAnsiTheme="minorHAnsi"/>
        </w:rPr>
        <w:t>1</w:t>
      </w:r>
      <w:r w:rsidRPr="003F604E">
        <w:rPr>
          <w:rFonts w:asciiTheme="minorHAnsi" w:hAnsiTheme="minorHAnsi"/>
        </w:rPr>
        <w:t xml:space="preserve">. Make sure you have your feature branch checked out.  Add another new sub-tab named </w:t>
      </w:r>
      <w:r>
        <w:rPr>
          <w:rFonts w:asciiTheme="minorHAnsi" w:hAnsiTheme="minorHAnsi"/>
        </w:rPr>
        <w:t>API2</w:t>
      </w:r>
      <w:r w:rsidRPr="003F604E">
        <w:rPr>
          <w:rFonts w:asciiTheme="minorHAnsi" w:hAnsiTheme="minorHAnsi"/>
        </w:rPr>
        <w:t xml:space="preserve"> to the FD2 Example tab.  Have the contents of this new tab be provided by the file</w:t>
      </w:r>
      <w:r>
        <w:rPr>
          <w:rFonts w:asciiTheme="minorHAnsi" w:hAnsiTheme="minorHAnsi"/>
        </w:rPr>
        <w:t xml:space="preserve"> api2</w:t>
      </w:r>
      <w:r w:rsidRPr="003F604E">
        <w:rPr>
          <w:rFonts w:asciiTheme="minorHAnsi" w:hAnsiTheme="minorHAnsi"/>
        </w:rPr>
        <w:t>.html. Make a copy of your a</w:t>
      </w:r>
      <w:r>
        <w:rPr>
          <w:rFonts w:asciiTheme="minorHAnsi" w:hAnsiTheme="minorHAnsi"/>
        </w:rPr>
        <w:t>pi1</w:t>
      </w:r>
      <w:r w:rsidRPr="003F604E">
        <w:rPr>
          <w:rFonts w:asciiTheme="minorHAnsi" w:hAnsiTheme="minorHAnsi"/>
        </w:rPr>
        <w:t>.html file into the a</w:t>
      </w:r>
      <w:r>
        <w:rPr>
          <w:rFonts w:asciiTheme="minorHAnsi" w:hAnsiTheme="minorHAnsi"/>
        </w:rPr>
        <w:t>pi2</w:t>
      </w:r>
      <w:r w:rsidRPr="003F604E">
        <w:rPr>
          <w:rFonts w:asciiTheme="minorHAnsi" w:hAnsiTheme="minorHAnsi"/>
        </w:rPr>
        <w:t xml:space="preserve">.html file. Don’t forget to clear the Drupal cache when you are done.  The result should be that you now have an </w:t>
      </w:r>
      <w:r>
        <w:rPr>
          <w:rFonts w:asciiTheme="minorHAnsi" w:hAnsiTheme="minorHAnsi"/>
        </w:rPr>
        <w:t>API2</w:t>
      </w:r>
      <w:r w:rsidRPr="003F604E">
        <w:rPr>
          <w:rFonts w:asciiTheme="minorHAnsi" w:hAnsiTheme="minorHAnsi"/>
        </w:rPr>
        <w:t xml:space="preserve"> sub-tab that </w:t>
      </w:r>
      <w:r w:rsidRPr="003F604E">
        <w:rPr>
          <w:rFonts w:asciiTheme="minorHAnsi" w:hAnsiTheme="minorHAnsi"/>
        </w:rPr>
        <w:lastRenderedPageBreak/>
        <w:t>is (for now) identical to your A</w:t>
      </w:r>
      <w:r>
        <w:rPr>
          <w:rFonts w:asciiTheme="minorHAnsi" w:hAnsiTheme="minorHAnsi"/>
        </w:rPr>
        <w:t>PI1</w:t>
      </w:r>
      <w:r w:rsidRPr="003F604E">
        <w:rPr>
          <w:rFonts w:asciiTheme="minorHAnsi" w:hAnsiTheme="minorHAnsi"/>
        </w:rPr>
        <w:t xml:space="preserve"> sub-tab.  You’ll be working on the </w:t>
      </w:r>
      <w:r>
        <w:rPr>
          <w:rFonts w:asciiTheme="minorHAnsi" w:hAnsiTheme="minorHAnsi"/>
        </w:rPr>
        <w:t>API2</w:t>
      </w:r>
      <w:r w:rsidRPr="003F604E">
        <w:rPr>
          <w:rFonts w:asciiTheme="minorHAnsi" w:hAnsiTheme="minorHAnsi"/>
        </w:rPr>
        <w:t xml:space="preserve"> tab throughout this activity.</w:t>
      </w:r>
    </w:p>
    <w:p w14:paraId="444CAC7B" w14:textId="77777777" w:rsidR="008E5F71" w:rsidRPr="003F604E" w:rsidRDefault="008E5F71" w:rsidP="008E5F71">
      <w:pPr>
        <w:rPr>
          <w:rFonts w:asciiTheme="minorHAnsi" w:hAnsiTheme="minorHAnsi"/>
        </w:rPr>
      </w:pPr>
    </w:p>
    <w:p w14:paraId="4C81C905" w14:textId="3A2335F3" w:rsidR="008E5F71" w:rsidRPr="003F604E" w:rsidRDefault="008E5F71" w:rsidP="008E5F71">
      <w:pPr>
        <w:rPr>
          <w:rFonts w:asciiTheme="minorHAnsi" w:hAnsiTheme="minorHAnsi"/>
        </w:rPr>
      </w:pPr>
      <w:r>
        <w:rPr>
          <w:rFonts w:asciiTheme="minorHAnsi" w:hAnsiTheme="minorHAnsi"/>
        </w:rPr>
        <w:t>22</w:t>
      </w:r>
      <w:r w:rsidRPr="003F604E">
        <w:rPr>
          <w:rFonts w:asciiTheme="minorHAnsi" w:hAnsiTheme="minorHAnsi"/>
        </w:rPr>
        <w:t>. Commit your changes to your feature branch with a meaningful commit message and push it to your origin.  Recall that this also updates your Draft Pull Request.</w:t>
      </w:r>
    </w:p>
    <w:p w14:paraId="2A099298" w14:textId="7C956D50" w:rsidR="008E5F71" w:rsidRDefault="008E5F71" w:rsidP="008E5F71">
      <w:pPr>
        <w:rPr>
          <w:rFonts w:asciiTheme="minorHAnsi" w:hAnsiTheme="minorHAnsi" w:cstheme="minorHAnsi"/>
        </w:rPr>
      </w:pPr>
    </w:p>
    <w:p w14:paraId="1BE0FEC5" w14:textId="50DC323A" w:rsidR="006E261F" w:rsidRDefault="006E261F" w:rsidP="006E261F">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480DEC">
        <w:rPr>
          <w:rFonts w:asciiTheme="minorHAnsi" w:hAnsiTheme="minorHAnsi"/>
          <w:b/>
          <w:bCs/>
          <w:u w:val="single"/>
        </w:rPr>
        <w:t>1</w:t>
      </w:r>
      <w:r>
        <w:rPr>
          <w:rFonts w:asciiTheme="minorHAnsi" w:hAnsiTheme="minorHAnsi"/>
          <w:b/>
          <w:bCs/>
          <w:u w:val="single"/>
        </w:rPr>
        <w:t>:</w:t>
      </w:r>
    </w:p>
    <w:p w14:paraId="0B8F84A9" w14:textId="219A87F6" w:rsidR="006E261F" w:rsidRDefault="006E261F" w:rsidP="008E5F71">
      <w:pPr>
        <w:rPr>
          <w:rFonts w:asciiTheme="minorHAnsi" w:hAnsiTheme="minorHAnsi" w:cstheme="minorHAnsi"/>
        </w:rPr>
      </w:pPr>
    </w:p>
    <w:p w14:paraId="6B5A45AF" w14:textId="3109F915" w:rsidR="006E261F" w:rsidRDefault="007F64D9" w:rsidP="00721BA8">
      <w:pPr>
        <w:rPr>
          <w:rFonts w:asciiTheme="minorHAnsi" w:hAnsiTheme="minorHAnsi" w:cstheme="minorHAnsi"/>
        </w:rPr>
      </w:pPr>
      <w:r>
        <w:rPr>
          <w:rFonts w:asciiTheme="minorHAnsi" w:hAnsiTheme="minorHAnsi" w:cstheme="minorHAnsi"/>
        </w:rPr>
        <w:t>In order to add</w:t>
      </w:r>
      <w:r w:rsidR="006918FB">
        <w:rPr>
          <w:rFonts w:asciiTheme="minorHAnsi" w:hAnsiTheme="minorHAnsi" w:cstheme="minorHAnsi"/>
        </w:rPr>
        <w:t xml:space="preserve"> live data to the Harvest Report table </w:t>
      </w:r>
      <w:r>
        <w:rPr>
          <w:rFonts w:asciiTheme="minorHAnsi" w:hAnsiTheme="minorHAnsi" w:cstheme="minorHAnsi"/>
        </w:rPr>
        <w:t>we will need to</w:t>
      </w:r>
      <w:r w:rsidR="006918FB">
        <w:rPr>
          <w:rFonts w:asciiTheme="minorHAnsi" w:hAnsiTheme="minorHAnsi" w:cstheme="minorHAnsi"/>
        </w:rPr>
        <w:t xml:space="preserve"> make </w:t>
      </w:r>
      <w:r>
        <w:rPr>
          <w:rFonts w:asciiTheme="minorHAnsi" w:hAnsiTheme="minorHAnsi" w:cstheme="minorHAnsi"/>
        </w:rPr>
        <w:t>request to the farmOS API</w:t>
      </w:r>
      <w:r w:rsidR="006918FB">
        <w:rPr>
          <w:rFonts w:asciiTheme="minorHAnsi" w:hAnsiTheme="minorHAnsi" w:cstheme="minorHAnsi"/>
        </w:rPr>
        <w:t xml:space="preserve"> for all of the </w:t>
      </w:r>
      <w:r w:rsidR="00721BA8">
        <w:rPr>
          <w:rFonts w:asciiTheme="minorHAnsi" w:hAnsiTheme="minorHAnsi" w:cstheme="minorHAnsi"/>
        </w:rPr>
        <w:t xml:space="preserve">harvest </w:t>
      </w:r>
      <w:r w:rsidR="006918FB">
        <w:rPr>
          <w:rFonts w:asciiTheme="minorHAnsi" w:hAnsiTheme="minorHAnsi" w:cstheme="minorHAnsi"/>
        </w:rPr>
        <w:t>logs that fall between the dates</w:t>
      </w:r>
      <w:r w:rsidR="00721BA8">
        <w:rPr>
          <w:rFonts w:asciiTheme="minorHAnsi" w:hAnsiTheme="minorHAnsi" w:cstheme="minorHAnsi"/>
        </w:rPr>
        <w:t xml:space="preserve"> set by the user in the UI</w:t>
      </w:r>
      <w:r w:rsidR="006918FB">
        <w:rPr>
          <w:rFonts w:asciiTheme="minorHAnsi" w:hAnsiTheme="minorHAnsi" w:cstheme="minorHAnsi"/>
        </w:rPr>
        <w:t xml:space="preserve">. </w:t>
      </w:r>
      <w:r>
        <w:rPr>
          <w:rFonts w:asciiTheme="minorHAnsi" w:hAnsiTheme="minorHAnsi" w:cstheme="minorHAnsi"/>
        </w:rPr>
        <w:t xml:space="preserve"> The next few activities</w:t>
      </w:r>
      <w:r w:rsidR="00721BA8">
        <w:rPr>
          <w:rFonts w:asciiTheme="minorHAnsi" w:hAnsiTheme="minorHAnsi" w:cstheme="minorHAnsi"/>
        </w:rPr>
        <w:t xml:space="preserve"> break that down into smaller steps and verify the results of each one along the way.</w:t>
      </w:r>
    </w:p>
    <w:p w14:paraId="19C59BC9" w14:textId="77777777" w:rsidR="006918FB" w:rsidRDefault="006918FB" w:rsidP="008E5F71">
      <w:pPr>
        <w:rPr>
          <w:rFonts w:asciiTheme="minorHAnsi" w:hAnsiTheme="minorHAnsi" w:cstheme="minorHAnsi"/>
        </w:rPr>
      </w:pPr>
    </w:p>
    <w:p w14:paraId="0AD75351" w14:textId="513CB838" w:rsidR="00721BA8" w:rsidRDefault="00674D07" w:rsidP="008E5F71">
      <w:pPr>
        <w:rPr>
          <w:rFonts w:asciiTheme="minorHAnsi" w:hAnsiTheme="minorHAnsi" w:cstheme="minorHAnsi"/>
        </w:rPr>
      </w:pPr>
      <w:r>
        <w:rPr>
          <w:rFonts w:asciiTheme="minorHAnsi" w:hAnsiTheme="minorHAnsi" w:cstheme="minorHAnsi"/>
        </w:rPr>
        <w:t xml:space="preserve">23. </w:t>
      </w:r>
      <w:r w:rsidR="00721BA8">
        <w:rPr>
          <w:rFonts w:asciiTheme="minorHAnsi" w:hAnsiTheme="minorHAnsi" w:cstheme="minorHAnsi"/>
        </w:rPr>
        <w:t xml:space="preserve">Recall </w:t>
      </w:r>
      <w:r w:rsidR="007F64D9">
        <w:rPr>
          <w:rFonts w:asciiTheme="minorHAnsi" w:hAnsiTheme="minorHAnsi" w:cstheme="minorHAnsi"/>
        </w:rPr>
        <w:t xml:space="preserve">that </w:t>
      </w:r>
      <w:r w:rsidR="00ED348F">
        <w:rPr>
          <w:rFonts w:asciiTheme="minorHAnsi" w:hAnsiTheme="minorHAnsi" w:cstheme="minorHAnsi"/>
        </w:rPr>
        <w:t>when requesting harvest logs from the farmOS API we used the timestamps to specify dates (e.g. #16, #18).  However, what we have in our Vue instance are dates in the “YYYY-MM-DD” format that get their values from the start and end date UI elements (via v-model bindings).  So, we need to convert the “YYYY-MM-DD” dates to their corresponding timestamps.  Working with dates and timestamps is a common operation, so FarmData2 uses the popular dayjs library (</w:t>
      </w:r>
      <w:hyperlink r:id="rId18" w:history="1">
        <w:r w:rsidR="00ED348F" w:rsidRPr="00D36FA1">
          <w:rPr>
            <w:rStyle w:val="Hyperlink"/>
            <w:rFonts w:asciiTheme="minorHAnsi" w:hAnsiTheme="minorHAnsi" w:cstheme="minorHAnsi"/>
          </w:rPr>
          <w:t>https://day.js.org/</w:t>
        </w:r>
      </w:hyperlink>
      <w:r w:rsidR="00ED348F">
        <w:rPr>
          <w:rFonts w:asciiTheme="minorHAnsi" w:hAnsiTheme="minorHAnsi" w:cstheme="minorHAnsi"/>
        </w:rPr>
        <w:t>).</w:t>
      </w:r>
    </w:p>
    <w:p w14:paraId="7EC9F7DB" w14:textId="25368CC3" w:rsidR="00ED348F" w:rsidRDefault="00ED348F" w:rsidP="008E5F71">
      <w:pPr>
        <w:rPr>
          <w:rFonts w:asciiTheme="minorHAnsi" w:hAnsiTheme="minorHAnsi" w:cstheme="minorHAnsi"/>
        </w:rPr>
      </w:pPr>
    </w:p>
    <w:p w14:paraId="38C2E696" w14:textId="6374E7CA" w:rsidR="00ED348F" w:rsidRDefault="00ED348F" w:rsidP="008E5F71">
      <w:pPr>
        <w:rPr>
          <w:rFonts w:asciiTheme="minorHAnsi" w:hAnsiTheme="minorHAnsi" w:cstheme="minorHAnsi"/>
        </w:rPr>
      </w:pPr>
      <w:r>
        <w:rPr>
          <w:rFonts w:asciiTheme="minorHAnsi" w:hAnsiTheme="minorHAnsi" w:cstheme="minorHAnsi"/>
        </w:rPr>
        <w:t xml:space="preserve">The following </w:t>
      </w:r>
      <w:r w:rsidR="00F611C6">
        <w:rPr>
          <w:rFonts w:asciiTheme="minorHAnsi" w:hAnsiTheme="minorHAnsi" w:cstheme="minorHAnsi"/>
        </w:rPr>
        <w:t xml:space="preserve">JavaScript </w:t>
      </w:r>
      <w:r>
        <w:rPr>
          <w:rFonts w:asciiTheme="minorHAnsi" w:hAnsiTheme="minorHAnsi" w:cstheme="minorHAnsi"/>
        </w:rPr>
        <w:t xml:space="preserve">statement </w:t>
      </w:r>
      <w:r w:rsidR="00F611C6">
        <w:rPr>
          <w:rFonts w:asciiTheme="minorHAnsi" w:hAnsiTheme="minorHAnsi" w:cstheme="minorHAnsi"/>
        </w:rPr>
        <w:t xml:space="preserve">uses the dayjs library to convert a date from “YYYY-MM-DD” stored in the variable </w:t>
      </w:r>
      <w:r w:rsidR="00F611C6" w:rsidRPr="00F611C6">
        <w:rPr>
          <w:rFonts w:ascii="Courier" w:hAnsi="Courier" w:cstheme="minorHAnsi"/>
        </w:rPr>
        <w:t>myDate</w:t>
      </w:r>
      <w:r w:rsidR="00F611C6">
        <w:rPr>
          <w:rFonts w:asciiTheme="minorHAnsi" w:hAnsiTheme="minorHAnsi" w:cstheme="minorHAnsi"/>
        </w:rPr>
        <w:t xml:space="preserve"> to a timestamp:</w:t>
      </w:r>
    </w:p>
    <w:p w14:paraId="2C2AFC2B" w14:textId="25DA18EF" w:rsidR="00F611C6" w:rsidRDefault="00F611C6" w:rsidP="008E5F7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3AFB4D62" w14:textId="0C9FE451" w:rsidR="00F611C6" w:rsidRPr="00F611C6" w:rsidRDefault="00F611C6" w:rsidP="008E5F71">
      <w:pPr>
        <w:rPr>
          <w:rFonts w:ascii="Courier" w:hAnsi="Courier" w:cstheme="minorHAnsi"/>
        </w:rPr>
      </w:pPr>
      <w:r>
        <w:rPr>
          <w:rFonts w:asciiTheme="minorHAnsi" w:hAnsiTheme="minorHAnsi" w:cstheme="minorHAnsi"/>
        </w:rPr>
        <w:tab/>
      </w:r>
      <w:r>
        <w:rPr>
          <w:rFonts w:asciiTheme="minorHAnsi" w:hAnsiTheme="minorHAnsi" w:cstheme="minorHAnsi"/>
        </w:rPr>
        <w:tab/>
      </w:r>
      <w:r w:rsidRPr="00F611C6">
        <w:rPr>
          <w:rFonts w:ascii="Courier" w:hAnsi="Courier" w:cstheme="minorHAnsi"/>
        </w:rPr>
        <w:t>let timestamp = dayjs(myDate).unix()</w:t>
      </w:r>
    </w:p>
    <w:p w14:paraId="6D06B923" w14:textId="4FDB90A3" w:rsidR="00F611C6" w:rsidRDefault="00F611C6" w:rsidP="008E5F71">
      <w:pPr>
        <w:rPr>
          <w:rFonts w:asciiTheme="minorHAnsi" w:hAnsiTheme="minorHAnsi" w:cstheme="minorHAnsi"/>
        </w:rPr>
      </w:pPr>
    </w:p>
    <w:p w14:paraId="35489E66" w14:textId="147E5C18" w:rsidR="00F611C6" w:rsidRDefault="00F611C6" w:rsidP="00F611C6">
      <w:pPr>
        <w:rPr>
          <w:rFonts w:asciiTheme="minorHAnsi" w:hAnsiTheme="minorHAnsi" w:cstheme="minorHAnsi"/>
        </w:rPr>
      </w:pPr>
      <w:r>
        <w:rPr>
          <w:rFonts w:asciiTheme="minorHAnsi" w:hAnsiTheme="minorHAnsi" w:cstheme="minorHAnsi"/>
        </w:rPr>
        <w:t>Add statements to the click handler for the “Generate Report” button that co</w:t>
      </w:r>
      <w:r w:rsidR="00893EB3">
        <w:rPr>
          <w:rFonts w:asciiTheme="minorHAnsi" w:hAnsiTheme="minorHAnsi" w:cstheme="minorHAnsi"/>
        </w:rPr>
        <w:t>n</w:t>
      </w:r>
      <w:r>
        <w:rPr>
          <w:rFonts w:asciiTheme="minorHAnsi" w:hAnsiTheme="minorHAnsi" w:cstheme="minorHAnsi"/>
        </w:rPr>
        <w:t xml:space="preserve">vert the start and end dates to timestamps.  Display these time stamps using </w:t>
      </w:r>
      <w:r w:rsidRPr="00F611C6">
        <w:rPr>
          <w:rFonts w:ascii="Courier" w:hAnsi="Courier" w:cstheme="minorHAnsi"/>
        </w:rPr>
        <w:t>console.log</w:t>
      </w:r>
      <w:r>
        <w:rPr>
          <w:rFonts w:asciiTheme="minorHAnsi" w:hAnsiTheme="minorHAnsi" w:cstheme="minorHAnsi"/>
        </w:rPr>
        <w:t xml:space="preserve"> statements so that you can test your code using some of the dates from earlier (see #15). </w:t>
      </w:r>
    </w:p>
    <w:p w14:paraId="0BA0D4F9" w14:textId="77777777" w:rsidR="00721BA8" w:rsidRDefault="00721BA8" w:rsidP="008E5F71">
      <w:pPr>
        <w:rPr>
          <w:rFonts w:asciiTheme="minorHAnsi" w:hAnsiTheme="minorHAnsi" w:cstheme="minorHAnsi"/>
        </w:rPr>
      </w:pPr>
    </w:p>
    <w:p w14:paraId="06F4F587" w14:textId="6F118A1A" w:rsidR="003C11F1" w:rsidRDefault="00674D07" w:rsidP="008E5F71">
      <w:pPr>
        <w:rPr>
          <w:rFonts w:asciiTheme="minorHAnsi" w:hAnsiTheme="minorHAnsi" w:cstheme="minorHAnsi"/>
        </w:rPr>
      </w:pPr>
      <w:r>
        <w:rPr>
          <w:rFonts w:asciiTheme="minorHAnsi" w:hAnsiTheme="minorHAnsi" w:cstheme="minorHAnsi"/>
        </w:rPr>
        <w:t xml:space="preserve">24. </w:t>
      </w:r>
      <w:r w:rsidR="00893EB3">
        <w:rPr>
          <w:rFonts w:asciiTheme="minorHAnsi" w:hAnsiTheme="minorHAnsi" w:cstheme="minorHAnsi"/>
        </w:rPr>
        <w:t xml:space="preserve">Next, </w:t>
      </w:r>
      <w:r w:rsidR="003C11F1">
        <w:rPr>
          <w:rFonts w:asciiTheme="minorHAnsi" w:hAnsiTheme="minorHAnsi" w:cstheme="minorHAnsi"/>
        </w:rPr>
        <w:t xml:space="preserve">add code to the click handler that builds a string holding the request (i.e. the endpoint and query parameters) that you’ll need to use to request the harvest logs.  Use a </w:t>
      </w:r>
      <w:r w:rsidR="003C11F1" w:rsidRPr="003C11F1">
        <w:rPr>
          <w:rFonts w:ascii="Courier" w:hAnsi="Courier" w:cstheme="minorHAnsi"/>
        </w:rPr>
        <w:t>console.log</w:t>
      </w:r>
      <w:r w:rsidR="003C11F1">
        <w:rPr>
          <w:rFonts w:asciiTheme="minorHAnsi" w:hAnsiTheme="minorHAnsi" w:cstheme="minorHAnsi"/>
        </w:rPr>
        <w:t xml:space="preserve"> statement to display the request.  When this is working, the request should look </w:t>
      </w:r>
      <w:del w:id="3" w:author="MacCormick, John" w:date="2022-01-15T20:38:00Z">
        <w:r w:rsidR="003C11F1" w:rsidDel="00F32294">
          <w:rPr>
            <w:rFonts w:asciiTheme="minorHAnsi" w:hAnsiTheme="minorHAnsi" w:cstheme="minorHAnsi"/>
          </w:rPr>
          <w:delText xml:space="preserve">like </w:delText>
        </w:r>
      </w:del>
      <w:r w:rsidR="003C11F1">
        <w:rPr>
          <w:rFonts w:asciiTheme="minorHAnsi" w:hAnsiTheme="minorHAnsi" w:cstheme="minorHAnsi"/>
        </w:rPr>
        <w:t xml:space="preserve">something </w:t>
      </w:r>
      <w:ins w:id="4" w:author="MacCormick, John" w:date="2022-01-15T20:38:00Z">
        <w:r w:rsidR="00F32294">
          <w:rPr>
            <w:rFonts w:asciiTheme="minorHAnsi" w:hAnsiTheme="minorHAnsi" w:cstheme="minorHAnsi"/>
          </w:rPr>
          <w:t xml:space="preserve">like </w:t>
        </w:r>
      </w:ins>
      <w:r w:rsidR="003C11F1">
        <w:rPr>
          <w:rFonts w:asciiTheme="minorHAnsi" w:hAnsiTheme="minorHAnsi" w:cstheme="minorHAnsi"/>
        </w:rPr>
        <w:t>the following:</w:t>
      </w:r>
    </w:p>
    <w:p w14:paraId="46E78EE7" w14:textId="77777777" w:rsidR="003C11F1" w:rsidRDefault="003C11F1" w:rsidP="008E5F71">
      <w:pPr>
        <w:rPr>
          <w:rFonts w:asciiTheme="minorHAnsi" w:hAnsiTheme="minorHAnsi" w:cstheme="minorHAnsi"/>
        </w:rPr>
      </w:pPr>
    </w:p>
    <w:p w14:paraId="4C7AEE4F" w14:textId="007A2A65" w:rsidR="00182717" w:rsidRPr="001C6ABA" w:rsidRDefault="003C11F1" w:rsidP="00182717">
      <w:pPr>
        <w:rPr>
          <w:rFonts w:ascii="Courier" w:hAnsi="Courier"/>
          <w:sz w:val="20"/>
          <w:szCs w:val="20"/>
        </w:rPr>
      </w:pPr>
      <w:r w:rsidRPr="001C6ABA">
        <w:rPr>
          <w:rFonts w:ascii="Courier" w:hAnsi="Courier" w:cstheme="minorHAnsi"/>
          <w:sz w:val="20"/>
          <w:szCs w:val="20"/>
        </w:rPr>
        <w:t>/log.json?type=farm_harvest&amp;timestamp[ge]=</w:t>
      </w:r>
      <w:r w:rsidR="00182717" w:rsidRPr="001C6ABA">
        <w:rPr>
          <w:rFonts w:ascii="Courier" w:hAnsi="Courier"/>
          <w:sz w:val="20"/>
          <w:szCs w:val="20"/>
          <w:shd w:val="clear" w:color="auto" w:fill="FFFFFF"/>
        </w:rPr>
        <w:t>1588651200</w:t>
      </w:r>
      <w:r w:rsidRPr="001C6ABA">
        <w:rPr>
          <w:rFonts w:ascii="Courier" w:hAnsi="Courier" w:cstheme="minorHAnsi"/>
          <w:sz w:val="20"/>
          <w:szCs w:val="20"/>
        </w:rPr>
        <w:t>&amp;timestamp[</w:t>
      </w:r>
      <w:r w:rsidR="00182717" w:rsidRPr="001C6ABA">
        <w:rPr>
          <w:rFonts w:ascii="Courier" w:hAnsi="Courier" w:cstheme="minorHAnsi"/>
          <w:sz w:val="20"/>
          <w:szCs w:val="20"/>
        </w:rPr>
        <w:t>le]=</w:t>
      </w:r>
      <w:r w:rsidR="00182717" w:rsidRPr="001C6ABA">
        <w:rPr>
          <w:rFonts w:ascii="Courier" w:hAnsi="Courier"/>
          <w:sz w:val="20"/>
          <w:szCs w:val="20"/>
          <w:shd w:val="clear" w:color="auto" w:fill="FFFFFF"/>
        </w:rPr>
        <w:t>1589515200</w:t>
      </w:r>
    </w:p>
    <w:p w14:paraId="1829C37D" w14:textId="77777777" w:rsidR="003C11F1" w:rsidRDefault="003C11F1" w:rsidP="008E5F71">
      <w:pPr>
        <w:rPr>
          <w:rFonts w:asciiTheme="minorHAnsi" w:hAnsiTheme="minorHAnsi" w:cstheme="minorHAnsi"/>
        </w:rPr>
      </w:pPr>
    </w:p>
    <w:p w14:paraId="7EB6641A" w14:textId="2C3F1C20" w:rsidR="00674D07" w:rsidRDefault="003C11F1" w:rsidP="008E5F71">
      <w:pPr>
        <w:rPr>
          <w:rFonts w:asciiTheme="minorHAnsi" w:hAnsiTheme="minorHAnsi" w:cstheme="minorHAnsi"/>
        </w:rPr>
      </w:pPr>
      <w:r>
        <w:rPr>
          <w:rFonts w:asciiTheme="minorHAnsi" w:hAnsiTheme="minorHAnsi" w:cstheme="minorHAnsi"/>
        </w:rPr>
        <w:t>When you are testing, be sure that the timestamps in your request agree with those in the start and end date UI elements.</w:t>
      </w:r>
    </w:p>
    <w:p w14:paraId="13EF2470" w14:textId="77777777" w:rsidR="00674D07" w:rsidRDefault="00674D07" w:rsidP="008E5F71">
      <w:pPr>
        <w:rPr>
          <w:rFonts w:asciiTheme="minorHAnsi" w:hAnsiTheme="minorHAnsi" w:cstheme="minorHAnsi"/>
        </w:rPr>
      </w:pPr>
    </w:p>
    <w:p w14:paraId="197E0FB6" w14:textId="5158EF2D" w:rsidR="00E56229" w:rsidRDefault="008E5F71" w:rsidP="00E56229">
      <w:pPr>
        <w:rPr>
          <w:rFonts w:asciiTheme="minorHAnsi" w:hAnsiTheme="minorHAnsi" w:cstheme="minorHAnsi"/>
        </w:rPr>
      </w:pPr>
      <w:r>
        <w:rPr>
          <w:rFonts w:asciiTheme="minorHAnsi" w:hAnsiTheme="minorHAnsi" w:cstheme="minorHAnsi"/>
        </w:rPr>
        <w:t>2</w:t>
      </w:r>
      <w:r w:rsidR="00674D07">
        <w:rPr>
          <w:rFonts w:asciiTheme="minorHAnsi" w:hAnsiTheme="minorHAnsi" w:cstheme="minorHAnsi"/>
        </w:rPr>
        <w:t>5</w:t>
      </w:r>
      <w:r>
        <w:rPr>
          <w:rFonts w:asciiTheme="minorHAnsi" w:hAnsiTheme="minorHAnsi" w:cstheme="minorHAnsi"/>
        </w:rPr>
        <w:t xml:space="preserve">. </w:t>
      </w:r>
      <w:r w:rsidR="00DA5F7C">
        <w:rPr>
          <w:rFonts w:asciiTheme="minorHAnsi" w:hAnsiTheme="minorHAnsi" w:cstheme="minorHAnsi"/>
        </w:rPr>
        <w:t>Now we need to make</w:t>
      </w:r>
      <w:r w:rsidR="007C7A0A">
        <w:rPr>
          <w:rFonts w:asciiTheme="minorHAnsi" w:hAnsiTheme="minorHAnsi" w:cstheme="minorHAnsi"/>
        </w:rPr>
        <w:t xml:space="preserve"> </w:t>
      </w:r>
      <w:r w:rsidR="00DA5F7C">
        <w:rPr>
          <w:rFonts w:asciiTheme="minorHAnsi" w:hAnsiTheme="minorHAnsi" w:cstheme="minorHAnsi"/>
        </w:rPr>
        <w:t xml:space="preserve">the API request to the farmOS API.  You may recall that when making request it is possible that large responses will be split into multiple pages. Gathering multiple pages of responses can be </w:t>
      </w:r>
      <w:r w:rsidR="00E56229">
        <w:rPr>
          <w:rFonts w:asciiTheme="minorHAnsi" w:hAnsiTheme="minorHAnsi" w:cstheme="minorHAnsi"/>
        </w:rPr>
        <w:t>tedious, so t</w:t>
      </w:r>
      <w:r w:rsidR="00DA5F7C">
        <w:rPr>
          <w:rFonts w:asciiTheme="minorHAnsi" w:hAnsiTheme="minorHAnsi" w:cstheme="minorHAnsi"/>
        </w:rPr>
        <w:t xml:space="preserve">he </w:t>
      </w:r>
      <w:r w:rsidR="00477B1F">
        <w:rPr>
          <w:rFonts w:asciiTheme="minorHAnsi" w:hAnsiTheme="minorHAnsi" w:cstheme="minorHAnsi"/>
        </w:rPr>
        <w:t>FarmOSAPI</w:t>
      </w:r>
      <w:r w:rsidR="00DA5F7C">
        <w:rPr>
          <w:rFonts w:asciiTheme="minorHAnsi" w:hAnsiTheme="minorHAnsi" w:cstheme="minorHAnsi"/>
        </w:rPr>
        <w:t xml:space="preserve"> library provides </w:t>
      </w:r>
      <w:r w:rsidR="00E56229">
        <w:rPr>
          <w:rFonts w:asciiTheme="minorHAnsi" w:hAnsiTheme="minorHAnsi" w:cstheme="minorHAnsi"/>
        </w:rPr>
        <w:t xml:space="preserve">the </w:t>
      </w:r>
      <w:r w:rsidR="00E56229" w:rsidRPr="00E56229">
        <w:rPr>
          <w:rFonts w:ascii="Courier" w:hAnsi="Courier" w:cstheme="minorHAnsi"/>
        </w:rPr>
        <w:t>getAllPages</w:t>
      </w:r>
      <w:r w:rsidR="00E56229">
        <w:rPr>
          <w:rFonts w:asciiTheme="minorHAnsi" w:hAnsiTheme="minorHAnsi" w:cstheme="minorHAnsi"/>
        </w:rPr>
        <w:t xml:space="preserve"> </w:t>
      </w:r>
      <w:r w:rsidR="00DA5F7C">
        <w:rPr>
          <w:rFonts w:asciiTheme="minorHAnsi" w:hAnsiTheme="minorHAnsi" w:cstheme="minorHAnsi"/>
        </w:rPr>
        <w:t xml:space="preserve">convenience function </w:t>
      </w:r>
      <w:r w:rsidR="00E56229">
        <w:rPr>
          <w:rFonts w:asciiTheme="minorHAnsi" w:hAnsiTheme="minorHAnsi" w:cstheme="minorHAnsi"/>
        </w:rPr>
        <w:t>that does this for us.</w:t>
      </w:r>
    </w:p>
    <w:p w14:paraId="31074E39" w14:textId="77777777" w:rsidR="00E56229" w:rsidRDefault="00E56229" w:rsidP="00E56229">
      <w:pPr>
        <w:rPr>
          <w:rFonts w:asciiTheme="minorHAnsi" w:hAnsiTheme="minorHAnsi" w:cstheme="minorHAnsi"/>
        </w:rPr>
      </w:pPr>
    </w:p>
    <w:p w14:paraId="423E70AF" w14:textId="7E9ED0B8" w:rsidR="00E56229" w:rsidRPr="00E56229" w:rsidRDefault="00E56229" w:rsidP="00E56229">
      <w:pPr>
        <w:rPr>
          <w:rFonts w:asciiTheme="minorHAnsi" w:hAnsiTheme="minorHAnsi" w:cstheme="minorHAnsi"/>
        </w:rPr>
      </w:pPr>
      <w:r>
        <w:rPr>
          <w:rFonts w:asciiTheme="minorHAnsi" w:hAnsiTheme="minorHAnsi" w:cstheme="minorHAnsi"/>
        </w:rPr>
        <w:lastRenderedPageBreak/>
        <w:t xml:space="preserve">Open the documentation for the FarmOSAPI in your browser and find the </w:t>
      </w:r>
      <w:r w:rsidR="007C7A0A">
        <w:rPr>
          <w:rFonts w:asciiTheme="minorHAnsi" w:hAnsiTheme="minorHAnsi" w:cstheme="minorHAnsi"/>
        </w:rPr>
        <w:t xml:space="preserve">first example for </w:t>
      </w:r>
      <w:r>
        <w:rPr>
          <w:rFonts w:asciiTheme="minorHAnsi" w:hAnsiTheme="minorHAnsi" w:cstheme="minorHAnsi"/>
        </w:rPr>
        <w:t xml:space="preserve">the </w:t>
      </w:r>
      <w:r w:rsidRPr="00E56229">
        <w:rPr>
          <w:rFonts w:ascii="Courier" w:hAnsi="Courier" w:cstheme="minorHAnsi"/>
        </w:rPr>
        <w:t>getAllPages</w:t>
      </w:r>
      <w:r>
        <w:rPr>
          <w:rFonts w:asciiTheme="minorHAnsi" w:hAnsiTheme="minorHAnsi" w:cstheme="minorHAnsi"/>
        </w:rPr>
        <w:t xml:space="preserve"> function</w:t>
      </w:r>
      <w:r w:rsidR="007C7A0A">
        <w:rPr>
          <w:rFonts w:asciiTheme="minorHAnsi" w:hAnsiTheme="minorHAnsi" w:cstheme="minorHAnsi"/>
        </w:rPr>
        <w:t xml:space="preserve"> in its detailed documentation</w:t>
      </w:r>
      <w:r>
        <w:rPr>
          <w:rFonts w:asciiTheme="minorHAnsi" w:hAnsiTheme="minorHAnsi" w:cstheme="minorHAnsi"/>
        </w:rPr>
        <w:t>:</w:t>
      </w:r>
    </w:p>
    <w:p w14:paraId="7075CDC0" w14:textId="77777777" w:rsidR="00E56229" w:rsidRPr="0063366C" w:rsidRDefault="00E56229" w:rsidP="00E56229">
      <w:pPr>
        <w:pStyle w:val="ListParagraph"/>
        <w:numPr>
          <w:ilvl w:val="0"/>
          <w:numId w:val="4"/>
        </w:numPr>
      </w:pPr>
      <w:r w:rsidRPr="0063366C">
        <w:rPr>
          <w:rFonts w:ascii="Courier" w:hAnsi="Courier"/>
        </w:rPr>
        <w:t>farmdata2_modules/fd2_tabs/resources/doc/index.html</w:t>
      </w:r>
    </w:p>
    <w:p w14:paraId="19CE789B" w14:textId="2DBA2A9E" w:rsidR="00477B1F" w:rsidRDefault="00E56229" w:rsidP="00E56229">
      <w:pPr>
        <w:rPr>
          <w:rFonts w:asciiTheme="minorHAnsi" w:hAnsiTheme="minorHAnsi" w:cstheme="minorHAnsi"/>
        </w:rPr>
      </w:pPr>
      <w:r>
        <w:rPr>
          <w:rFonts w:asciiTheme="minorHAnsi" w:hAnsiTheme="minorHAnsi" w:cstheme="minorHAnsi"/>
        </w:rPr>
        <w:t xml:space="preserve"> </w:t>
      </w:r>
    </w:p>
    <w:p w14:paraId="5A01A7F8" w14:textId="272BAA28" w:rsidR="007C7A0A" w:rsidRDefault="007C7A0A" w:rsidP="007C7A0A">
      <w:pPr>
        <w:ind w:left="360"/>
        <w:rPr>
          <w:rFonts w:asciiTheme="minorHAnsi" w:hAnsiTheme="minorHAnsi" w:cstheme="minorHAnsi"/>
        </w:rPr>
      </w:pPr>
      <w:r>
        <w:rPr>
          <w:rFonts w:asciiTheme="minorHAnsi" w:hAnsiTheme="minorHAnsi" w:cstheme="minorHAnsi"/>
        </w:rPr>
        <w:t xml:space="preserve">a. The first example for </w:t>
      </w:r>
      <w:r w:rsidRPr="007C7A0A">
        <w:rPr>
          <w:rFonts w:ascii="Courier" w:hAnsi="Courier" w:cstheme="minorHAnsi"/>
        </w:rPr>
        <w:t>getAllPages</w:t>
      </w:r>
      <w:r>
        <w:rPr>
          <w:rFonts w:asciiTheme="minorHAnsi" w:hAnsiTheme="minorHAnsi" w:cstheme="minorHAnsi"/>
        </w:rPr>
        <w:t xml:space="preserve"> requires an existing array to collect the resulting logs. Create new property in your Vue data for these results and initialize it to an empty array.</w:t>
      </w:r>
    </w:p>
    <w:p w14:paraId="512B99FF" w14:textId="10BFA0D5" w:rsidR="007C7A0A" w:rsidRDefault="007C7A0A" w:rsidP="007C7A0A">
      <w:pPr>
        <w:ind w:left="360"/>
        <w:rPr>
          <w:rFonts w:asciiTheme="minorHAnsi" w:hAnsiTheme="minorHAnsi" w:cstheme="minorHAnsi"/>
        </w:rPr>
      </w:pPr>
    </w:p>
    <w:p w14:paraId="71C60C5C" w14:textId="77777777" w:rsidR="00D30050" w:rsidRDefault="007C7A0A" w:rsidP="007C7A0A">
      <w:pPr>
        <w:ind w:left="360"/>
        <w:rPr>
          <w:rFonts w:asciiTheme="minorHAnsi" w:hAnsiTheme="minorHAnsi" w:cstheme="minorHAnsi"/>
        </w:rPr>
      </w:pPr>
      <w:r>
        <w:rPr>
          <w:rFonts w:asciiTheme="minorHAnsi" w:hAnsiTheme="minorHAnsi" w:cstheme="minorHAnsi"/>
        </w:rPr>
        <w:t>b. Us</w:t>
      </w:r>
      <w:r w:rsidR="00622114">
        <w:rPr>
          <w:rFonts w:asciiTheme="minorHAnsi" w:hAnsiTheme="minorHAnsi" w:cstheme="minorHAnsi"/>
        </w:rPr>
        <w:t>ing</w:t>
      </w:r>
      <w:r>
        <w:rPr>
          <w:rFonts w:asciiTheme="minorHAnsi" w:hAnsiTheme="minorHAnsi" w:cstheme="minorHAnsi"/>
        </w:rPr>
        <w:t xml:space="preserve"> the example code in the documentation</w:t>
      </w:r>
      <w:r w:rsidR="00622114">
        <w:rPr>
          <w:rFonts w:asciiTheme="minorHAnsi" w:hAnsiTheme="minorHAnsi" w:cstheme="minorHAnsi"/>
        </w:rPr>
        <w:t xml:space="preserve"> for </w:t>
      </w:r>
      <w:r w:rsidR="00622114" w:rsidRPr="00D30050">
        <w:rPr>
          <w:rFonts w:ascii="Courier" w:hAnsi="Courier" w:cstheme="minorHAnsi"/>
        </w:rPr>
        <w:t>getAllPages</w:t>
      </w:r>
      <w:r w:rsidR="00622114">
        <w:rPr>
          <w:rFonts w:asciiTheme="minorHAnsi" w:hAnsiTheme="minorHAnsi" w:cstheme="minorHAnsi"/>
        </w:rPr>
        <w:t xml:space="preserve"> as a guide, </w:t>
      </w:r>
      <w:r>
        <w:rPr>
          <w:rFonts w:asciiTheme="minorHAnsi" w:hAnsiTheme="minorHAnsi" w:cstheme="minorHAnsi"/>
        </w:rPr>
        <w:t>add code to the click handler for the “Generate Report” button that request the harvest logs</w:t>
      </w:r>
    </w:p>
    <w:p w14:paraId="6D227C18" w14:textId="77777777" w:rsidR="00D30050" w:rsidRDefault="00D30050" w:rsidP="007C7A0A">
      <w:pPr>
        <w:ind w:left="360"/>
        <w:rPr>
          <w:rFonts w:asciiTheme="minorHAnsi" w:hAnsiTheme="minorHAnsi" w:cstheme="minorHAnsi"/>
        </w:rPr>
      </w:pPr>
    </w:p>
    <w:p w14:paraId="7F04DF8D" w14:textId="6BCF69D4" w:rsidR="007C7A0A" w:rsidRDefault="009236CF" w:rsidP="00D65756">
      <w:pPr>
        <w:ind w:left="360"/>
        <w:rPr>
          <w:rFonts w:asciiTheme="minorHAnsi" w:hAnsiTheme="minorHAnsi" w:cstheme="minorHAnsi"/>
        </w:rPr>
      </w:pPr>
      <w:r>
        <w:rPr>
          <w:rFonts w:asciiTheme="minorHAnsi" w:hAnsiTheme="minorHAnsi" w:cstheme="minorHAnsi"/>
        </w:rPr>
        <w:t>c</w:t>
      </w:r>
      <w:r w:rsidR="007C7A0A">
        <w:rPr>
          <w:rFonts w:asciiTheme="minorHAnsi" w:hAnsiTheme="minorHAnsi" w:cstheme="minorHAnsi"/>
        </w:rPr>
        <w:t xml:space="preserve">. </w:t>
      </w:r>
      <w:r w:rsidR="00D65756">
        <w:rPr>
          <w:rFonts w:asciiTheme="minorHAnsi" w:hAnsiTheme="minorHAnsi" w:cstheme="minorHAnsi"/>
        </w:rPr>
        <w:t>Now let’s check the response.  R</w:t>
      </w:r>
      <w:r w:rsidR="007C7A0A">
        <w:rPr>
          <w:rFonts w:asciiTheme="minorHAnsi" w:hAnsiTheme="minorHAnsi" w:cstheme="minorHAnsi"/>
        </w:rPr>
        <w:t>eload</w:t>
      </w:r>
      <w:r w:rsidR="00D65756">
        <w:rPr>
          <w:rFonts w:asciiTheme="minorHAnsi" w:hAnsiTheme="minorHAnsi" w:cstheme="minorHAnsi"/>
        </w:rPr>
        <w:t xml:space="preserve"> </w:t>
      </w:r>
      <w:r w:rsidR="007C7A0A">
        <w:rPr>
          <w:rFonts w:asciiTheme="minorHAnsi" w:hAnsiTheme="minorHAnsi" w:cstheme="minorHAnsi"/>
        </w:rPr>
        <w:t xml:space="preserve">the </w:t>
      </w:r>
      <w:r w:rsidR="00D65756">
        <w:rPr>
          <w:rFonts w:asciiTheme="minorHAnsi" w:hAnsiTheme="minorHAnsi" w:cstheme="minorHAnsi"/>
        </w:rPr>
        <w:t xml:space="preserve">page and </w:t>
      </w:r>
      <w:r w:rsidR="00675BD8">
        <w:rPr>
          <w:rFonts w:asciiTheme="minorHAnsi" w:hAnsiTheme="minorHAnsi" w:cstheme="minorHAnsi"/>
        </w:rPr>
        <w:t>use</w:t>
      </w:r>
      <w:r w:rsidR="00D65756">
        <w:rPr>
          <w:rFonts w:asciiTheme="minorHAnsi" w:hAnsiTheme="minorHAnsi" w:cstheme="minorHAnsi"/>
        </w:rPr>
        <w:t xml:space="preserve"> the Vue DevTools to inspect the array that you </w:t>
      </w:r>
      <w:r w:rsidR="00124E7B">
        <w:rPr>
          <w:rFonts w:asciiTheme="minorHAnsi" w:hAnsiTheme="minorHAnsi" w:cstheme="minorHAnsi"/>
        </w:rPr>
        <w:t xml:space="preserve">added to the </w:t>
      </w:r>
      <w:r w:rsidR="00124E7B" w:rsidRPr="00124E7B">
        <w:rPr>
          <w:rFonts w:ascii="Courier" w:hAnsi="Courier" w:cstheme="minorHAnsi"/>
        </w:rPr>
        <w:t>data</w:t>
      </w:r>
      <w:r w:rsidR="00D65756">
        <w:rPr>
          <w:rFonts w:asciiTheme="minorHAnsi" w:hAnsiTheme="minorHAnsi" w:cstheme="minorHAnsi"/>
        </w:rPr>
        <w:t xml:space="preserve"> in part a.  </w:t>
      </w:r>
      <w:r w:rsidR="00124E7B">
        <w:rPr>
          <w:rFonts w:asciiTheme="minorHAnsi" w:hAnsiTheme="minorHAnsi" w:cstheme="minorHAnsi"/>
        </w:rPr>
        <w:t>Before clicking the “Generate Report” button i</w:t>
      </w:r>
      <w:r w:rsidR="00D65756">
        <w:rPr>
          <w:rFonts w:asciiTheme="minorHAnsi" w:hAnsiTheme="minorHAnsi" w:cstheme="minorHAnsi"/>
        </w:rPr>
        <w:t xml:space="preserve">t should be empty.  </w:t>
      </w:r>
      <w:r w:rsidR="00124E7B">
        <w:rPr>
          <w:rFonts w:asciiTheme="minorHAnsi" w:hAnsiTheme="minorHAnsi" w:cstheme="minorHAnsi"/>
        </w:rPr>
        <w:t>S</w:t>
      </w:r>
      <w:r w:rsidR="00D65756">
        <w:rPr>
          <w:rFonts w:asciiTheme="minorHAnsi" w:hAnsiTheme="minorHAnsi" w:cstheme="minorHAnsi"/>
        </w:rPr>
        <w:t xml:space="preserve">et the </w:t>
      </w:r>
      <w:r w:rsidR="00124E7B">
        <w:rPr>
          <w:rFonts w:asciiTheme="minorHAnsi" w:hAnsiTheme="minorHAnsi" w:cstheme="minorHAnsi"/>
        </w:rPr>
        <w:t xml:space="preserve">start and end </w:t>
      </w:r>
      <w:r w:rsidR="00D65756">
        <w:rPr>
          <w:rFonts w:asciiTheme="minorHAnsi" w:hAnsiTheme="minorHAnsi" w:cstheme="minorHAnsi"/>
        </w:rPr>
        <w:t>dates using those from question #18 and click the “Generate Report” button. Check that the array is populated with the appropriate harvest logs by checking the ids of the first and last one</w:t>
      </w:r>
      <w:r w:rsidR="00C96312">
        <w:rPr>
          <w:rFonts w:asciiTheme="minorHAnsi" w:hAnsiTheme="minorHAnsi" w:cstheme="minorHAnsi"/>
        </w:rPr>
        <w:t xml:space="preserve">. Because you used the dates from question #18, these id’s </w:t>
      </w:r>
      <w:r w:rsidR="00D65756">
        <w:rPr>
          <w:rFonts w:asciiTheme="minorHAnsi" w:hAnsiTheme="minorHAnsi" w:cstheme="minorHAnsi"/>
        </w:rPr>
        <w:t xml:space="preserve">should agree with </w:t>
      </w:r>
      <w:r w:rsidR="00C96312">
        <w:rPr>
          <w:rFonts w:asciiTheme="minorHAnsi" w:hAnsiTheme="minorHAnsi" w:cstheme="minorHAnsi"/>
        </w:rPr>
        <w:t>the ones you reported</w:t>
      </w:r>
      <w:r w:rsidR="00BC32BD">
        <w:rPr>
          <w:rFonts w:asciiTheme="minorHAnsi" w:hAnsiTheme="minorHAnsi" w:cstheme="minorHAnsi"/>
        </w:rPr>
        <w:t xml:space="preserve"> in</w:t>
      </w:r>
      <w:r w:rsidR="00D65756">
        <w:rPr>
          <w:rFonts w:asciiTheme="minorHAnsi" w:hAnsiTheme="minorHAnsi" w:cstheme="minorHAnsi"/>
        </w:rPr>
        <w:t xml:space="preserve"> question #19.</w:t>
      </w:r>
    </w:p>
    <w:p w14:paraId="3289082E" w14:textId="77777777" w:rsidR="00674D07" w:rsidRDefault="00674D07" w:rsidP="008E5F71">
      <w:pPr>
        <w:rPr>
          <w:rFonts w:asciiTheme="minorHAnsi" w:hAnsiTheme="minorHAnsi" w:cstheme="minorHAnsi"/>
        </w:rPr>
      </w:pPr>
    </w:p>
    <w:p w14:paraId="32F33DE9" w14:textId="4F0AB622" w:rsidR="00674D07" w:rsidRPr="003F604E" w:rsidRDefault="00674D07" w:rsidP="00674D07">
      <w:pPr>
        <w:rPr>
          <w:rFonts w:asciiTheme="minorHAnsi" w:hAnsiTheme="minorHAnsi"/>
        </w:rPr>
      </w:pPr>
      <w:r>
        <w:rPr>
          <w:rFonts w:asciiTheme="minorHAnsi" w:hAnsiTheme="minorHAnsi"/>
        </w:rPr>
        <w:t>2</w:t>
      </w:r>
      <w:r w:rsidR="00E56229">
        <w:rPr>
          <w:rFonts w:asciiTheme="minorHAnsi" w:hAnsiTheme="minorHAnsi"/>
        </w:rPr>
        <w:t>6</w:t>
      </w:r>
      <w:r w:rsidRPr="003F604E">
        <w:rPr>
          <w:rFonts w:asciiTheme="minorHAnsi" w:hAnsiTheme="minorHAnsi"/>
        </w:rPr>
        <w:t>. Commit your changes to your feature branch with a meaningful commit message and push it to your origin.  Recall that this also updates your Draft Pull Request.</w:t>
      </w:r>
    </w:p>
    <w:p w14:paraId="0EDCFB73" w14:textId="509EBDE7" w:rsidR="008E5F71" w:rsidRDefault="008E5F71" w:rsidP="008E5F71">
      <w:pPr>
        <w:rPr>
          <w:rFonts w:asciiTheme="minorHAnsi" w:hAnsiTheme="minorHAnsi" w:cstheme="minorHAnsi"/>
        </w:rPr>
      </w:pPr>
    </w:p>
    <w:p w14:paraId="1C36152B" w14:textId="139045F9" w:rsidR="00C66D97" w:rsidRDefault="00C66D97" w:rsidP="00C66D97">
      <w:pPr>
        <w:rPr>
          <w:rFonts w:asciiTheme="minorHAnsi" w:hAnsiTheme="minorHAnsi" w:cstheme="minorHAnsi"/>
        </w:rPr>
      </w:pPr>
      <w:r w:rsidRPr="002D3EE3">
        <w:rPr>
          <w:rFonts w:asciiTheme="minorHAnsi" w:hAnsiTheme="minorHAnsi"/>
          <w:b/>
          <w:bCs/>
          <w:u w:val="single"/>
        </w:rPr>
        <w:t xml:space="preserve">Adding to the Harvest Report </w:t>
      </w:r>
      <w:r w:rsidR="00E772D0">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FE43A1">
        <w:rPr>
          <w:rFonts w:asciiTheme="minorHAnsi" w:hAnsiTheme="minorHAnsi"/>
          <w:b/>
          <w:bCs/>
          <w:u w:val="single"/>
        </w:rPr>
        <w:t>2</w:t>
      </w:r>
      <w:r>
        <w:rPr>
          <w:rFonts w:asciiTheme="minorHAnsi" w:hAnsiTheme="minorHAnsi"/>
          <w:b/>
          <w:bCs/>
          <w:u w:val="single"/>
        </w:rPr>
        <w:t>:</w:t>
      </w:r>
    </w:p>
    <w:p w14:paraId="61D6DA07" w14:textId="320F1CF8" w:rsidR="00C66D97" w:rsidRDefault="00C66D97" w:rsidP="00C66D97">
      <w:pPr>
        <w:rPr>
          <w:rFonts w:asciiTheme="minorHAnsi" w:hAnsiTheme="minorHAnsi" w:cstheme="minorHAnsi"/>
        </w:rPr>
      </w:pPr>
    </w:p>
    <w:p w14:paraId="08D731CF" w14:textId="7F628911" w:rsidR="006918FB" w:rsidRDefault="00B7593E" w:rsidP="00C66D97">
      <w:pPr>
        <w:rPr>
          <w:rFonts w:asciiTheme="minorHAnsi" w:hAnsiTheme="minorHAnsi" w:cstheme="minorHAnsi"/>
        </w:rPr>
      </w:pPr>
      <w:r>
        <w:rPr>
          <w:rFonts w:asciiTheme="minorHAnsi" w:hAnsiTheme="minorHAnsi" w:cstheme="minorHAnsi"/>
        </w:rPr>
        <w:t xml:space="preserve">27. </w:t>
      </w:r>
      <w:r w:rsidR="00580937">
        <w:rPr>
          <w:rFonts w:asciiTheme="minorHAnsi" w:hAnsiTheme="minorHAnsi" w:cstheme="minorHAnsi"/>
        </w:rPr>
        <w:t>We now have the data that is needed to populate the Harvest Report table.  However, it needs to be transformed into the format expected by the v-for that you used to create the table.  That is, it needs to be an array of objects with the properties date, area, crop, yield and units</w:t>
      </w:r>
      <w:r w:rsidR="00DC3A6C">
        <w:rPr>
          <w:rFonts w:asciiTheme="minorHAnsi" w:hAnsiTheme="minorHAnsi" w:cstheme="minorHAnsi"/>
        </w:rPr>
        <w:t>, as we defined it back in Activity #4</w:t>
      </w:r>
      <w:r w:rsidR="00580937">
        <w:rPr>
          <w:rFonts w:asciiTheme="minorHAnsi" w:hAnsiTheme="minorHAnsi" w:cstheme="minorHAnsi"/>
        </w:rPr>
        <w:t>.</w:t>
      </w:r>
      <w:r w:rsidR="008C45A4">
        <w:rPr>
          <w:rFonts w:asciiTheme="minorHAnsi" w:hAnsiTheme="minorHAnsi" w:cstheme="minorHAnsi"/>
        </w:rPr>
        <w:t xml:space="preserve"> Since we are transforming data that we already have </w:t>
      </w:r>
      <w:r w:rsidR="00DC3A6C">
        <w:rPr>
          <w:rFonts w:asciiTheme="minorHAnsi" w:hAnsiTheme="minorHAnsi" w:cstheme="minorHAnsi"/>
        </w:rPr>
        <w:t>into a different format just for</w:t>
      </w:r>
      <w:r w:rsidR="008C45A4">
        <w:rPr>
          <w:rFonts w:asciiTheme="minorHAnsi" w:hAnsiTheme="minorHAnsi" w:cstheme="minorHAnsi"/>
        </w:rPr>
        <w:t xml:space="preserve"> display purposes, we’ll use a computed property.</w:t>
      </w:r>
      <w:r w:rsidR="004B7377">
        <w:rPr>
          <w:rFonts w:asciiTheme="minorHAnsi" w:hAnsiTheme="minorHAnsi" w:cstheme="minorHAnsi"/>
        </w:rPr>
        <w:t xml:space="preserve">  This computed property will process the harvest logs and return an array containing just the data that we want to appear in the table.</w:t>
      </w:r>
    </w:p>
    <w:p w14:paraId="217D8F0B" w14:textId="77777777" w:rsidR="006918FB" w:rsidRDefault="006918FB" w:rsidP="00C66D97">
      <w:pPr>
        <w:rPr>
          <w:rFonts w:asciiTheme="minorHAnsi" w:hAnsiTheme="minorHAnsi" w:cstheme="minorHAnsi"/>
        </w:rPr>
      </w:pPr>
    </w:p>
    <w:p w14:paraId="26222DA2" w14:textId="108D2168" w:rsidR="00C66D97" w:rsidRDefault="00B7593E" w:rsidP="00B7593E">
      <w:pPr>
        <w:ind w:left="360"/>
        <w:rPr>
          <w:rFonts w:asciiTheme="minorHAnsi" w:hAnsiTheme="minorHAnsi" w:cstheme="minorHAnsi"/>
        </w:rPr>
      </w:pPr>
      <w:r>
        <w:rPr>
          <w:rFonts w:asciiTheme="minorHAnsi" w:hAnsiTheme="minorHAnsi" w:cstheme="minorHAnsi"/>
        </w:rPr>
        <w:t>a</w:t>
      </w:r>
      <w:r w:rsidR="00E806BC">
        <w:rPr>
          <w:rFonts w:asciiTheme="minorHAnsi" w:hAnsiTheme="minorHAnsi" w:cstheme="minorHAnsi"/>
        </w:rPr>
        <w:t xml:space="preserve">. </w:t>
      </w:r>
      <w:r w:rsidR="00BA3F96">
        <w:rPr>
          <w:rFonts w:asciiTheme="minorHAnsi" w:hAnsiTheme="minorHAnsi" w:cstheme="minorHAnsi"/>
        </w:rPr>
        <w:t xml:space="preserve">Add the following computed property to your Vue instance.  Change the name in the yellow highlight so that the </w:t>
      </w:r>
      <w:r w:rsidR="00BA3F96" w:rsidRPr="008F542B">
        <w:rPr>
          <w:rFonts w:ascii="Courier" w:hAnsi="Courier" w:cstheme="minorHAnsi"/>
        </w:rPr>
        <w:t>for</w:t>
      </w:r>
      <w:r w:rsidR="00BA3F96">
        <w:rPr>
          <w:rFonts w:asciiTheme="minorHAnsi" w:hAnsiTheme="minorHAnsi" w:cstheme="minorHAnsi"/>
        </w:rPr>
        <w:t xml:space="preserve"> loop will use the array of harvest logs in your Vue data.  </w:t>
      </w:r>
      <w:r w:rsidR="004B7377">
        <w:rPr>
          <w:rFonts w:asciiTheme="minorHAnsi" w:hAnsiTheme="minorHAnsi" w:cstheme="minorHAnsi"/>
        </w:rPr>
        <w:t xml:space="preserve">Note that the </w:t>
      </w:r>
      <w:r w:rsidR="004B7377" w:rsidRPr="004B7377">
        <w:rPr>
          <w:rFonts w:ascii="Courier" w:hAnsi="Courier" w:cstheme="minorHAnsi"/>
        </w:rPr>
        <w:t>for…of</w:t>
      </w:r>
      <w:r w:rsidR="004B7377">
        <w:rPr>
          <w:rFonts w:asciiTheme="minorHAnsi" w:hAnsiTheme="minorHAnsi" w:cstheme="minorHAnsi"/>
        </w:rPr>
        <w:t xml:space="preserve"> loop in JavaScript is like a </w:t>
      </w:r>
      <w:r w:rsidR="004B7377" w:rsidRPr="004B7377">
        <w:rPr>
          <w:rFonts w:ascii="Courier" w:hAnsi="Courier" w:cstheme="minorHAnsi"/>
        </w:rPr>
        <w:t>for…each</w:t>
      </w:r>
      <w:r w:rsidR="004B7377">
        <w:rPr>
          <w:rFonts w:asciiTheme="minorHAnsi" w:hAnsiTheme="minorHAnsi" w:cstheme="minorHAnsi"/>
        </w:rPr>
        <w:t xml:space="preserve"> loop in Java or a </w:t>
      </w:r>
      <w:r w:rsidR="004B7377" w:rsidRPr="004B7377">
        <w:rPr>
          <w:rFonts w:ascii="Courier" w:hAnsi="Courier" w:cstheme="minorHAnsi"/>
        </w:rPr>
        <w:t>for…in</w:t>
      </w:r>
      <w:r w:rsidR="004B7377">
        <w:rPr>
          <w:rFonts w:asciiTheme="minorHAnsi" w:hAnsiTheme="minorHAnsi" w:cstheme="minorHAnsi"/>
        </w:rPr>
        <w:t xml:space="preserve"> loop in Python.  In the code below the body of the loop is executed once with the variable </w:t>
      </w:r>
      <w:r w:rsidR="004B7377" w:rsidRPr="004B7377">
        <w:rPr>
          <w:rFonts w:ascii="Courier" w:hAnsi="Courier" w:cstheme="minorHAnsi"/>
        </w:rPr>
        <w:t>log</w:t>
      </w:r>
      <w:r w:rsidR="004B7377">
        <w:rPr>
          <w:rFonts w:asciiTheme="minorHAnsi" w:hAnsiTheme="minorHAnsi" w:cstheme="minorHAnsi"/>
        </w:rPr>
        <w:t xml:space="preserve"> equal to each element of the array </w:t>
      </w:r>
      <w:r w:rsidR="004B7377" w:rsidRPr="004B7377">
        <w:rPr>
          <w:rFonts w:ascii="Courier" w:hAnsi="Courier" w:cstheme="minorHAnsi"/>
        </w:rPr>
        <w:t>this.harvestLogs</w:t>
      </w:r>
      <w:r w:rsidR="004B7377">
        <w:rPr>
          <w:rFonts w:asciiTheme="minorHAnsi" w:hAnsiTheme="minorHAnsi" w:cstheme="minorHAnsi"/>
        </w:rPr>
        <w:t xml:space="preserve">.  Thus, each iteration of the loop adds one object to the </w:t>
      </w:r>
      <w:r w:rsidR="004B7377" w:rsidRPr="004B7377">
        <w:rPr>
          <w:rFonts w:ascii="Courier" w:hAnsi="Courier" w:cstheme="minorHAnsi"/>
        </w:rPr>
        <w:t>tableRows</w:t>
      </w:r>
      <w:r w:rsidR="004B7377">
        <w:rPr>
          <w:rFonts w:asciiTheme="minorHAnsi" w:hAnsiTheme="minorHAnsi" w:cstheme="minorHAnsi"/>
        </w:rPr>
        <w:t xml:space="preserve"> array.</w:t>
      </w:r>
    </w:p>
    <w:p w14:paraId="6657E513" w14:textId="5F70B547" w:rsidR="008C45A4" w:rsidRDefault="008C45A4" w:rsidP="008C45A4">
      <w:pPr>
        <w:rPr>
          <w:rFonts w:ascii="Courier" w:hAnsi="Courier" w:cstheme="minorHAnsi"/>
        </w:rPr>
      </w:pPr>
    </w:p>
    <w:p w14:paraId="01E75890" w14:textId="02CE1D3B" w:rsidR="008C45A4" w:rsidRPr="00B7593E" w:rsidRDefault="008C45A4" w:rsidP="00B7593E">
      <w:pPr>
        <w:ind w:left="720"/>
        <w:rPr>
          <w:rFonts w:ascii="Courier" w:hAnsi="Courier" w:cstheme="minorHAnsi"/>
        </w:rPr>
      </w:pPr>
      <w:r w:rsidRPr="00B7593E">
        <w:rPr>
          <w:rFonts w:ascii="Courier" w:hAnsi="Courier" w:cstheme="minorHAnsi"/>
        </w:rPr>
        <w:t>harvestReportRows() {</w:t>
      </w:r>
    </w:p>
    <w:p w14:paraId="6F09AF87" w14:textId="73D9E204" w:rsidR="008C45A4" w:rsidRPr="00B7593E" w:rsidRDefault="008C45A4" w:rsidP="00B7593E">
      <w:pPr>
        <w:ind w:left="720"/>
        <w:rPr>
          <w:rFonts w:ascii="Courier" w:hAnsi="Courier" w:cstheme="minorHAnsi"/>
        </w:rPr>
      </w:pPr>
      <w:r w:rsidRPr="00B7593E">
        <w:rPr>
          <w:rFonts w:ascii="Courier" w:hAnsi="Courier" w:cstheme="minorHAnsi"/>
        </w:rPr>
        <w:tab/>
        <w:t xml:space="preserve">let </w:t>
      </w:r>
      <w:r w:rsidR="00932916" w:rsidRPr="00B7593E">
        <w:rPr>
          <w:rFonts w:ascii="Courier" w:hAnsi="Courier" w:cstheme="minorHAnsi"/>
        </w:rPr>
        <w:t>tableR</w:t>
      </w:r>
      <w:r w:rsidRPr="00B7593E">
        <w:rPr>
          <w:rFonts w:ascii="Courier" w:hAnsi="Courier" w:cstheme="minorHAnsi"/>
        </w:rPr>
        <w:t>ows = []</w:t>
      </w:r>
    </w:p>
    <w:p w14:paraId="619FD1B1" w14:textId="061F0C40" w:rsidR="008C45A4" w:rsidRPr="00B7593E" w:rsidRDefault="008C45A4" w:rsidP="00B7593E">
      <w:pPr>
        <w:ind w:left="720"/>
        <w:rPr>
          <w:rFonts w:ascii="Courier" w:hAnsi="Courier" w:cstheme="minorHAnsi"/>
        </w:rPr>
      </w:pPr>
      <w:r w:rsidRPr="00B7593E">
        <w:rPr>
          <w:rFonts w:ascii="Courier" w:hAnsi="Courier" w:cstheme="minorHAnsi"/>
        </w:rPr>
        <w:tab/>
        <w:t>for(let log of this.</w:t>
      </w:r>
      <w:r w:rsidRPr="00B7593E">
        <w:rPr>
          <w:rFonts w:ascii="Courier" w:hAnsi="Courier" w:cstheme="minorHAnsi"/>
          <w:highlight w:val="yellow"/>
        </w:rPr>
        <w:t>harvestLogs</w:t>
      </w:r>
      <w:r w:rsidRPr="00B7593E">
        <w:rPr>
          <w:rFonts w:ascii="Courier" w:hAnsi="Courier" w:cstheme="minorHAnsi"/>
        </w:rPr>
        <w:t>) {</w:t>
      </w:r>
    </w:p>
    <w:p w14:paraId="7025AAC5" w14:textId="1DDD2AE7" w:rsidR="00FF73DF" w:rsidRPr="00B7593E" w:rsidRDefault="00FF73DF"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t>let tableRow = {</w:t>
      </w:r>
    </w:p>
    <w:p w14:paraId="75204159" w14:textId="7569EB6A" w:rsidR="00B7593E" w:rsidRPr="00B7593E" w:rsidRDefault="00FF73DF" w:rsidP="00CA5DA6">
      <w:pPr>
        <w:ind w:left="720"/>
        <w:rPr>
          <w:rFonts w:ascii="Courier" w:hAnsi="Courier" w:cstheme="minorHAnsi"/>
        </w:rPr>
      </w:pPr>
      <w:r w:rsidRPr="00B7593E">
        <w:rPr>
          <w:rFonts w:ascii="Courier" w:hAnsi="Courier" w:cstheme="minorHAnsi"/>
        </w:rPr>
        <w:tab/>
      </w:r>
      <w:r w:rsidRPr="00B7593E">
        <w:rPr>
          <w:rFonts w:ascii="Courier" w:hAnsi="Courier" w:cstheme="minorHAnsi"/>
        </w:rPr>
        <w:tab/>
      </w:r>
      <w:r w:rsidRPr="00B7593E">
        <w:rPr>
          <w:rFonts w:ascii="Courier" w:hAnsi="Courier" w:cstheme="minorHAnsi"/>
        </w:rPr>
        <w:tab/>
        <w:t xml:space="preserve">date: </w:t>
      </w:r>
      <w:r w:rsidR="00CA5DA6">
        <w:rPr>
          <w:rFonts w:ascii="Courier" w:hAnsi="Courier" w:cstheme="minorHAnsi"/>
        </w:rPr>
        <w:t>log.timestamp,</w:t>
      </w:r>
    </w:p>
    <w:p w14:paraId="4137D35E" w14:textId="22F14453" w:rsidR="00FF73DF" w:rsidRPr="00B7593E" w:rsidRDefault="00FF73DF" w:rsidP="00B7593E">
      <w:pPr>
        <w:ind w:left="720"/>
        <w:rPr>
          <w:rFonts w:ascii="Courier" w:hAnsi="Courier" w:cstheme="minorHAnsi"/>
        </w:rPr>
      </w:pPr>
      <w:r w:rsidRPr="00B7593E">
        <w:rPr>
          <w:rFonts w:ascii="Courier" w:hAnsi="Courier" w:cstheme="minorHAnsi"/>
        </w:rPr>
        <w:tab/>
      </w:r>
      <w:r w:rsidRPr="00B7593E">
        <w:rPr>
          <w:rFonts w:ascii="Courier" w:hAnsi="Courier" w:cstheme="minorHAnsi"/>
        </w:rPr>
        <w:tab/>
        <w:t>}</w:t>
      </w:r>
    </w:p>
    <w:p w14:paraId="643CE62E" w14:textId="5C5CA2FF" w:rsidR="008C45A4" w:rsidRPr="00B7593E" w:rsidRDefault="008C45A4" w:rsidP="00B7593E">
      <w:pPr>
        <w:ind w:left="720"/>
        <w:rPr>
          <w:rFonts w:ascii="Courier" w:hAnsi="Courier" w:cstheme="minorHAnsi"/>
        </w:rPr>
      </w:pPr>
      <w:r w:rsidRPr="00B7593E">
        <w:rPr>
          <w:rFonts w:ascii="Courier" w:hAnsi="Courier" w:cstheme="minorHAnsi"/>
        </w:rPr>
        <w:lastRenderedPageBreak/>
        <w:tab/>
      </w:r>
      <w:r w:rsidRPr="00B7593E">
        <w:rPr>
          <w:rFonts w:ascii="Courier" w:hAnsi="Courier" w:cstheme="minorHAnsi"/>
        </w:rPr>
        <w:tab/>
      </w:r>
      <w:r w:rsidR="00932916" w:rsidRPr="00B7593E">
        <w:rPr>
          <w:rFonts w:ascii="Courier" w:hAnsi="Courier" w:cstheme="minorHAnsi"/>
        </w:rPr>
        <w:t>tableR</w:t>
      </w:r>
      <w:r w:rsidRPr="00B7593E">
        <w:rPr>
          <w:rFonts w:ascii="Courier" w:hAnsi="Courier" w:cstheme="minorHAnsi"/>
        </w:rPr>
        <w:t>ows.push</w:t>
      </w:r>
      <w:r w:rsidR="00FF73DF" w:rsidRPr="00B7593E">
        <w:rPr>
          <w:rFonts w:ascii="Courier" w:hAnsi="Courier" w:cstheme="minorHAnsi"/>
        </w:rPr>
        <w:t>(tableRow</w:t>
      </w:r>
      <w:r w:rsidRPr="00B7593E">
        <w:rPr>
          <w:rFonts w:ascii="Courier" w:hAnsi="Courier" w:cstheme="minorHAnsi"/>
        </w:rPr>
        <w:t>)</w:t>
      </w:r>
    </w:p>
    <w:p w14:paraId="0F574E0D" w14:textId="370283DF" w:rsidR="008C45A4" w:rsidRPr="00B7593E" w:rsidRDefault="008C45A4" w:rsidP="00B7593E">
      <w:pPr>
        <w:ind w:left="720"/>
        <w:rPr>
          <w:rFonts w:ascii="Courier" w:hAnsi="Courier" w:cstheme="minorHAnsi"/>
        </w:rPr>
      </w:pPr>
      <w:r w:rsidRPr="00B7593E">
        <w:rPr>
          <w:rFonts w:ascii="Courier" w:hAnsi="Courier" w:cstheme="minorHAnsi"/>
        </w:rPr>
        <w:tab/>
        <w:t>}</w:t>
      </w:r>
    </w:p>
    <w:p w14:paraId="2DA8F8D1" w14:textId="6A7DB111" w:rsidR="008C45A4" w:rsidRPr="00B7593E" w:rsidRDefault="008C45A4" w:rsidP="00B7593E">
      <w:pPr>
        <w:ind w:left="720"/>
        <w:rPr>
          <w:rFonts w:ascii="Courier" w:hAnsi="Courier" w:cstheme="minorHAnsi"/>
        </w:rPr>
      </w:pPr>
      <w:r w:rsidRPr="00B7593E">
        <w:rPr>
          <w:rFonts w:ascii="Courier" w:hAnsi="Courier" w:cstheme="minorHAnsi"/>
        </w:rPr>
        <w:tab/>
        <w:t xml:space="preserve">return </w:t>
      </w:r>
      <w:r w:rsidR="00932916" w:rsidRPr="00B7593E">
        <w:rPr>
          <w:rFonts w:ascii="Courier" w:hAnsi="Courier" w:cstheme="minorHAnsi"/>
        </w:rPr>
        <w:t>tableR</w:t>
      </w:r>
      <w:r w:rsidRPr="00B7593E">
        <w:rPr>
          <w:rFonts w:ascii="Courier" w:hAnsi="Courier" w:cstheme="minorHAnsi"/>
        </w:rPr>
        <w:t>ows</w:t>
      </w:r>
    </w:p>
    <w:p w14:paraId="2994054A" w14:textId="0E8F7B5A" w:rsidR="008C45A4" w:rsidRPr="00B7593E" w:rsidRDefault="008C45A4" w:rsidP="00B7593E">
      <w:pPr>
        <w:ind w:left="720"/>
        <w:rPr>
          <w:rFonts w:ascii="Courier" w:hAnsi="Courier" w:cstheme="minorHAnsi"/>
        </w:rPr>
      </w:pPr>
      <w:r w:rsidRPr="00B7593E">
        <w:rPr>
          <w:rFonts w:ascii="Courier" w:hAnsi="Courier" w:cstheme="minorHAnsi"/>
        </w:rPr>
        <w:t>}</w:t>
      </w:r>
    </w:p>
    <w:p w14:paraId="317BF520" w14:textId="77777777" w:rsidR="008C45A4" w:rsidRDefault="008C45A4" w:rsidP="00C66D97">
      <w:pPr>
        <w:rPr>
          <w:rFonts w:asciiTheme="minorHAnsi" w:hAnsiTheme="minorHAnsi" w:cstheme="minorHAnsi"/>
        </w:rPr>
      </w:pPr>
    </w:p>
    <w:p w14:paraId="75C5C3C6" w14:textId="10E76AF9" w:rsidR="00B7593E" w:rsidRDefault="007B0B81" w:rsidP="007B0B81">
      <w:pPr>
        <w:ind w:left="360"/>
        <w:rPr>
          <w:rFonts w:asciiTheme="minorHAnsi" w:hAnsiTheme="minorHAnsi" w:cstheme="minorHAnsi"/>
        </w:rPr>
      </w:pPr>
      <w:r>
        <w:rPr>
          <w:rFonts w:asciiTheme="minorHAnsi" w:hAnsiTheme="minorHAnsi" w:cstheme="minorHAnsi"/>
        </w:rPr>
        <w:t xml:space="preserve">b. </w:t>
      </w:r>
      <w:r w:rsidR="006E201F">
        <w:rPr>
          <w:rFonts w:asciiTheme="minorHAnsi" w:hAnsiTheme="minorHAnsi" w:cstheme="minorHAnsi"/>
        </w:rPr>
        <w:t xml:space="preserve">Update the Vue directives (e.g. </w:t>
      </w:r>
      <w:r w:rsidR="006E201F" w:rsidRPr="006E201F">
        <w:rPr>
          <w:rFonts w:ascii="Courier" w:hAnsi="Courier" w:cstheme="minorHAnsi"/>
        </w:rPr>
        <w:t xml:space="preserve">v-if </w:t>
      </w:r>
      <w:r w:rsidR="006E201F">
        <w:rPr>
          <w:rFonts w:asciiTheme="minorHAnsi" w:hAnsiTheme="minorHAnsi" w:cstheme="minorHAnsi"/>
        </w:rPr>
        <w:t xml:space="preserve">and </w:t>
      </w:r>
      <w:r w:rsidR="006E201F" w:rsidRPr="006E201F">
        <w:rPr>
          <w:rFonts w:ascii="Courier" w:hAnsi="Courier" w:cstheme="minorHAnsi"/>
        </w:rPr>
        <w:t>v-for</w:t>
      </w:r>
      <w:r w:rsidR="006E201F">
        <w:rPr>
          <w:rFonts w:asciiTheme="minorHAnsi" w:hAnsiTheme="minorHAnsi" w:cstheme="minorHAnsi"/>
        </w:rPr>
        <w:t xml:space="preserve">) in the HTML that generates your Harvest Report table so that it uses </w:t>
      </w:r>
      <w:r w:rsidR="00B7593E">
        <w:rPr>
          <w:rFonts w:asciiTheme="minorHAnsi" w:hAnsiTheme="minorHAnsi" w:cstheme="minorHAnsi"/>
        </w:rPr>
        <w:t>the</w:t>
      </w:r>
      <w:r w:rsidR="004B7377">
        <w:rPr>
          <w:rFonts w:asciiTheme="minorHAnsi" w:hAnsiTheme="minorHAnsi" w:cstheme="minorHAnsi"/>
        </w:rPr>
        <w:t xml:space="preserve"> data in the</w:t>
      </w:r>
      <w:r w:rsidR="00B7593E">
        <w:rPr>
          <w:rFonts w:asciiTheme="minorHAnsi" w:hAnsiTheme="minorHAnsi" w:cstheme="minorHAnsi"/>
        </w:rPr>
        <w:t xml:space="preserve"> </w:t>
      </w:r>
      <w:r w:rsidR="00B7593E" w:rsidRPr="00B7593E">
        <w:rPr>
          <w:rFonts w:ascii="Courier" w:hAnsi="Courier" w:cstheme="minorHAnsi"/>
        </w:rPr>
        <w:t>harvestReportRows</w:t>
      </w:r>
      <w:r w:rsidR="00B7593E">
        <w:rPr>
          <w:rFonts w:asciiTheme="minorHAnsi" w:hAnsiTheme="minorHAnsi" w:cstheme="minorHAnsi"/>
        </w:rPr>
        <w:t xml:space="preserve"> computed property</w:t>
      </w:r>
      <w:r w:rsidR="006E201F">
        <w:rPr>
          <w:rFonts w:asciiTheme="minorHAnsi" w:hAnsiTheme="minorHAnsi" w:cstheme="minorHAnsi"/>
        </w:rPr>
        <w:t xml:space="preserve"> to generate the table.</w:t>
      </w:r>
    </w:p>
    <w:p w14:paraId="41D3C9A7" w14:textId="77777777" w:rsidR="00B7593E" w:rsidRDefault="00B7593E" w:rsidP="00BA7DDD">
      <w:pPr>
        <w:rPr>
          <w:rFonts w:asciiTheme="minorHAnsi" w:hAnsiTheme="minorHAnsi" w:cstheme="minorHAnsi"/>
        </w:rPr>
      </w:pPr>
    </w:p>
    <w:p w14:paraId="78A98991" w14:textId="5806381D" w:rsidR="00704C82" w:rsidRDefault="007B0B81" w:rsidP="007B0B81">
      <w:pPr>
        <w:ind w:left="360"/>
        <w:rPr>
          <w:rFonts w:asciiTheme="minorHAnsi" w:hAnsiTheme="minorHAnsi" w:cstheme="minorHAnsi"/>
        </w:rPr>
      </w:pPr>
      <w:r>
        <w:rPr>
          <w:rFonts w:asciiTheme="minorHAnsi" w:hAnsiTheme="minorHAnsi" w:cstheme="minorHAnsi"/>
        </w:rPr>
        <w:t xml:space="preserve">c. </w:t>
      </w:r>
      <w:r w:rsidR="00E86CB3">
        <w:rPr>
          <w:rFonts w:asciiTheme="minorHAnsi" w:hAnsiTheme="minorHAnsi" w:cstheme="minorHAnsi"/>
        </w:rPr>
        <w:t xml:space="preserve">Reload the page and generate </w:t>
      </w:r>
      <w:r>
        <w:rPr>
          <w:rFonts w:asciiTheme="minorHAnsi" w:hAnsiTheme="minorHAnsi" w:cstheme="minorHAnsi"/>
        </w:rPr>
        <w:t>a Harvest Report</w:t>
      </w:r>
      <w:r w:rsidR="00E86CB3">
        <w:rPr>
          <w:rFonts w:asciiTheme="minorHAnsi" w:hAnsiTheme="minorHAnsi" w:cstheme="minorHAnsi"/>
        </w:rPr>
        <w:t>.</w:t>
      </w:r>
      <w:r>
        <w:rPr>
          <w:rFonts w:asciiTheme="minorHAnsi" w:hAnsiTheme="minorHAnsi" w:cstheme="minorHAnsi"/>
        </w:rPr>
        <w:t xml:space="preserve">  You should notice two things.  First, most of the cells in the table are now empty.</w:t>
      </w:r>
      <w:r w:rsidR="00E86CB3">
        <w:rPr>
          <w:rFonts w:asciiTheme="minorHAnsi" w:hAnsiTheme="minorHAnsi" w:cstheme="minorHAnsi"/>
        </w:rPr>
        <w:t xml:space="preserve">  </w:t>
      </w:r>
      <w:r>
        <w:rPr>
          <w:rFonts w:asciiTheme="minorHAnsi" w:hAnsiTheme="minorHAnsi" w:cstheme="minorHAnsi"/>
        </w:rPr>
        <w:t>Second, the Date column now contains timestamps</w:t>
      </w:r>
      <w:r w:rsidR="00704C82">
        <w:rPr>
          <w:rFonts w:asciiTheme="minorHAnsi" w:hAnsiTheme="minorHAnsi" w:cstheme="minorHAnsi"/>
        </w:rPr>
        <w:t xml:space="preserve">, which </w:t>
      </w:r>
      <w:r>
        <w:rPr>
          <w:rFonts w:asciiTheme="minorHAnsi" w:hAnsiTheme="minorHAnsi" w:cstheme="minorHAnsi"/>
        </w:rPr>
        <w:t xml:space="preserve">are not very human friendly. </w:t>
      </w:r>
      <w:r w:rsidR="00704C82">
        <w:rPr>
          <w:rFonts w:asciiTheme="minorHAnsi" w:hAnsiTheme="minorHAnsi" w:cstheme="minorHAnsi"/>
        </w:rPr>
        <w:t xml:space="preserve"> </w:t>
      </w:r>
      <w:r w:rsidR="00C539D8">
        <w:rPr>
          <w:rFonts w:asciiTheme="minorHAnsi" w:hAnsiTheme="minorHAnsi" w:cstheme="minorHAnsi"/>
        </w:rPr>
        <w:t>You’ll fix the first issue in this exercise and (optionally) the second in the next.</w:t>
      </w:r>
    </w:p>
    <w:p w14:paraId="3B5C3B7D" w14:textId="77777777" w:rsidR="00704C82" w:rsidRDefault="00704C82" w:rsidP="007B0B81">
      <w:pPr>
        <w:ind w:left="360"/>
        <w:rPr>
          <w:rFonts w:asciiTheme="minorHAnsi" w:hAnsiTheme="minorHAnsi" w:cstheme="minorHAnsi"/>
        </w:rPr>
      </w:pPr>
    </w:p>
    <w:p w14:paraId="350B20F6" w14:textId="1B0F7730" w:rsidR="007B0B81" w:rsidRDefault="00704C82" w:rsidP="007B0B81">
      <w:pPr>
        <w:ind w:left="360"/>
        <w:rPr>
          <w:rFonts w:asciiTheme="minorHAnsi" w:hAnsiTheme="minorHAnsi" w:cstheme="minorHAnsi"/>
        </w:rPr>
      </w:pPr>
      <w:r>
        <w:rPr>
          <w:rFonts w:asciiTheme="minorHAnsi" w:hAnsiTheme="minorHAnsi" w:cstheme="minorHAnsi"/>
        </w:rPr>
        <w:t>Why are the Area, Crop, Yield and Units columns empty?</w:t>
      </w:r>
    </w:p>
    <w:p w14:paraId="72A347BA" w14:textId="77777777" w:rsidR="00704C82" w:rsidRPr="00E036F4" w:rsidRDefault="00704C82" w:rsidP="00704C82">
      <w:pPr>
        <w:rPr>
          <w:rFonts w:asciiTheme="minorHAnsi" w:hAnsiTheme="minorHAnsi"/>
          <w:b/>
          <w:bCs/>
          <w:strike/>
          <w:u w:val="single"/>
        </w:rPr>
      </w:pPr>
    </w:p>
    <w:p w14:paraId="7D039E55" w14:textId="77777777" w:rsidR="00704C82" w:rsidRPr="009D1A60" w:rsidRDefault="00704C82" w:rsidP="00704C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82CDC7" w14:textId="506D5D7F" w:rsidR="007B0B81" w:rsidRDefault="007B0B81" w:rsidP="007B0B81">
      <w:pPr>
        <w:ind w:left="360"/>
        <w:rPr>
          <w:rFonts w:asciiTheme="minorHAnsi" w:hAnsiTheme="minorHAnsi" w:cstheme="minorHAnsi"/>
        </w:rPr>
      </w:pPr>
    </w:p>
    <w:p w14:paraId="7596C50A" w14:textId="61A1D2C1" w:rsidR="007B0B81" w:rsidRDefault="007B0B81" w:rsidP="00AB5586">
      <w:pPr>
        <w:ind w:left="360"/>
        <w:rPr>
          <w:rFonts w:asciiTheme="minorHAnsi" w:hAnsiTheme="minorHAnsi" w:cstheme="minorHAnsi"/>
        </w:rPr>
      </w:pPr>
      <w:r>
        <w:rPr>
          <w:rFonts w:asciiTheme="minorHAnsi" w:hAnsiTheme="minorHAnsi" w:cstheme="minorHAnsi"/>
        </w:rPr>
        <w:t xml:space="preserve">d. </w:t>
      </w:r>
      <w:r w:rsidR="00056976">
        <w:rPr>
          <w:rFonts w:asciiTheme="minorHAnsi" w:hAnsiTheme="minorHAnsi" w:cstheme="minorHAnsi"/>
        </w:rPr>
        <w:t xml:space="preserve">Add code to the </w:t>
      </w:r>
      <w:r w:rsidR="00056976" w:rsidRPr="00074CCC">
        <w:rPr>
          <w:rFonts w:ascii="Courier" w:hAnsi="Courier" w:cstheme="minorHAnsi"/>
        </w:rPr>
        <w:t>harvestReportRows</w:t>
      </w:r>
      <w:r w:rsidR="00056976">
        <w:rPr>
          <w:rFonts w:asciiTheme="minorHAnsi" w:hAnsiTheme="minorHAnsi" w:cstheme="minorHAnsi"/>
        </w:rPr>
        <w:t xml:space="preserve"> computed </w:t>
      </w:r>
      <w:r w:rsidR="00D71C9F">
        <w:rPr>
          <w:rFonts w:asciiTheme="minorHAnsi" w:hAnsiTheme="minorHAnsi" w:cstheme="minorHAnsi"/>
        </w:rPr>
        <w:t>property</w:t>
      </w:r>
      <w:r w:rsidR="00056976">
        <w:rPr>
          <w:rFonts w:asciiTheme="minorHAnsi" w:hAnsiTheme="minorHAnsi" w:cstheme="minorHAnsi"/>
        </w:rPr>
        <w:t xml:space="preserve"> so that </w:t>
      </w:r>
      <w:r w:rsidR="00AB5586">
        <w:rPr>
          <w:rFonts w:asciiTheme="minorHAnsi" w:hAnsiTheme="minorHAnsi" w:cstheme="minorHAnsi"/>
        </w:rPr>
        <w:t>the Area</w:t>
      </w:r>
      <w:r w:rsidR="00704C82">
        <w:rPr>
          <w:rFonts w:asciiTheme="minorHAnsi" w:hAnsiTheme="minorHAnsi" w:cstheme="minorHAnsi"/>
        </w:rPr>
        <w:t xml:space="preserve"> column</w:t>
      </w:r>
      <w:r w:rsidR="00AB5586">
        <w:rPr>
          <w:rFonts w:asciiTheme="minorHAnsi" w:hAnsiTheme="minorHAnsi" w:cstheme="minorHAnsi"/>
        </w:rPr>
        <w:t xml:space="preserve"> is filled in.</w:t>
      </w:r>
      <w:r w:rsidR="00074CCC">
        <w:rPr>
          <w:rFonts w:asciiTheme="minorHAnsi" w:hAnsiTheme="minorHAnsi" w:cstheme="minorHAnsi"/>
        </w:rPr>
        <w:t xml:space="preserve"> </w:t>
      </w:r>
      <w:r w:rsidR="00056976">
        <w:rPr>
          <w:rFonts w:asciiTheme="minorHAnsi" w:hAnsiTheme="minorHAnsi" w:cstheme="minorHAnsi"/>
        </w:rPr>
        <w:t xml:space="preserve">To do this you’ll need to add </w:t>
      </w:r>
      <w:r w:rsidR="00AB5586">
        <w:rPr>
          <w:rFonts w:asciiTheme="minorHAnsi" w:hAnsiTheme="minorHAnsi" w:cstheme="minorHAnsi"/>
        </w:rPr>
        <w:t>an</w:t>
      </w:r>
      <w:r w:rsidR="00056976">
        <w:rPr>
          <w:rFonts w:asciiTheme="minorHAnsi" w:hAnsiTheme="minorHAnsi" w:cstheme="minorHAnsi"/>
        </w:rPr>
        <w:t xml:space="preserve"> </w:t>
      </w:r>
      <w:r w:rsidR="00056976" w:rsidRPr="003473A8">
        <w:rPr>
          <w:rFonts w:ascii="Courier" w:hAnsi="Courier" w:cstheme="minorHAnsi"/>
        </w:rPr>
        <w:t>area</w:t>
      </w:r>
      <w:r w:rsidR="00AB5586">
        <w:rPr>
          <w:rFonts w:asciiTheme="minorHAnsi" w:hAnsiTheme="minorHAnsi" w:cstheme="minorHAnsi"/>
        </w:rPr>
        <w:t xml:space="preserve"> </w:t>
      </w:r>
      <w:r w:rsidR="00704C82">
        <w:rPr>
          <w:rFonts w:asciiTheme="minorHAnsi" w:hAnsiTheme="minorHAnsi" w:cstheme="minorHAnsi"/>
        </w:rPr>
        <w:t>propert</w:t>
      </w:r>
      <w:r w:rsidR="00AB5586">
        <w:rPr>
          <w:rFonts w:asciiTheme="minorHAnsi" w:hAnsiTheme="minorHAnsi" w:cstheme="minorHAnsi"/>
        </w:rPr>
        <w:t>y</w:t>
      </w:r>
      <w:r w:rsidR="00704C82">
        <w:rPr>
          <w:rFonts w:asciiTheme="minorHAnsi" w:hAnsiTheme="minorHAnsi" w:cstheme="minorHAnsi"/>
        </w:rPr>
        <w:t xml:space="preserve"> to the </w:t>
      </w:r>
      <w:r w:rsidR="00704C82" w:rsidRPr="00704C82">
        <w:rPr>
          <w:rFonts w:ascii="Courier" w:hAnsi="Courier" w:cstheme="minorHAnsi"/>
        </w:rPr>
        <w:t>tableRow</w:t>
      </w:r>
      <w:r w:rsidR="00704C82">
        <w:rPr>
          <w:rFonts w:asciiTheme="minorHAnsi" w:hAnsiTheme="minorHAnsi" w:cstheme="minorHAnsi"/>
        </w:rPr>
        <w:t xml:space="preserve"> object in the </w:t>
      </w:r>
      <w:r w:rsidR="00704C82" w:rsidRPr="00B7593E">
        <w:rPr>
          <w:rFonts w:ascii="Courier" w:hAnsi="Courier" w:cstheme="minorHAnsi"/>
        </w:rPr>
        <w:t>harvestReportRows</w:t>
      </w:r>
      <w:r w:rsidR="00704C82">
        <w:rPr>
          <w:rFonts w:asciiTheme="minorHAnsi" w:hAnsiTheme="minorHAnsi" w:cstheme="minorHAnsi"/>
        </w:rPr>
        <w:t xml:space="preserve"> computed function. </w:t>
      </w:r>
      <w:r w:rsidR="00FE2C80">
        <w:rPr>
          <w:rFonts w:asciiTheme="minorHAnsi" w:hAnsiTheme="minorHAnsi" w:cstheme="minorHAnsi"/>
        </w:rPr>
        <w:t xml:space="preserve"> Then use array and dot notation to access the </w:t>
      </w:r>
      <w:r w:rsidR="004A2376">
        <w:rPr>
          <w:rFonts w:asciiTheme="minorHAnsi" w:hAnsiTheme="minorHAnsi" w:cstheme="minorHAnsi"/>
        </w:rPr>
        <w:t xml:space="preserve">property that contains the </w:t>
      </w:r>
      <w:r w:rsidR="00FE2C80">
        <w:rPr>
          <w:rFonts w:asciiTheme="minorHAnsi" w:hAnsiTheme="minorHAnsi" w:cstheme="minorHAnsi"/>
        </w:rPr>
        <w:t xml:space="preserve">name of the area. </w:t>
      </w:r>
      <w:r w:rsidR="00704C82">
        <w:rPr>
          <w:rFonts w:asciiTheme="minorHAnsi" w:hAnsiTheme="minorHAnsi" w:cstheme="minorHAnsi"/>
        </w:rPr>
        <w:t xml:space="preserve"> Hint: Use Hoppscotch to fetch a harvest log that you can </w:t>
      </w:r>
      <w:r w:rsidR="00056976">
        <w:rPr>
          <w:rFonts w:asciiTheme="minorHAnsi" w:hAnsiTheme="minorHAnsi" w:cstheme="minorHAnsi"/>
        </w:rPr>
        <w:t xml:space="preserve">look at it to </w:t>
      </w:r>
      <w:r w:rsidR="00AB5586">
        <w:rPr>
          <w:rFonts w:asciiTheme="minorHAnsi" w:hAnsiTheme="minorHAnsi" w:cstheme="minorHAnsi"/>
        </w:rPr>
        <w:t>find the</w:t>
      </w:r>
      <w:r w:rsidR="00704C82">
        <w:rPr>
          <w:rFonts w:asciiTheme="minorHAnsi" w:hAnsiTheme="minorHAnsi" w:cstheme="minorHAnsi"/>
        </w:rPr>
        <w:t xml:space="preserve"> property </w:t>
      </w:r>
      <w:r w:rsidR="00D87977">
        <w:rPr>
          <w:rFonts w:asciiTheme="minorHAnsi" w:hAnsiTheme="minorHAnsi" w:cstheme="minorHAnsi"/>
        </w:rPr>
        <w:t>for the area name</w:t>
      </w:r>
      <w:r w:rsidR="00704C82">
        <w:rPr>
          <w:rFonts w:asciiTheme="minorHAnsi" w:hAnsiTheme="minorHAnsi" w:cstheme="minorHAnsi"/>
        </w:rPr>
        <w:t>.</w:t>
      </w:r>
    </w:p>
    <w:p w14:paraId="33171F2F" w14:textId="1FF6C69E" w:rsidR="007B0B81" w:rsidRDefault="007B0B81" w:rsidP="007B0B81">
      <w:pPr>
        <w:ind w:left="360"/>
        <w:rPr>
          <w:rFonts w:asciiTheme="minorHAnsi" w:hAnsiTheme="minorHAnsi" w:cstheme="minorHAnsi"/>
        </w:rPr>
      </w:pPr>
    </w:p>
    <w:p w14:paraId="099930D9" w14:textId="4A0764C9" w:rsidR="003473A8" w:rsidRDefault="00AB5586" w:rsidP="003473A8">
      <w:pPr>
        <w:ind w:left="360"/>
        <w:rPr>
          <w:rFonts w:asciiTheme="minorHAnsi" w:hAnsiTheme="minorHAnsi" w:cstheme="minorHAnsi"/>
        </w:rPr>
      </w:pPr>
      <w:r>
        <w:rPr>
          <w:rFonts w:asciiTheme="minorHAnsi" w:hAnsiTheme="minorHAnsi" w:cstheme="minorHAnsi"/>
        </w:rPr>
        <w:t xml:space="preserve">e. </w:t>
      </w:r>
      <w:r w:rsidR="003473A8">
        <w:rPr>
          <w:rFonts w:asciiTheme="minorHAnsi" w:hAnsiTheme="minorHAnsi" w:cstheme="minorHAnsi"/>
        </w:rPr>
        <w:t xml:space="preserve">Add code to the </w:t>
      </w:r>
      <w:r w:rsidR="003473A8" w:rsidRPr="003473A8">
        <w:rPr>
          <w:rFonts w:ascii="Courier" w:hAnsi="Courier" w:cstheme="minorHAnsi"/>
        </w:rPr>
        <w:t>harvestReportRows</w:t>
      </w:r>
      <w:r w:rsidR="003473A8">
        <w:rPr>
          <w:rFonts w:asciiTheme="minorHAnsi" w:hAnsiTheme="minorHAnsi" w:cstheme="minorHAnsi"/>
        </w:rPr>
        <w:t xml:space="preserve"> computed </w:t>
      </w:r>
      <w:r w:rsidR="00D71C9F">
        <w:rPr>
          <w:rFonts w:asciiTheme="minorHAnsi" w:hAnsiTheme="minorHAnsi" w:cstheme="minorHAnsi"/>
        </w:rPr>
        <w:t xml:space="preserve">property </w:t>
      </w:r>
      <w:r w:rsidR="003473A8">
        <w:rPr>
          <w:rFonts w:asciiTheme="minorHAnsi" w:hAnsiTheme="minorHAnsi" w:cstheme="minorHAnsi"/>
        </w:rPr>
        <w:t xml:space="preserve">so that the Yield and Units column are filled in.  Hint: </w:t>
      </w:r>
      <w:r w:rsidR="004A2376">
        <w:rPr>
          <w:rFonts w:asciiTheme="minorHAnsi" w:hAnsiTheme="minorHAnsi" w:cstheme="minorHAnsi"/>
        </w:rPr>
        <w:t>Each</w:t>
      </w:r>
      <w:r w:rsidR="003473A8">
        <w:rPr>
          <w:rFonts w:asciiTheme="minorHAnsi" w:hAnsiTheme="minorHAnsi" w:cstheme="minorHAnsi"/>
        </w:rPr>
        <w:t xml:space="preserve"> harvest log </w:t>
      </w:r>
      <w:r w:rsidR="004A2376">
        <w:rPr>
          <w:rFonts w:asciiTheme="minorHAnsi" w:hAnsiTheme="minorHAnsi" w:cstheme="minorHAnsi"/>
        </w:rPr>
        <w:t>contains</w:t>
      </w:r>
      <w:r w:rsidR="003473A8">
        <w:rPr>
          <w:rFonts w:asciiTheme="minorHAnsi" w:hAnsiTheme="minorHAnsi" w:cstheme="minorHAnsi"/>
        </w:rPr>
        <w:t xml:space="preserve"> an array of </w:t>
      </w:r>
      <w:r w:rsidR="003473A8" w:rsidRPr="003473A8">
        <w:rPr>
          <w:rFonts w:ascii="Courier" w:hAnsi="Courier" w:cstheme="minorHAnsi"/>
        </w:rPr>
        <w:t>quantity</w:t>
      </w:r>
      <w:r w:rsidR="003473A8">
        <w:rPr>
          <w:rFonts w:asciiTheme="minorHAnsi" w:hAnsiTheme="minorHAnsi" w:cstheme="minorHAnsi"/>
        </w:rPr>
        <w:t xml:space="preserve"> objects.  One of </w:t>
      </w:r>
      <w:r w:rsidR="004A2376">
        <w:rPr>
          <w:rFonts w:asciiTheme="minorHAnsi" w:hAnsiTheme="minorHAnsi" w:cstheme="minorHAnsi"/>
        </w:rPr>
        <w:t>those objects</w:t>
      </w:r>
      <w:r w:rsidR="003473A8">
        <w:rPr>
          <w:rFonts w:asciiTheme="minorHAnsi" w:hAnsiTheme="minorHAnsi" w:cstheme="minorHAnsi"/>
        </w:rPr>
        <w:t xml:space="preserve"> has the </w:t>
      </w:r>
      <w:r w:rsidR="003473A8" w:rsidRPr="003473A8">
        <w:rPr>
          <w:rFonts w:ascii="Courier" w:hAnsi="Courier" w:cstheme="minorHAnsi"/>
        </w:rPr>
        <w:t>label</w:t>
      </w:r>
      <w:r w:rsidR="003473A8">
        <w:rPr>
          <w:rFonts w:asciiTheme="minorHAnsi" w:hAnsiTheme="minorHAnsi" w:cstheme="minorHAnsi"/>
        </w:rPr>
        <w:t xml:space="preserve"> harvest.  That object has the values you want here.</w:t>
      </w:r>
    </w:p>
    <w:p w14:paraId="59BAB85B" w14:textId="641BE429" w:rsidR="00DA5F52" w:rsidRDefault="00DA5F52" w:rsidP="00DA5F52">
      <w:pPr>
        <w:rPr>
          <w:rFonts w:asciiTheme="minorHAnsi" w:hAnsiTheme="minorHAnsi"/>
        </w:rPr>
      </w:pPr>
    </w:p>
    <w:p w14:paraId="1198557A" w14:textId="0E604163" w:rsidR="00C539D8" w:rsidRDefault="00C539D8" w:rsidP="00C539D8">
      <w:pPr>
        <w:ind w:left="360"/>
        <w:rPr>
          <w:rFonts w:asciiTheme="minorHAnsi" w:hAnsiTheme="minorHAnsi" w:cstheme="minorHAnsi"/>
        </w:rPr>
      </w:pPr>
      <w:r>
        <w:rPr>
          <w:rFonts w:asciiTheme="minorHAnsi" w:hAnsiTheme="minorHAnsi" w:cstheme="minorHAnsi"/>
        </w:rPr>
        <w:t xml:space="preserve">f. </w:t>
      </w:r>
      <w:r w:rsidR="00FF738C">
        <w:rPr>
          <w:rFonts w:asciiTheme="minorHAnsi" w:hAnsiTheme="minorHAnsi" w:cstheme="minorHAnsi"/>
        </w:rPr>
        <w:t xml:space="preserve">Add code to the </w:t>
      </w:r>
      <w:r w:rsidR="00FF738C" w:rsidRPr="003473A8">
        <w:rPr>
          <w:rFonts w:ascii="Courier" w:hAnsi="Courier" w:cstheme="minorHAnsi"/>
        </w:rPr>
        <w:t>harvestReportRows</w:t>
      </w:r>
      <w:r w:rsidR="00FF738C">
        <w:rPr>
          <w:rFonts w:asciiTheme="minorHAnsi" w:hAnsiTheme="minorHAnsi" w:cstheme="minorHAnsi"/>
        </w:rPr>
        <w:t xml:space="preserve"> computed </w:t>
      </w:r>
      <w:r w:rsidR="00D71C9F">
        <w:rPr>
          <w:rFonts w:asciiTheme="minorHAnsi" w:hAnsiTheme="minorHAnsi" w:cstheme="minorHAnsi"/>
        </w:rPr>
        <w:t xml:space="preserve">property </w:t>
      </w:r>
      <w:r w:rsidR="00FF738C">
        <w:rPr>
          <w:rFonts w:asciiTheme="minorHAnsi" w:hAnsiTheme="minorHAnsi" w:cstheme="minorHAnsi"/>
        </w:rPr>
        <w:t xml:space="preserve">so that the Crop column is filled in.  </w:t>
      </w:r>
      <w:r>
        <w:rPr>
          <w:rFonts w:asciiTheme="minorHAnsi" w:hAnsiTheme="minorHAnsi" w:cstheme="minorHAnsi"/>
        </w:rPr>
        <w:t xml:space="preserve">Due to some peculiarities of the farmOS API, accessing the name of the crop that was harvested requires some extra work.  If you look through a harvest log, you might notice that the crop name appears as part of the </w:t>
      </w:r>
      <w:r w:rsidRPr="00C539D8">
        <w:rPr>
          <w:rFonts w:ascii="Courier" w:hAnsi="Courier" w:cstheme="minorHAnsi"/>
        </w:rPr>
        <w:t>name</w:t>
      </w:r>
      <w:r>
        <w:rPr>
          <w:rFonts w:asciiTheme="minorHAnsi" w:hAnsiTheme="minorHAnsi" w:cstheme="minorHAnsi"/>
        </w:rPr>
        <w:t xml:space="preserve"> property, but that there is no property that gives just the </w:t>
      </w:r>
      <w:r w:rsidR="00FF738C">
        <w:rPr>
          <w:rFonts w:asciiTheme="minorHAnsi" w:hAnsiTheme="minorHAnsi" w:cstheme="minorHAnsi"/>
        </w:rPr>
        <w:t xml:space="preserve">name of the </w:t>
      </w:r>
      <w:r>
        <w:rPr>
          <w:rFonts w:asciiTheme="minorHAnsi" w:hAnsiTheme="minorHAnsi" w:cstheme="minorHAnsi"/>
        </w:rPr>
        <w:t>cro</w:t>
      </w:r>
      <w:r w:rsidR="00FF738C">
        <w:rPr>
          <w:rFonts w:asciiTheme="minorHAnsi" w:hAnsiTheme="minorHAnsi" w:cstheme="minorHAnsi"/>
        </w:rPr>
        <w:t>p</w:t>
      </w:r>
      <w:r>
        <w:rPr>
          <w:rFonts w:asciiTheme="minorHAnsi" w:hAnsiTheme="minorHAnsi" w:cstheme="minorHAnsi"/>
        </w:rPr>
        <w:t xml:space="preserve">. It might be tempting to just extract the crop name from the </w:t>
      </w:r>
      <w:r w:rsidRPr="00C539D8">
        <w:rPr>
          <w:rFonts w:ascii="Courier" w:hAnsi="Courier" w:cstheme="minorHAnsi"/>
        </w:rPr>
        <w:t>name</w:t>
      </w:r>
      <w:r>
        <w:rPr>
          <w:rFonts w:asciiTheme="minorHAnsi" w:hAnsiTheme="minorHAnsi" w:cstheme="minorHAnsi"/>
        </w:rPr>
        <w:t xml:space="preserve"> property, there are a number of reasons for not doing that.  The right way to get the </w:t>
      </w:r>
      <w:r w:rsidR="00FF738C">
        <w:rPr>
          <w:rFonts w:asciiTheme="minorHAnsi" w:hAnsiTheme="minorHAnsi" w:cstheme="minorHAnsi"/>
        </w:rPr>
        <w:t xml:space="preserve">name of the </w:t>
      </w:r>
      <w:r>
        <w:rPr>
          <w:rFonts w:asciiTheme="minorHAnsi" w:hAnsiTheme="minorHAnsi" w:cstheme="minorHAnsi"/>
        </w:rPr>
        <w:t>crop</w:t>
      </w:r>
      <w:r w:rsidR="00FF738C">
        <w:rPr>
          <w:rFonts w:asciiTheme="minorHAnsi" w:hAnsiTheme="minorHAnsi" w:cstheme="minorHAnsi"/>
        </w:rPr>
        <w:t xml:space="preserve"> </w:t>
      </w:r>
      <w:r>
        <w:rPr>
          <w:rFonts w:asciiTheme="minorHAnsi" w:hAnsiTheme="minorHAnsi" w:cstheme="minorHAnsi"/>
        </w:rPr>
        <w:t xml:space="preserve">is to use the </w:t>
      </w:r>
      <w:r w:rsidRPr="00C539D8">
        <w:rPr>
          <w:rFonts w:ascii="Courier" w:hAnsi="Courier" w:cstheme="minorHAnsi"/>
        </w:rPr>
        <w:t>data.crop_tid</w:t>
      </w:r>
      <w:r>
        <w:rPr>
          <w:rFonts w:asciiTheme="minorHAnsi" w:hAnsiTheme="minorHAnsi" w:cstheme="minorHAnsi"/>
        </w:rPr>
        <w:t xml:space="preserve"> property and the Map from the crop id to the </w:t>
      </w:r>
      <w:r w:rsidR="00FF738C">
        <w:rPr>
          <w:rFonts w:asciiTheme="minorHAnsi" w:hAnsiTheme="minorHAnsi" w:cstheme="minorHAnsi"/>
        </w:rPr>
        <w:t>crop name.  Recall that you saved this map in a data property of your Vue instance in the last activity.  Add a statement similar to the one below to add the crop name.  You’ll need to replace the yellow highlighted part with the name of the data property holding the Map in your Vue instance.</w:t>
      </w:r>
    </w:p>
    <w:p w14:paraId="09EE4BF4" w14:textId="77777777" w:rsidR="00C539D8" w:rsidRDefault="00C539D8" w:rsidP="00C539D8">
      <w:pPr>
        <w:ind w:left="360"/>
        <w:rPr>
          <w:rFonts w:asciiTheme="minorHAnsi" w:hAnsiTheme="minorHAnsi" w:cstheme="minorHAnsi"/>
        </w:rPr>
      </w:pPr>
    </w:p>
    <w:p w14:paraId="15E47CAD" w14:textId="77777777" w:rsidR="00C539D8" w:rsidRPr="00056976" w:rsidRDefault="00C539D8" w:rsidP="00C539D8">
      <w:pPr>
        <w:rPr>
          <w:rFonts w:ascii="Courier" w:hAnsi="Courier" w:cstheme="minorHAnsi"/>
        </w:rPr>
      </w:pPr>
      <w:r>
        <w:rPr>
          <w:rFonts w:asciiTheme="minorHAnsi" w:hAnsiTheme="minorHAnsi" w:cstheme="minorHAnsi"/>
        </w:rPr>
        <w:tab/>
      </w:r>
      <w:r>
        <w:rPr>
          <w:rFonts w:asciiTheme="minorHAnsi" w:hAnsiTheme="minorHAnsi" w:cstheme="minorHAnsi"/>
        </w:rPr>
        <w:tab/>
      </w:r>
      <w:r w:rsidRPr="00056976">
        <w:rPr>
          <w:rFonts w:ascii="Courier" w:hAnsi="Courier" w:cstheme="minorHAnsi"/>
        </w:rPr>
        <w:t>crop = this.</w:t>
      </w:r>
      <w:r w:rsidRPr="00056976">
        <w:rPr>
          <w:rFonts w:ascii="Courier" w:hAnsi="Courier" w:cstheme="minorHAnsi"/>
          <w:highlight w:val="yellow"/>
        </w:rPr>
        <w:t>idToCropMap</w:t>
      </w:r>
      <w:r w:rsidRPr="00056976">
        <w:rPr>
          <w:rFonts w:ascii="Courier" w:hAnsi="Courier" w:cstheme="minorHAnsi"/>
        </w:rPr>
        <w:t>.get(</w:t>
      </w:r>
      <w:r>
        <w:rPr>
          <w:rFonts w:ascii="Courier" w:hAnsi="Courier" w:cstheme="minorHAnsi"/>
        </w:rPr>
        <w:t>log.data.crop_tid</w:t>
      </w:r>
      <w:r w:rsidRPr="00056976">
        <w:rPr>
          <w:rFonts w:ascii="Courier" w:hAnsi="Courier" w:cstheme="minorHAnsi"/>
        </w:rPr>
        <w:t>)</w:t>
      </w:r>
    </w:p>
    <w:p w14:paraId="1D0CDD73" w14:textId="5CF641D5" w:rsidR="00C539D8" w:rsidRDefault="00C539D8" w:rsidP="00DA5F52">
      <w:pPr>
        <w:rPr>
          <w:rFonts w:asciiTheme="minorHAnsi" w:hAnsiTheme="minorHAnsi"/>
        </w:rPr>
      </w:pPr>
    </w:p>
    <w:p w14:paraId="6E487985" w14:textId="00A7BEE4" w:rsidR="00D71C9F" w:rsidRDefault="00D71C9F" w:rsidP="00D71C9F">
      <w:pPr>
        <w:ind w:left="360"/>
        <w:rPr>
          <w:rFonts w:asciiTheme="minorHAnsi" w:hAnsiTheme="minorHAnsi"/>
        </w:rPr>
      </w:pPr>
      <w:r>
        <w:rPr>
          <w:rFonts w:asciiTheme="minorHAnsi" w:hAnsiTheme="minorHAnsi"/>
        </w:rPr>
        <w:lastRenderedPageBreak/>
        <w:t xml:space="preserve">g. Optional: The Harvest Report table should now be filled in, but the date is still being shown as a timestamp instead of a nice human readable date. The dayjs library that we used to convert the dates to timestamps earlier also provides a way to convert timestamps back to dates.  Do some research on the dayjs library to figure out how to convert a timestamp into a formatted date.  Then add code to the </w:t>
      </w:r>
      <w:r w:rsidRPr="003473A8">
        <w:rPr>
          <w:rFonts w:ascii="Courier" w:hAnsi="Courier" w:cstheme="minorHAnsi"/>
        </w:rPr>
        <w:t>harvestReportRows</w:t>
      </w:r>
      <w:r>
        <w:rPr>
          <w:rFonts w:asciiTheme="minorHAnsi" w:hAnsiTheme="minorHAnsi" w:cstheme="minorHAnsi"/>
        </w:rPr>
        <w:t xml:space="preserve"> computed property so that the date appears in a human readable format.</w:t>
      </w:r>
    </w:p>
    <w:p w14:paraId="77ECB752" w14:textId="77777777" w:rsidR="00D71C9F" w:rsidRDefault="00D71C9F" w:rsidP="00DA5F52">
      <w:pPr>
        <w:rPr>
          <w:rFonts w:asciiTheme="minorHAnsi" w:hAnsiTheme="minorHAnsi"/>
        </w:rPr>
      </w:pPr>
    </w:p>
    <w:p w14:paraId="0D0A38FD" w14:textId="77777777" w:rsidR="00DA5F52" w:rsidRPr="003F604E" w:rsidRDefault="00DA5F52" w:rsidP="00DA5F52">
      <w:pPr>
        <w:rPr>
          <w:rFonts w:asciiTheme="minorHAnsi" w:hAnsiTheme="minorHAnsi"/>
        </w:rPr>
      </w:pPr>
      <w:r>
        <w:rPr>
          <w:rFonts w:asciiTheme="minorHAnsi" w:hAnsiTheme="minorHAnsi"/>
        </w:rPr>
        <w:t>28</w:t>
      </w:r>
      <w:r w:rsidRPr="003F604E">
        <w:rPr>
          <w:rFonts w:asciiTheme="minorHAnsi" w:hAnsiTheme="minorHAnsi"/>
        </w:rPr>
        <w:t>. Commit your changes to your feature branch with a meaningful commit message and push it to your origin.  Recall that this also updates your Draft Pull Request.</w:t>
      </w:r>
    </w:p>
    <w:p w14:paraId="50D895C7" w14:textId="5E065255" w:rsidR="00056976" w:rsidRDefault="00056976" w:rsidP="00BA7DDD">
      <w:pPr>
        <w:rPr>
          <w:rFonts w:asciiTheme="minorHAnsi" w:hAnsiTheme="minorHAnsi" w:cstheme="minorHAnsi"/>
        </w:rPr>
      </w:pPr>
    </w:p>
    <w:p w14:paraId="7B2A7189" w14:textId="77777777" w:rsidR="00FF738C" w:rsidRDefault="00DA5F52" w:rsidP="00FF738C">
      <w:pPr>
        <w:rPr>
          <w:rFonts w:asciiTheme="minorHAnsi" w:hAnsiTheme="minorHAnsi" w:cstheme="minorHAnsi"/>
        </w:rPr>
      </w:pPr>
      <w:r w:rsidRPr="002D3EE3">
        <w:rPr>
          <w:rFonts w:asciiTheme="minorHAnsi" w:hAnsiTheme="minorHAnsi"/>
          <w:b/>
          <w:bCs/>
          <w:u w:val="single"/>
        </w:rPr>
        <w:t xml:space="preserve">Adding to the Harvest Report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3:</w:t>
      </w:r>
    </w:p>
    <w:p w14:paraId="71A3FCFF" w14:textId="02559A9F" w:rsidR="00FF738C" w:rsidRDefault="00FF738C" w:rsidP="00FF738C">
      <w:pPr>
        <w:rPr>
          <w:rFonts w:asciiTheme="minorHAnsi" w:hAnsiTheme="minorHAnsi" w:cstheme="minorHAnsi"/>
        </w:rPr>
      </w:pPr>
    </w:p>
    <w:p w14:paraId="2919665B" w14:textId="26925E23" w:rsidR="003D7684" w:rsidRDefault="003D7684" w:rsidP="00FF738C">
      <w:pPr>
        <w:rPr>
          <w:rFonts w:asciiTheme="minorHAnsi" w:hAnsiTheme="minorHAnsi" w:cstheme="minorHAnsi"/>
        </w:rPr>
      </w:pPr>
      <w:r>
        <w:rPr>
          <w:rFonts w:asciiTheme="minorHAnsi" w:hAnsiTheme="minorHAnsi" w:cstheme="minorHAnsi"/>
        </w:rPr>
        <w:t>Optional:  All of the challenges in this spike are optional.</w:t>
      </w:r>
    </w:p>
    <w:p w14:paraId="58321BC9" w14:textId="77777777" w:rsidR="003D7684" w:rsidRDefault="003D7684" w:rsidP="00FF738C">
      <w:pPr>
        <w:rPr>
          <w:rFonts w:asciiTheme="minorHAnsi" w:hAnsiTheme="minorHAnsi" w:cstheme="minorHAnsi"/>
        </w:rPr>
      </w:pPr>
    </w:p>
    <w:p w14:paraId="0E0E40F4" w14:textId="53DE6A3A" w:rsidR="00DA5F52" w:rsidRDefault="00DA5F52" w:rsidP="00FF738C">
      <w:pPr>
        <w:rPr>
          <w:rFonts w:asciiTheme="minorHAnsi" w:hAnsiTheme="minorHAnsi" w:cstheme="minorHAnsi"/>
        </w:rPr>
      </w:pPr>
      <w:r>
        <w:rPr>
          <w:rFonts w:asciiTheme="minorHAnsi" w:hAnsiTheme="minorHAnsi" w:cstheme="minorHAnsi"/>
        </w:rPr>
        <w:t xml:space="preserve">29. </w:t>
      </w:r>
      <w:r w:rsidR="001C6ABA">
        <w:rPr>
          <w:rFonts w:asciiTheme="minorHAnsi" w:hAnsiTheme="minorHAnsi" w:cstheme="minorHAnsi"/>
        </w:rPr>
        <w:t xml:space="preserve">The work you’ve done so far gets you most of the way to a simplified Harvest report. </w:t>
      </w:r>
      <w:r w:rsidR="00FC12C0">
        <w:rPr>
          <w:rFonts w:asciiTheme="minorHAnsi" w:hAnsiTheme="minorHAnsi" w:cstheme="minorHAnsi"/>
        </w:rPr>
        <w:t xml:space="preserve">It also introduced all of the essential skills and concepts needed to begin basic FarmData2 Development.  However, it still has a few </w:t>
      </w:r>
      <w:r w:rsidR="00F26E65">
        <w:rPr>
          <w:rFonts w:asciiTheme="minorHAnsi" w:hAnsiTheme="minorHAnsi" w:cstheme="minorHAnsi"/>
        </w:rPr>
        <w:t>quirks,</w:t>
      </w:r>
      <w:r w:rsidR="00FC12C0">
        <w:rPr>
          <w:rFonts w:asciiTheme="minorHAnsi" w:hAnsiTheme="minorHAnsi" w:cstheme="minorHAnsi"/>
        </w:rPr>
        <w:t xml:space="preserve"> and it is not quite complete. I</w:t>
      </w:r>
      <w:r w:rsidR="001C6ABA">
        <w:rPr>
          <w:rFonts w:asciiTheme="minorHAnsi" w:hAnsiTheme="minorHAnsi" w:cstheme="minorHAnsi"/>
        </w:rPr>
        <w:t xml:space="preserve">f you are interested in a few extra </w:t>
      </w:r>
      <w:r w:rsidR="00F26E65">
        <w:rPr>
          <w:rFonts w:asciiTheme="minorHAnsi" w:hAnsiTheme="minorHAnsi" w:cstheme="minorHAnsi"/>
        </w:rPr>
        <w:t>challenges,</w:t>
      </w:r>
      <w:r w:rsidR="00FC12C0">
        <w:rPr>
          <w:rFonts w:asciiTheme="minorHAnsi" w:hAnsiTheme="minorHAnsi" w:cstheme="minorHAnsi"/>
        </w:rPr>
        <w:t xml:space="preserve"> you can</w:t>
      </w:r>
      <w:r w:rsidR="001C6ABA">
        <w:rPr>
          <w:rFonts w:asciiTheme="minorHAnsi" w:hAnsiTheme="minorHAnsi" w:cstheme="minorHAnsi"/>
        </w:rPr>
        <w:t xml:space="preserve"> try the following exercises.  </w:t>
      </w:r>
      <w:r w:rsidR="00D71C9F">
        <w:rPr>
          <w:rFonts w:asciiTheme="minorHAnsi" w:hAnsiTheme="minorHAnsi" w:cstheme="minorHAnsi"/>
        </w:rPr>
        <w:t xml:space="preserve">You can do none, do one, do them all, do them in any order, whatever you like. </w:t>
      </w:r>
      <w:r w:rsidR="00765FB4">
        <w:rPr>
          <w:rFonts w:asciiTheme="minorHAnsi" w:hAnsiTheme="minorHAnsi" w:cstheme="minorHAnsi"/>
        </w:rPr>
        <w:t xml:space="preserve">Each one enhances the Harvest Report in some way, making it closer to fully functional. Because each challenge is a separate nameable unit of work you should make a separate commit with a meaningful commit message for each one that you complete. </w:t>
      </w:r>
    </w:p>
    <w:p w14:paraId="513DB778" w14:textId="77777777" w:rsidR="00742B43" w:rsidRDefault="00742B43" w:rsidP="00C32DE6">
      <w:pPr>
        <w:ind w:left="360"/>
        <w:rPr>
          <w:rFonts w:asciiTheme="minorHAnsi" w:hAnsiTheme="minorHAnsi" w:cstheme="minorHAnsi"/>
        </w:rPr>
      </w:pPr>
    </w:p>
    <w:p w14:paraId="54FEFB2C" w14:textId="7586D8F2" w:rsidR="00C32DE6" w:rsidRDefault="00C32DE6" w:rsidP="00C32DE6">
      <w:pPr>
        <w:ind w:left="360"/>
        <w:rPr>
          <w:rFonts w:asciiTheme="minorHAnsi" w:hAnsiTheme="minorHAnsi" w:cstheme="minorHAnsi"/>
        </w:rPr>
      </w:pPr>
      <w:r>
        <w:rPr>
          <w:rFonts w:asciiTheme="minorHAnsi" w:hAnsiTheme="minorHAnsi" w:cstheme="minorHAnsi"/>
        </w:rPr>
        <w:t xml:space="preserve">a. Currently if you click the “Generate Report” button multiple times the set of harvest logs for each request is appended to the end of the table. </w:t>
      </w:r>
      <w:r w:rsidR="00765FB4">
        <w:rPr>
          <w:rFonts w:asciiTheme="minorHAnsi" w:hAnsiTheme="minorHAnsi" w:cstheme="minorHAnsi"/>
        </w:rPr>
        <w:t xml:space="preserve"> Change the behavior of the “Generate Report” button so that </w:t>
      </w:r>
      <w:r>
        <w:rPr>
          <w:rFonts w:asciiTheme="minorHAnsi" w:hAnsiTheme="minorHAnsi" w:cstheme="minorHAnsi"/>
        </w:rPr>
        <w:t>the table display</w:t>
      </w:r>
      <w:r w:rsidR="00765FB4">
        <w:rPr>
          <w:rFonts w:asciiTheme="minorHAnsi" w:hAnsiTheme="minorHAnsi" w:cstheme="minorHAnsi"/>
        </w:rPr>
        <w:t>s</w:t>
      </w:r>
      <w:r>
        <w:rPr>
          <w:rFonts w:asciiTheme="minorHAnsi" w:hAnsiTheme="minorHAnsi" w:cstheme="minorHAnsi"/>
        </w:rPr>
        <w:t xml:space="preserve"> only the logs for the most recent request.  Hint:</w:t>
      </w:r>
      <w:r w:rsidR="00765FB4">
        <w:rPr>
          <w:rFonts w:asciiTheme="minorHAnsi" w:hAnsiTheme="minorHAnsi" w:cstheme="minorHAnsi"/>
        </w:rPr>
        <w:t xml:space="preserve"> Just clear the harvest logs from the Vue data, let the computed property and data binding do the rest!</w:t>
      </w:r>
    </w:p>
    <w:p w14:paraId="49DAC24A" w14:textId="3358E766" w:rsidR="00C32DE6" w:rsidRDefault="00C32DE6" w:rsidP="0027739D">
      <w:pPr>
        <w:rPr>
          <w:rFonts w:asciiTheme="minorHAnsi" w:hAnsiTheme="minorHAnsi" w:cstheme="minorHAnsi"/>
        </w:rPr>
      </w:pPr>
    </w:p>
    <w:p w14:paraId="47B464AA" w14:textId="3DDE5581" w:rsidR="00742B43" w:rsidRDefault="00742B43" w:rsidP="00742B43">
      <w:pPr>
        <w:ind w:left="360"/>
        <w:rPr>
          <w:rFonts w:asciiTheme="minorHAnsi" w:hAnsiTheme="minorHAnsi" w:cstheme="minorHAnsi"/>
        </w:rPr>
      </w:pPr>
      <w:r>
        <w:rPr>
          <w:rFonts w:asciiTheme="minorHAnsi" w:hAnsiTheme="minorHAnsi" w:cstheme="minorHAnsi"/>
        </w:rPr>
        <w:t>b. Add “All” options to the top of the Crop and Area dropdowns and make this the default option.  Hint: Add code to the computed properties that are used to generate the options for these dropdowns.</w:t>
      </w:r>
    </w:p>
    <w:p w14:paraId="2B230327" w14:textId="6E3192EC" w:rsidR="00F26E65" w:rsidRDefault="00F26E65" w:rsidP="0027739D">
      <w:pPr>
        <w:rPr>
          <w:rFonts w:asciiTheme="minorHAnsi" w:hAnsiTheme="minorHAnsi" w:cstheme="minorHAnsi"/>
        </w:rPr>
      </w:pPr>
    </w:p>
    <w:p w14:paraId="347FDCEF" w14:textId="61ECA7D1" w:rsidR="00742B43" w:rsidRDefault="00742B43" w:rsidP="00742B43">
      <w:pPr>
        <w:ind w:left="360"/>
        <w:rPr>
          <w:rFonts w:asciiTheme="minorHAnsi" w:hAnsiTheme="minorHAnsi" w:cstheme="minorHAnsi"/>
        </w:rPr>
      </w:pPr>
      <w:r>
        <w:rPr>
          <w:rFonts w:asciiTheme="minorHAnsi" w:hAnsiTheme="minorHAnsi" w:cstheme="minorHAnsi"/>
        </w:rPr>
        <w:t xml:space="preserve">c. Filter the results that appear in the Harvest Report table using the area that is selected in the Area dropdown.  Add code to the </w:t>
      </w:r>
      <w:r w:rsidRPr="003473A8">
        <w:rPr>
          <w:rFonts w:ascii="Courier" w:hAnsi="Courier" w:cstheme="minorHAnsi"/>
        </w:rPr>
        <w:t>harvestReportRows</w:t>
      </w:r>
      <w:r>
        <w:rPr>
          <w:rFonts w:asciiTheme="minorHAnsi" w:hAnsiTheme="minorHAnsi" w:cstheme="minorHAnsi"/>
        </w:rPr>
        <w:t xml:space="preserve"> computed property that only adds rows for the harvest logs with the matching area.</w:t>
      </w:r>
    </w:p>
    <w:p w14:paraId="7EDE62C3" w14:textId="77777777" w:rsidR="00742B43" w:rsidRDefault="00742B43" w:rsidP="0027739D">
      <w:pPr>
        <w:rPr>
          <w:rFonts w:asciiTheme="minorHAnsi" w:hAnsiTheme="minorHAnsi" w:cstheme="minorHAnsi"/>
        </w:rPr>
      </w:pPr>
    </w:p>
    <w:p w14:paraId="375B9B09" w14:textId="3EA30CFE" w:rsidR="00F26E65" w:rsidRDefault="00742B43" w:rsidP="00F26E65">
      <w:pPr>
        <w:ind w:left="360"/>
        <w:rPr>
          <w:rFonts w:asciiTheme="minorHAnsi" w:hAnsiTheme="minorHAnsi" w:cstheme="minorHAnsi"/>
        </w:rPr>
      </w:pPr>
      <w:r>
        <w:rPr>
          <w:rFonts w:asciiTheme="minorHAnsi" w:hAnsiTheme="minorHAnsi" w:cstheme="minorHAnsi"/>
        </w:rPr>
        <w:t>d</w:t>
      </w:r>
      <w:r w:rsidR="00DD7953">
        <w:rPr>
          <w:rFonts w:asciiTheme="minorHAnsi" w:hAnsiTheme="minorHAnsi" w:cstheme="minorHAnsi"/>
        </w:rPr>
        <w:t>.</w:t>
      </w:r>
      <w:r w:rsidR="00FF738C">
        <w:rPr>
          <w:rFonts w:asciiTheme="minorHAnsi" w:hAnsiTheme="minorHAnsi" w:cstheme="minorHAnsi"/>
        </w:rPr>
        <w:t xml:space="preserve"> </w:t>
      </w:r>
      <w:r w:rsidR="00FC12C0">
        <w:rPr>
          <w:rFonts w:asciiTheme="minorHAnsi" w:hAnsiTheme="minorHAnsi" w:cstheme="minorHAnsi"/>
        </w:rPr>
        <w:t xml:space="preserve">Filter the results that appear in the Harvest Report table using the crop that is selected in the Crop dropdown.  </w:t>
      </w:r>
      <w:r w:rsidR="00F26E65">
        <w:rPr>
          <w:rFonts w:asciiTheme="minorHAnsi" w:hAnsiTheme="minorHAnsi" w:cstheme="minorHAnsi"/>
        </w:rPr>
        <w:t xml:space="preserve">Add code to the </w:t>
      </w:r>
      <w:r w:rsidR="00F26E65" w:rsidRPr="003473A8">
        <w:rPr>
          <w:rFonts w:ascii="Courier" w:hAnsi="Courier" w:cstheme="minorHAnsi"/>
        </w:rPr>
        <w:t>harvestReportRows</w:t>
      </w:r>
      <w:r w:rsidR="00F26E65">
        <w:rPr>
          <w:rFonts w:asciiTheme="minorHAnsi" w:hAnsiTheme="minorHAnsi" w:cstheme="minorHAnsi"/>
        </w:rPr>
        <w:t xml:space="preserve"> computed property that only adds rows for the harvest logs with the matching crop.</w:t>
      </w:r>
    </w:p>
    <w:p w14:paraId="02A4E0AD" w14:textId="707EE08B" w:rsidR="00765FB4" w:rsidRDefault="00765FB4" w:rsidP="00FF738C">
      <w:pPr>
        <w:rPr>
          <w:rFonts w:asciiTheme="minorHAnsi" w:hAnsiTheme="minorHAnsi" w:cstheme="minorHAnsi"/>
        </w:rPr>
      </w:pPr>
    </w:p>
    <w:p w14:paraId="1AD92980" w14:textId="2C1131F2" w:rsidR="00742B43" w:rsidRDefault="00742B43" w:rsidP="00742B43">
      <w:pPr>
        <w:ind w:left="360"/>
        <w:rPr>
          <w:rFonts w:asciiTheme="minorHAnsi" w:hAnsiTheme="minorHAnsi" w:cstheme="minorHAnsi"/>
        </w:rPr>
      </w:pPr>
      <w:r>
        <w:rPr>
          <w:rFonts w:asciiTheme="minorHAnsi" w:hAnsiTheme="minorHAnsi" w:cstheme="minorHAnsi"/>
        </w:rPr>
        <w:t xml:space="preserve">e. If you try to generate a report for a date range during which no harvests occurred (e.g. 03/01/2019 through 03/15/2019) then the Harvest Report appears but there is no table.  It would be better to indicate to the user that there were no harvests during the selected </w:t>
      </w:r>
      <w:r>
        <w:rPr>
          <w:rFonts w:asciiTheme="minorHAnsi" w:hAnsiTheme="minorHAnsi" w:cstheme="minorHAnsi"/>
        </w:rPr>
        <w:lastRenderedPageBreak/>
        <w:t>period.  Add a message that appears in place of the table if there are no harvest logs for the selected period. Hint: Use conditional rendering.</w:t>
      </w:r>
    </w:p>
    <w:p w14:paraId="1819C2B5" w14:textId="77777777" w:rsidR="00742B43" w:rsidRDefault="00742B43" w:rsidP="00742B43">
      <w:pPr>
        <w:rPr>
          <w:rFonts w:asciiTheme="minorHAnsi" w:hAnsiTheme="minorHAnsi" w:cstheme="minorHAnsi"/>
        </w:rPr>
      </w:pPr>
    </w:p>
    <w:p w14:paraId="2F4F5DDD" w14:textId="1FD94157" w:rsidR="00742B43" w:rsidRDefault="00742B43" w:rsidP="00742B43">
      <w:pPr>
        <w:ind w:left="360"/>
        <w:rPr>
          <w:rFonts w:asciiTheme="minorHAnsi" w:hAnsiTheme="minorHAnsi" w:cstheme="minorHAnsi"/>
        </w:rPr>
      </w:pPr>
      <w:r>
        <w:rPr>
          <w:rFonts w:asciiTheme="minorHAnsi" w:hAnsiTheme="minorHAnsi" w:cstheme="minorHAnsi"/>
        </w:rPr>
        <w:t xml:space="preserve">f. It is possible to enter incomplete dates into the start or end date fields (e.g. mm/05/2019 or mm/dd/yyyy).  Make it so that the “Generate Report” button is disabled if either of the data fields do not contain a valid date.  Hint: Try binding the </w:t>
      </w:r>
      <w:r w:rsidRPr="00C32DE6">
        <w:rPr>
          <w:rFonts w:ascii="Courier" w:hAnsi="Courier" w:cstheme="minorHAnsi"/>
        </w:rPr>
        <w:t>disabled</w:t>
      </w:r>
      <w:r>
        <w:rPr>
          <w:rFonts w:asciiTheme="minorHAnsi" w:hAnsiTheme="minorHAnsi" w:cstheme="minorHAnsi"/>
        </w:rPr>
        <w:t xml:space="preserve"> attribute of the button to a new computed property that returns true when one of the dates in the Vue data is invalid.</w:t>
      </w:r>
    </w:p>
    <w:p w14:paraId="4E793453" w14:textId="77777777" w:rsidR="00742B43" w:rsidRDefault="00742B43" w:rsidP="00FF738C">
      <w:pPr>
        <w:rPr>
          <w:rFonts w:asciiTheme="minorHAnsi" w:hAnsiTheme="minorHAnsi" w:cstheme="minorHAnsi"/>
        </w:rPr>
      </w:pPr>
    </w:p>
    <w:p w14:paraId="1632CD95" w14:textId="40483C3C" w:rsidR="00DD7953" w:rsidRDefault="00F26E65" w:rsidP="00742B43">
      <w:pPr>
        <w:ind w:left="360"/>
        <w:rPr>
          <w:rFonts w:asciiTheme="minorHAnsi" w:hAnsiTheme="minorHAnsi" w:cstheme="minorHAnsi"/>
        </w:rPr>
      </w:pPr>
      <w:r>
        <w:rPr>
          <w:rFonts w:asciiTheme="minorHAnsi" w:hAnsiTheme="minorHAnsi" w:cstheme="minorHAnsi"/>
        </w:rPr>
        <w:t>g</w:t>
      </w:r>
      <w:r w:rsidR="00DD7953">
        <w:rPr>
          <w:rFonts w:asciiTheme="minorHAnsi" w:hAnsiTheme="minorHAnsi" w:cstheme="minorHAnsi"/>
        </w:rPr>
        <w:t xml:space="preserve">. </w:t>
      </w:r>
      <w:r w:rsidR="00742B43">
        <w:rPr>
          <w:rFonts w:asciiTheme="minorHAnsi" w:hAnsiTheme="minorHAnsi" w:cstheme="minorHAnsi"/>
        </w:rPr>
        <w:t xml:space="preserve">In question #27.e you used an array index to get the “harvest” </w:t>
      </w:r>
      <w:r w:rsidR="00742B43" w:rsidRPr="00742B43">
        <w:rPr>
          <w:rFonts w:ascii="Courier" w:hAnsi="Courier" w:cstheme="minorHAnsi"/>
        </w:rPr>
        <w:t>quantity</w:t>
      </w:r>
      <w:r w:rsidR="00742B43">
        <w:rPr>
          <w:rFonts w:asciiTheme="minorHAnsi" w:hAnsiTheme="minorHAnsi" w:cstheme="minorHAnsi"/>
        </w:rPr>
        <w:t xml:space="preserve"> object that contained the quantity and units that were harvested (e.g. 10 BUNCHES). </w:t>
      </w:r>
      <w:r w:rsidR="00DD7953">
        <w:rPr>
          <w:rFonts w:asciiTheme="minorHAnsi" w:hAnsiTheme="minorHAnsi" w:cstheme="minorHAnsi"/>
        </w:rPr>
        <w:t xml:space="preserve"> </w:t>
      </w:r>
      <w:r w:rsidR="00742B43">
        <w:rPr>
          <w:rFonts w:asciiTheme="minorHAnsi" w:hAnsiTheme="minorHAnsi" w:cstheme="minorHAnsi"/>
        </w:rPr>
        <w:t xml:space="preserve">Using a fixed index works but may be brittle in that at some point in the future the order of the </w:t>
      </w:r>
      <w:r w:rsidR="00742B43" w:rsidRPr="00742B43">
        <w:rPr>
          <w:rFonts w:ascii="Courier" w:hAnsi="Courier" w:cstheme="minorHAnsi"/>
        </w:rPr>
        <w:t>quantity</w:t>
      </w:r>
      <w:r w:rsidR="00742B43">
        <w:rPr>
          <w:rFonts w:asciiTheme="minorHAnsi" w:hAnsiTheme="minorHAnsi" w:cstheme="minorHAnsi"/>
        </w:rPr>
        <w:t xml:space="preserve"> objects might change. If that were to happen then the index that you used would give the incorrect quantity object. To make the code less brittle, the FarmOSAPI contains a helper method that will get a quantity object based on its label (e.g. “harvest”). Use the documentation for </w:t>
      </w:r>
      <w:r w:rsidR="00DD7953">
        <w:rPr>
          <w:rFonts w:asciiTheme="minorHAnsi" w:hAnsiTheme="minorHAnsi" w:cstheme="minorHAnsi"/>
        </w:rPr>
        <w:t xml:space="preserve">the FarmOSAPI </w:t>
      </w:r>
      <w:r w:rsidR="00742B43">
        <w:rPr>
          <w:rFonts w:asciiTheme="minorHAnsi" w:hAnsiTheme="minorHAnsi" w:cstheme="minorHAnsi"/>
        </w:rPr>
        <w:t xml:space="preserve">to find and learn about this function. Then incorporate it into your </w:t>
      </w:r>
      <w:r w:rsidR="00FF3F9F" w:rsidRPr="003473A8">
        <w:rPr>
          <w:rFonts w:ascii="Courier" w:hAnsi="Courier" w:cstheme="minorHAnsi"/>
        </w:rPr>
        <w:t>harvestReportRows</w:t>
      </w:r>
      <w:r w:rsidR="00FF3F9F">
        <w:rPr>
          <w:rFonts w:asciiTheme="minorHAnsi" w:hAnsiTheme="minorHAnsi" w:cstheme="minorHAnsi"/>
        </w:rPr>
        <w:t xml:space="preserve"> computed property.</w:t>
      </w:r>
    </w:p>
    <w:p w14:paraId="5F604795" w14:textId="77777777" w:rsidR="00FF738C" w:rsidRDefault="00FF738C" w:rsidP="006E201F">
      <w:pPr>
        <w:rPr>
          <w:rFonts w:asciiTheme="minorHAnsi" w:hAnsiTheme="minorHAnsi" w:cstheme="minorHAnsi"/>
        </w:rPr>
      </w:pPr>
    </w:p>
    <w:p w14:paraId="052674AE" w14:textId="0439156C" w:rsidR="00415FBD" w:rsidRPr="003F604E" w:rsidRDefault="00DA5F52" w:rsidP="00415FBD">
      <w:pPr>
        <w:rPr>
          <w:rFonts w:asciiTheme="minorHAnsi" w:hAnsiTheme="minorHAnsi"/>
        </w:rPr>
      </w:pPr>
      <w:r>
        <w:rPr>
          <w:rFonts w:asciiTheme="minorHAnsi" w:hAnsiTheme="minorHAnsi"/>
        </w:rPr>
        <w:t>30</w:t>
      </w:r>
      <w:r w:rsidR="00415FBD" w:rsidRPr="003F604E">
        <w:rPr>
          <w:rFonts w:asciiTheme="minorHAnsi" w:hAnsiTheme="minorHAnsi"/>
        </w:rPr>
        <w:t xml:space="preserve">. </w:t>
      </w:r>
      <w:r w:rsidR="00FF738C">
        <w:rPr>
          <w:rFonts w:asciiTheme="minorHAnsi" w:hAnsiTheme="minorHAnsi"/>
        </w:rPr>
        <w:t xml:space="preserve">Optional: </w:t>
      </w:r>
      <w:r w:rsidR="00765FB4">
        <w:rPr>
          <w:rFonts w:asciiTheme="minorHAnsi" w:hAnsiTheme="minorHAnsi"/>
        </w:rPr>
        <w:t xml:space="preserve">Push your feature branch containing your commits </w:t>
      </w:r>
      <w:r w:rsidR="00415FBD" w:rsidRPr="003F604E">
        <w:rPr>
          <w:rFonts w:asciiTheme="minorHAnsi" w:hAnsiTheme="minorHAnsi"/>
        </w:rPr>
        <w:t>to your origin.  Recall that this also updates your Draft Pull Request.</w:t>
      </w:r>
    </w:p>
    <w:p w14:paraId="71ACCFC4" w14:textId="77777777" w:rsidR="00FF738C" w:rsidRDefault="00FF738C" w:rsidP="00DC682E">
      <w:pPr>
        <w:pBdr>
          <w:bottom w:val="double" w:sz="6" w:space="1" w:color="auto"/>
        </w:pBdr>
        <w:rPr>
          <w:rFonts w:asciiTheme="minorHAnsi" w:hAnsiTheme="minorHAnsi" w:cstheme="minorHAnsi"/>
        </w:rPr>
      </w:pPr>
    </w:p>
    <w:p w14:paraId="6FCA18C6" w14:textId="77777777" w:rsidR="006918FB" w:rsidRPr="000D7D7D" w:rsidRDefault="006918FB" w:rsidP="00DC682E">
      <w:pPr>
        <w:pBdr>
          <w:bottom w:val="double" w:sz="6" w:space="1" w:color="auto"/>
        </w:pBdr>
        <w:rPr>
          <w:rFonts w:asciiTheme="minorHAnsi" w:hAnsiTheme="minorHAnsi" w:cstheme="minorHAnsi"/>
        </w:rPr>
      </w:pPr>
    </w:p>
    <w:p w14:paraId="6371D1FA" w14:textId="77777777" w:rsidR="00DC682E" w:rsidRPr="000D7D7D" w:rsidRDefault="00DC682E" w:rsidP="00DC682E">
      <w:pPr>
        <w:rPr>
          <w:rFonts w:asciiTheme="minorHAnsi" w:hAnsiTheme="minorHAnsi" w:cstheme="minorHAnsi"/>
        </w:rPr>
      </w:pPr>
    </w:p>
    <w:p w14:paraId="20914322" w14:textId="77777777" w:rsidR="00DC682E" w:rsidRPr="000D7D7D" w:rsidRDefault="00DC682E" w:rsidP="00DC682E">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7FC9249F" w14:textId="77777777" w:rsidR="00DC682E" w:rsidRPr="000D7D7D" w:rsidRDefault="00DC682E" w:rsidP="00DC682E">
      <w:pPr>
        <w:rPr>
          <w:rFonts w:asciiTheme="minorHAnsi" w:hAnsiTheme="minorHAnsi" w:cstheme="minorHAnsi"/>
        </w:rPr>
      </w:pPr>
    </w:p>
    <w:p w14:paraId="628EED95" w14:textId="77777777" w:rsidR="00DC682E" w:rsidRPr="000D7D7D" w:rsidRDefault="00DC682E" w:rsidP="00DC682E">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203D56DB" w14:textId="77777777" w:rsidR="00DC682E" w:rsidRPr="000D7D7D" w:rsidRDefault="00DC682E" w:rsidP="00DC682E">
      <w:pPr>
        <w:rPr>
          <w:rFonts w:asciiTheme="minorHAnsi" w:hAnsiTheme="minorHAnsi" w:cstheme="minorHAnsi"/>
        </w:rPr>
      </w:pPr>
    </w:p>
    <w:p w14:paraId="6C39CE59"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E0E6B" w14:textId="77777777" w:rsidR="00DC682E" w:rsidRPr="000D7D7D" w:rsidRDefault="00DC682E" w:rsidP="00DC682E">
      <w:pPr>
        <w:shd w:val="clear" w:color="auto" w:fill="FFFFFF"/>
        <w:textAlignment w:val="center"/>
        <w:rPr>
          <w:rFonts w:asciiTheme="minorHAnsi" w:hAnsiTheme="minorHAnsi" w:cstheme="minorHAnsi"/>
        </w:rPr>
      </w:pPr>
    </w:p>
    <w:p w14:paraId="306BC982" w14:textId="77777777" w:rsidR="00DC682E" w:rsidRPr="000D7D7D" w:rsidRDefault="00DC682E" w:rsidP="00DC682E">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321E4144" w14:textId="77777777" w:rsidR="00DC682E" w:rsidRPr="000D7D7D" w:rsidRDefault="00DC682E" w:rsidP="00DC682E">
      <w:pPr>
        <w:shd w:val="clear" w:color="auto" w:fill="FFFFFF"/>
        <w:ind w:firstLine="360"/>
        <w:textAlignment w:val="center"/>
        <w:rPr>
          <w:rFonts w:asciiTheme="minorHAnsi" w:hAnsiTheme="minorHAnsi" w:cstheme="minorHAnsi"/>
        </w:rPr>
      </w:pPr>
    </w:p>
    <w:p w14:paraId="4DBAA628" w14:textId="77777777" w:rsidR="00DC682E" w:rsidRPr="000D7D7D" w:rsidRDefault="00DC682E" w:rsidP="00DC68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E9AA7" w14:textId="606DF937" w:rsidR="00CD7CF7" w:rsidRPr="001D7289" w:rsidRDefault="00CD7CF7" w:rsidP="001D7289">
      <w:pPr>
        <w:rPr>
          <w:rFonts w:asciiTheme="minorHAnsi" w:hAnsiTheme="minorHAnsi"/>
        </w:rPr>
      </w:pPr>
    </w:p>
    <w:sectPr w:rsidR="00CD7CF7" w:rsidRPr="001D7289" w:rsidSect="006E63D1">
      <w:footerReference w:type="default" r:id="rId19"/>
      <w:pgSz w:w="12240" w:h="15840"/>
      <w:pgMar w:top="1440" w:right="1440" w:bottom="1440" w:left="144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cCormick, John" w:date="2022-01-15T19:00:00Z" w:initials="MJ">
    <w:p w14:paraId="423F5FC0" w14:textId="28029752" w:rsidR="00E73F5F" w:rsidRDefault="00E73F5F">
      <w:pPr>
        <w:pStyle w:val="CommentText"/>
      </w:pPr>
      <w:r>
        <w:rPr>
          <w:rStyle w:val="CommentReference"/>
        </w:rPr>
        <w:annotationRef/>
      </w:r>
      <w:r>
        <w:t xml:space="preserve">This seems to be mostly about version 2. If I understand correctly, we need version 1. Perhaps the link should be the same as above, that is </w:t>
      </w:r>
      <w:r w:rsidRPr="00E73F5F">
        <w:t>https://v1.farmos.org/development/api/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3F5F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8D984E" w16cex:dateUtc="2022-01-16T0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3F5FC0" w16cid:durableId="258D98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B8957" w14:textId="77777777" w:rsidR="008A7197" w:rsidRDefault="008A7197" w:rsidP="006E63D1">
      <w:r>
        <w:separator/>
      </w:r>
    </w:p>
  </w:endnote>
  <w:endnote w:type="continuationSeparator" w:id="0">
    <w:p w14:paraId="1252B70D" w14:textId="77777777" w:rsidR="008A7197" w:rsidRDefault="008A7197" w:rsidP="006E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w:altName w:val="Courier New"/>
    <w:panose1 w:val="02070409020205020404"/>
    <w:charset w:val="00"/>
    <w:family w:val="auto"/>
    <w:notTrueType/>
    <w:pitch w:val="variable"/>
    <w:sig w:usb0="00000003" w:usb1="00000000" w:usb2="00000000" w:usb3="00000000" w:csb0="00000003"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172C8" w14:textId="77777777" w:rsidR="006D29D1" w:rsidRPr="00A61548" w:rsidRDefault="006D29D1" w:rsidP="006E63D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0D29B0" wp14:editId="3D05264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6D93BE9" w14:textId="77777777" w:rsidR="006D29D1" w:rsidRDefault="006D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71D05" w14:textId="77777777" w:rsidR="008A7197" w:rsidRDefault="008A7197" w:rsidP="006E63D1">
      <w:r>
        <w:separator/>
      </w:r>
    </w:p>
  </w:footnote>
  <w:footnote w:type="continuationSeparator" w:id="0">
    <w:p w14:paraId="6FFA0D40" w14:textId="77777777" w:rsidR="008A7197" w:rsidRDefault="008A7197" w:rsidP="006E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B3889"/>
    <w:multiLevelType w:val="hybridMultilevel"/>
    <w:tmpl w:val="2118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66387"/>
    <w:multiLevelType w:val="hybridMultilevel"/>
    <w:tmpl w:val="C07E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cCormick, John">
    <w15:presenceInfo w15:providerId="AD" w15:userId="S::jmac@dickinson.edu::872fc56c-f648-4c83-9a80-0bb9da7e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27FB40E-958F-45BE-ACF0-CB1B7D26C418}"/>
    <w:docVar w:name="dgnword-eventsink" w:val="781035888"/>
  </w:docVars>
  <w:rsids>
    <w:rsidRoot w:val="005F4F98"/>
    <w:rsid w:val="00011A99"/>
    <w:rsid w:val="000246B7"/>
    <w:rsid w:val="00025321"/>
    <w:rsid w:val="0003399A"/>
    <w:rsid w:val="00034371"/>
    <w:rsid w:val="00056976"/>
    <w:rsid w:val="00062EE0"/>
    <w:rsid w:val="00074CCC"/>
    <w:rsid w:val="00075358"/>
    <w:rsid w:val="00076DE7"/>
    <w:rsid w:val="000857DA"/>
    <w:rsid w:val="00091133"/>
    <w:rsid w:val="000C2D12"/>
    <w:rsid w:val="000C521D"/>
    <w:rsid w:val="000D20B8"/>
    <w:rsid w:val="000E3CA3"/>
    <w:rsid w:val="000F1396"/>
    <w:rsid w:val="001026E3"/>
    <w:rsid w:val="0010321B"/>
    <w:rsid w:val="00120C80"/>
    <w:rsid w:val="001213B2"/>
    <w:rsid w:val="00124E7B"/>
    <w:rsid w:val="00126A1B"/>
    <w:rsid w:val="00131706"/>
    <w:rsid w:val="001643E0"/>
    <w:rsid w:val="00181A77"/>
    <w:rsid w:val="00182717"/>
    <w:rsid w:val="001839CA"/>
    <w:rsid w:val="001848B0"/>
    <w:rsid w:val="00194B99"/>
    <w:rsid w:val="001A3D15"/>
    <w:rsid w:val="001B2CA9"/>
    <w:rsid w:val="001C6ABA"/>
    <w:rsid w:val="001D65D2"/>
    <w:rsid w:val="001D7289"/>
    <w:rsid w:val="001E775A"/>
    <w:rsid w:val="00205E5C"/>
    <w:rsid w:val="00213519"/>
    <w:rsid w:val="002216E3"/>
    <w:rsid w:val="002320B1"/>
    <w:rsid w:val="00237079"/>
    <w:rsid w:val="00243F06"/>
    <w:rsid w:val="00256320"/>
    <w:rsid w:val="00261912"/>
    <w:rsid w:val="00266E87"/>
    <w:rsid w:val="00270FFA"/>
    <w:rsid w:val="00273F57"/>
    <w:rsid w:val="0027739D"/>
    <w:rsid w:val="00280FB6"/>
    <w:rsid w:val="00291B0F"/>
    <w:rsid w:val="00295FB0"/>
    <w:rsid w:val="002A3C16"/>
    <w:rsid w:val="002A6454"/>
    <w:rsid w:val="002B4970"/>
    <w:rsid w:val="002D1FD6"/>
    <w:rsid w:val="002D44CD"/>
    <w:rsid w:val="002E5FB6"/>
    <w:rsid w:val="0030249B"/>
    <w:rsid w:val="00323A16"/>
    <w:rsid w:val="003262F9"/>
    <w:rsid w:val="003473A8"/>
    <w:rsid w:val="00380EFC"/>
    <w:rsid w:val="00386F50"/>
    <w:rsid w:val="003A69A1"/>
    <w:rsid w:val="003C0478"/>
    <w:rsid w:val="003C11F1"/>
    <w:rsid w:val="003D1E93"/>
    <w:rsid w:val="003D534C"/>
    <w:rsid w:val="003D7684"/>
    <w:rsid w:val="00400419"/>
    <w:rsid w:val="00400474"/>
    <w:rsid w:val="00402FDD"/>
    <w:rsid w:val="00415FBD"/>
    <w:rsid w:val="004311FA"/>
    <w:rsid w:val="004329B3"/>
    <w:rsid w:val="00437904"/>
    <w:rsid w:val="004504D1"/>
    <w:rsid w:val="004572C9"/>
    <w:rsid w:val="0047280A"/>
    <w:rsid w:val="00477B1F"/>
    <w:rsid w:val="00480061"/>
    <w:rsid w:val="00480DEC"/>
    <w:rsid w:val="00481035"/>
    <w:rsid w:val="00493A26"/>
    <w:rsid w:val="004A2376"/>
    <w:rsid w:val="004A4B12"/>
    <w:rsid w:val="004B0458"/>
    <w:rsid w:val="004B7058"/>
    <w:rsid w:val="004B7377"/>
    <w:rsid w:val="004B7C91"/>
    <w:rsid w:val="004C5F27"/>
    <w:rsid w:val="004C6939"/>
    <w:rsid w:val="004D74FA"/>
    <w:rsid w:val="004D7707"/>
    <w:rsid w:val="004E5AE5"/>
    <w:rsid w:val="004F24C8"/>
    <w:rsid w:val="00530246"/>
    <w:rsid w:val="00530F26"/>
    <w:rsid w:val="00532ED3"/>
    <w:rsid w:val="005367C6"/>
    <w:rsid w:val="00547F6A"/>
    <w:rsid w:val="00580937"/>
    <w:rsid w:val="005908F1"/>
    <w:rsid w:val="005A0B69"/>
    <w:rsid w:val="005A6F9E"/>
    <w:rsid w:val="005B553E"/>
    <w:rsid w:val="005D189D"/>
    <w:rsid w:val="005E2E0F"/>
    <w:rsid w:val="005E544C"/>
    <w:rsid w:val="005E661E"/>
    <w:rsid w:val="005E7C1D"/>
    <w:rsid w:val="005F4F98"/>
    <w:rsid w:val="005F78F6"/>
    <w:rsid w:val="00613BB6"/>
    <w:rsid w:val="00615C62"/>
    <w:rsid w:val="00622114"/>
    <w:rsid w:val="006234E8"/>
    <w:rsid w:val="0062550D"/>
    <w:rsid w:val="00625EC8"/>
    <w:rsid w:val="00627C1E"/>
    <w:rsid w:val="00627DDD"/>
    <w:rsid w:val="00627EF2"/>
    <w:rsid w:val="00631088"/>
    <w:rsid w:val="00633176"/>
    <w:rsid w:val="0063427A"/>
    <w:rsid w:val="00634588"/>
    <w:rsid w:val="00635705"/>
    <w:rsid w:val="006372DF"/>
    <w:rsid w:val="006441A5"/>
    <w:rsid w:val="00656A91"/>
    <w:rsid w:val="00670B63"/>
    <w:rsid w:val="00674D07"/>
    <w:rsid w:val="00675BD8"/>
    <w:rsid w:val="006772E1"/>
    <w:rsid w:val="0068017D"/>
    <w:rsid w:val="00683DAF"/>
    <w:rsid w:val="006918FB"/>
    <w:rsid w:val="006A7D9C"/>
    <w:rsid w:val="006D14DF"/>
    <w:rsid w:val="006D1AC6"/>
    <w:rsid w:val="006D29D1"/>
    <w:rsid w:val="006D3F1B"/>
    <w:rsid w:val="006E201F"/>
    <w:rsid w:val="006E261F"/>
    <w:rsid w:val="006E63D1"/>
    <w:rsid w:val="006F1905"/>
    <w:rsid w:val="007009C0"/>
    <w:rsid w:val="00700B89"/>
    <w:rsid w:val="00704C82"/>
    <w:rsid w:val="00705C74"/>
    <w:rsid w:val="00710A26"/>
    <w:rsid w:val="00721BA8"/>
    <w:rsid w:val="0072698E"/>
    <w:rsid w:val="0073068A"/>
    <w:rsid w:val="0073184C"/>
    <w:rsid w:val="00737433"/>
    <w:rsid w:val="00742B43"/>
    <w:rsid w:val="007453B8"/>
    <w:rsid w:val="00765FB4"/>
    <w:rsid w:val="00767C57"/>
    <w:rsid w:val="0078256B"/>
    <w:rsid w:val="00796ABE"/>
    <w:rsid w:val="007A57DE"/>
    <w:rsid w:val="007B0B81"/>
    <w:rsid w:val="007B2F0E"/>
    <w:rsid w:val="007B6824"/>
    <w:rsid w:val="007C3E30"/>
    <w:rsid w:val="007C7A0A"/>
    <w:rsid w:val="007E4A2E"/>
    <w:rsid w:val="007E7956"/>
    <w:rsid w:val="007F64D9"/>
    <w:rsid w:val="007F6F3C"/>
    <w:rsid w:val="00823B7C"/>
    <w:rsid w:val="00825CD4"/>
    <w:rsid w:val="00842411"/>
    <w:rsid w:val="00846282"/>
    <w:rsid w:val="00846338"/>
    <w:rsid w:val="00846A64"/>
    <w:rsid w:val="0085091A"/>
    <w:rsid w:val="00865A36"/>
    <w:rsid w:val="0087100C"/>
    <w:rsid w:val="00871C84"/>
    <w:rsid w:val="008906F8"/>
    <w:rsid w:val="00893ABF"/>
    <w:rsid w:val="00893EB3"/>
    <w:rsid w:val="0089621E"/>
    <w:rsid w:val="008A3AC8"/>
    <w:rsid w:val="008A7197"/>
    <w:rsid w:val="008B79C1"/>
    <w:rsid w:val="008C45A4"/>
    <w:rsid w:val="008C6AB7"/>
    <w:rsid w:val="008E20B6"/>
    <w:rsid w:val="008E5F71"/>
    <w:rsid w:val="008E62DD"/>
    <w:rsid w:val="008F4FBA"/>
    <w:rsid w:val="008F542B"/>
    <w:rsid w:val="008F62C8"/>
    <w:rsid w:val="0090180B"/>
    <w:rsid w:val="009167E5"/>
    <w:rsid w:val="009215BA"/>
    <w:rsid w:val="009236CF"/>
    <w:rsid w:val="009316BC"/>
    <w:rsid w:val="00932916"/>
    <w:rsid w:val="00933A44"/>
    <w:rsid w:val="00944D69"/>
    <w:rsid w:val="00961156"/>
    <w:rsid w:val="00961600"/>
    <w:rsid w:val="00965EB7"/>
    <w:rsid w:val="009708B5"/>
    <w:rsid w:val="00972EB6"/>
    <w:rsid w:val="009775D5"/>
    <w:rsid w:val="00981AA9"/>
    <w:rsid w:val="00991D23"/>
    <w:rsid w:val="009A6C94"/>
    <w:rsid w:val="009B1134"/>
    <w:rsid w:val="009B1D5C"/>
    <w:rsid w:val="009C1AA5"/>
    <w:rsid w:val="009E6DB3"/>
    <w:rsid w:val="009E6E33"/>
    <w:rsid w:val="009E755E"/>
    <w:rsid w:val="00A0262E"/>
    <w:rsid w:val="00A03EE0"/>
    <w:rsid w:val="00A22FC1"/>
    <w:rsid w:val="00A32143"/>
    <w:rsid w:val="00A36AD0"/>
    <w:rsid w:val="00A50785"/>
    <w:rsid w:val="00A6590D"/>
    <w:rsid w:val="00A732CF"/>
    <w:rsid w:val="00A9004F"/>
    <w:rsid w:val="00AA798A"/>
    <w:rsid w:val="00AB3C39"/>
    <w:rsid w:val="00AB5586"/>
    <w:rsid w:val="00AB69F2"/>
    <w:rsid w:val="00AC0C4C"/>
    <w:rsid w:val="00AD0D15"/>
    <w:rsid w:val="00AD303E"/>
    <w:rsid w:val="00AD44AE"/>
    <w:rsid w:val="00B07CF3"/>
    <w:rsid w:val="00B205E2"/>
    <w:rsid w:val="00B23CEB"/>
    <w:rsid w:val="00B2558A"/>
    <w:rsid w:val="00B4207B"/>
    <w:rsid w:val="00B46D97"/>
    <w:rsid w:val="00B47368"/>
    <w:rsid w:val="00B51A91"/>
    <w:rsid w:val="00B51E2F"/>
    <w:rsid w:val="00B5331F"/>
    <w:rsid w:val="00B60427"/>
    <w:rsid w:val="00B70672"/>
    <w:rsid w:val="00B7593E"/>
    <w:rsid w:val="00B817D8"/>
    <w:rsid w:val="00B851EA"/>
    <w:rsid w:val="00B9355E"/>
    <w:rsid w:val="00BA3F96"/>
    <w:rsid w:val="00BA4049"/>
    <w:rsid w:val="00BA44AD"/>
    <w:rsid w:val="00BA660C"/>
    <w:rsid w:val="00BA6EFD"/>
    <w:rsid w:val="00BA7DDD"/>
    <w:rsid w:val="00BB07DA"/>
    <w:rsid w:val="00BB2EFE"/>
    <w:rsid w:val="00BC32BD"/>
    <w:rsid w:val="00BC4DB8"/>
    <w:rsid w:val="00BC71C8"/>
    <w:rsid w:val="00BD506E"/>
    <w:rsid w:val="00BE7CEB"/>
    <w:rsid w:val="00BF470E"/>
    <w:rsid w:val="00C016F1"/>
    <w:rsid w:val="00C32DE6"/>
    <w:rsid w:val="00C47C59"/>
    <w:rsid w:val="00C539D8"/>
    <w:rsid w:val="00C606F0"/>
    <w:rsid w:val="00C659C3"/>
    <w:rsid w:val="00C66D97"/>
    <w:rsid w:val="00C7181F"/>
    <w:rsid w:val="00C71A1A"/>
    <w:rsid w:val="00C94CB5"/>
    <w:rsid w:val="00C96312"/>
    <w:rsid w:val="00C97600"/>
    <w:rsid w:val="00CA5DA6"/>
    <w:rsid w:val="00CB3A68"/>
    <w:rsid w:val="00CC01B7"/>
    <w:rsid w:val="00CD7CF7"/>
    <w:rsid w:val="00CE0054"/>
    <w:rsid w:val="00CF0ABB"/>
    <w:rsid w:val="00CF45B4"/>
    <w:rsid w:val="00D11985"/>
    <w:rsid w:val="00D30050"/>
    <w:rsid w:val="00D376CF"/>
    <w:rsid w:val="00D52DE2"/>
    <w:rsid w:val="00D57F57"/>
    <w:rsid w:val="00D65756"/>
    <w:rsid w:val="00D71C9F"/>
    <w:rsid w:val="00D727BC"/>
    <w:rsid w:val="00D74305"/>
    <w:rsid w:val="00D76414"/>
    <w:rsid w:val="00D84825"/>
    <w:rsid w:val="00D87977"/>
    <w:rsid w:val="00D904E7"/>
    <w:rsid w:val="00D96B78"/>
    <w:rsid w:val="00DA5E47"/>
    <w:rsid w:val="00DA5F52"/>
    <w:rsid w:val="00DA5F7C"/>
    <w:rsid w:val="00DA6C45"/>
    <w:rsid w:val="00DB0A77"/>
    <w:rsid w:val="00DC24C9"/>
    <w:rsid w:val="00DC3A6C"/>
    <w:rsid w:val="00DC682E"/>
    <w:rsid w:val="00DD215B"/>
    <w:rsid w:val="00DD4F56"/>
    <w:rsid w:val="00DD7953"/>
    <w:rsid w:val="00DE6921"/>
    <w:rsid w:val="00E0261B"/>
    <w:rsid w:val="00E06880"/>
    <w:rsid w:val="00E0698A"/>
    <w:rsid w:val="00E148C5"/>
    <w:rsid w:val="00E17C76"/>
    <w:rsid w:val="00E22671"/>
    <w:rsid w:val="00E227CC"/>
    <w:rsid w:val="00E266EA"/>
    <w:rsid w:val="00E3454B"/>
    <w:rsid w:val="00E42A21"/>
    <w:rsid w:val="00E56229"/>
    <w:rsid w:val="00E60C88"/>
    <w:rsid w:val="00E657BA"/>
    <w:rsid w:val="00E73F5F"/>
    <w:rsid w:val="00E772D0"/>
    <w:rsid w:val="00E806BC"/>
    <w:rsid w:val="00E86657"/>
    <w:rsid w:val="00E86CB3"/>
    <w:rsid w:val="00E86F96"/>
    <w:rsid w:val="00E90AD0"/>
    <w:rsid w:val="00E92761"/>
    <w:rsid w:val="00EA7EEB"/>
    <w:rsid w:val="00ED348F"/>
    <w:rsid w:val="00EE179A"/>
    <w:rsid w:val="00EE6920"/>
    <w:rsid w:val="00EF75F2"/>
    <w:rsid w:val="00F13FFB"/>
    <w:rsid w:val="00F26E65"/>
    <w:rsid w:val="00F32294"/>
    <w:rsid w:val="00F46A29"/>
    <w:rsid w:val="00F55A5C"/>
    <w:rsid w:val="00F61037"/>
    <w:rsid w:val="00F611C6"/>
    <w:rsid w:val="00F84E36"/>
    <w:rsid w:val="00F91476"/>
    <w:rsid w:val="00F971E7"/>
    <w:rsid w:val="00FA4C8C"/>
    <w:rsid w:val="00FB46B3"/>
    <w:rsid w:val="00FC12C0"/>
    <w:rsid w:val="00FE2C80"/>
    <w:rsid w:val="00FE2FAB"/>
    <w:rsid w:val="00FE43A1"/>
    <w:rsid w:val="00FF12F2"/>
    <w:rsid w:val="00FF2599"/>
    <w:rsid w:val="00FF3F9F"/>
    <w:rsid w:val="00FF738C"/>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66FA"/>
  <w15:chartTrackingRefBased/>
  <w15:docId w15:val="{F61EF8ED-65E8-DB43-8314-FF8A301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17"/>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633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79"/>
    <w:rPr>
      <w:color w:val="0563C1" w:themeColor="hyperlink"/>
      <w:u w:val="single"/>
    </w:rPr>
  </w:style>
  <w:style w:type="paragraph" w:styleId="ListParagraph">
    <w:name w:val="List Paragraph"/>
    <w:basedOn w:val="Normal"/>
    <w:uiPriority w:val="34"/>
    <w:qFormat/>
    <w:rsid w:val="00237079"/>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27DDD"/>
    <w:rPr>
      <w:color w:val="605E5C"/>
      <w:shd w:val="clear" w:color="auto" w:fill="E1DFDD"/>
    </w:rPr>
  </w:style>
  <w:style w:type="paragraph" w:styleId="Header">
    <w:name w:val="header"/>
    <w:basedOn w:val="Normal"/>
    <w:link w:val="HeaderChar"/>
    <w:uiPriority w:val="99"/>
    <w:unhideWhenUsed/>
    <w:rsid w:val="006E63D1"/>
    <w:pPr>
      <w:tabs>
        <w:tab w:val="center" w:pos="4680"/>
        <w:tab w:val="right" w:pos="9360"/>
      </w:tabs>
    </w:pPr>
  </w:style>
  <w:style w:type="character" w:customStyle="1" w:styleId="HeaderChar">
    <w:name w:val="Header Char"/>
    <w:basedOn w:val="DefaultParagraphFont"/>
    <w:link w:val="Header"/>
    <w:uiPriority w:val="99"/>
    <w:rsid w:val="006E63D1"/>
    <w:rPr>
      <w:rFonts w:ascii="Times New Roman" w:eastAsia="Times New Roman" w:hAnsi="Times New Roman" w:cs="Times New Roman"/>
    </w:rPr>
  </w:style>
  <w:style w:type="paragraph" w:styleId="Footer">
    <w:name w:val="footer"/>
    <w:basedOn w:val="Normal"/>
    <w:link w:val="FooterChar"/>
    <w:uiPriority w:val="99"/>
    <w:unhideWhenUsed/>
    <w:rsid w:val="006E63D1"/>
    <w:pPr>
      <w:tabs>
        <w:tab w:val="center" w:pos="4680"/>
        <w:tab w:val="right" w:pos="9360"/>
      </w:tabs>
    </w:pPr>
  </w:style>
  <w:style w:type="character" w:customStyle="1" w:styleId="FooterChar">
    <w:name w:val="Footer Char"/>
    <w:basedOn w:val="DefaultParagraphFont"/>
    <w:link w:val="Footer"/>
    <w:uiPriority w:val="99"/>
    <w:rsid w:val="006E63D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91476"/>
    <w:rPr>
      <w:color w:val="954F72" w:themeColor="followedHyperlink"/>
      <w:u w:val="single"/>
    </w:rPr>
  </w:style>
  <w:style w:type="character" w:customStyle="1" w:styleId="Heading4Char">
    <w:name w:val="Heading 4 Char"/>
    <w:basedOn w:val="DefaultParagraphFont"/>
    <w:link w:val="Heading4"/>
    <w:uiPriority w:val="9"/>
    <w:semiHidden/>
    <w:rsid w:val="006331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73F5F"/>
    <w:rPr>
      <w:sz w:val="16"/>
      <w:szCs w:val="16"/>
    </w:rPr>
  </w:style>
  <w:style w:type="paragraph" w:styleId="CommentText">
    <w:name w:val="annotation text"/>
    <w:basedOn w:val="Normal"/>
    <w:link w:val="CommentTextChar"/>
    <w:uiPriority w:val="99"/>
    <w:semiHidden/>
    <w:unhideWhenUsed/>
    <w:rsid w:val="00E73F5F"/>
    <w:rPr>
      <w:sz w:val="20"/>
      <w:szCs w:val="20"/>
    </w:rPr>
  </w:style>
  <w:style w:type="character" w:customStyle="1" w:styleId="CommentTextChar">
    <w:name w:val="Comment Text Char"/>
    <w:basedOn w:val="DefaultParagraphFont"/>
    <w:link w:val="CommentText"/>
    <w:uiPriority w:val="99"/>
    <w:semiHidden/>
    <w:rsid w:val="00E73F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F5F"/>
    <w:rPr>
      <w:b/>
      <w:bCs/>
    </w:rPr>
  </w:style>
  <w:style w:type="character" w:customStyle="1" w:styleId="CommentSubjectChar">
    <w:name w:val="Comment Subject Char"/>
    <w:basedOn w:val="CommentTextChar"/>
    <w:link w:val="CommentSubject"/>
    <w:uiPriority w:val="99"/>
    <w:semiHidden/>
    <w:rsid w:val="00E73F5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5658">
      <w:bodyDiv w:val="1"/>
      <w:marLeft w:val="0"/>
      <w:marRight w:val="0"/>
      <w:marTop w:val="0"/>
      <w:marBottom w:val="0"/>
      <w:divBdr>
        <w:top w:val="none" w:sz="0" w:space="0" w:color="auto"/>
        <w:left w:val="none" w:sz="0" w:space="0" w:color="auto"/>
        <w:bottom w:val="none" w:sz="0" w:space="0" w:color="auto"/>
        <w:right w:val="none" w:sz="0" w:space="0" w:color="auto"/>
      </w:divBdr>
    </w:div>
    <w:div w:id="212468400">
      <w:bodyDiv w:val="1"/>
      <w:marLeft w:val="0"/>
      <w:marRight w:val="0"/>
      <w:marTop w:val="0"/>
      <w:marBottom w:val="0"/>
      <w:divBdr>
        <w:top w:val="none" w:sz="0" w:space="0" w:color="auto"/>
        <w:left w:val="none" w:sz="0" w:space="0" w:color="auto"/>
        <w:bottom w:val="none" w:sz="0" w:space="0" w:color="auto"/>
        <w:right w:val="none" w:sz="0" w:space="0" w:color="auto"/>
      </w:divBdr>
    </w:div>
    <w:div w:id="421991111">
      <w:bodyDiv w:val="1"/>
      <w:marLeft w:val="0"/>
      <w:marRight w:val="0"/>
      <w:marTop w:val="0"/>
      <w:marBottom w:val="0"/>
      <w:divBdr>
        <w:top w:val="none" w:sz="0" w:space="0" w:color="auto"/>
        <w:left w:val="none" w:sz="0" w:space="0" w:color="auto"/>
        <w:bottom w:val="none" w:sz="0" w:space="0" w:color="auto"/>
        <w:right w:val="none" w:sz="0" w:space="0" w:color="auto"/>
      </w:divBdr>
    </w:div>
    <w:div w:id="463430716">
      <w:bodyDiv w:val="1"/>
      <w:marLeft w:val="0"/>
      <w:marRight w:val="0"/>
      <w:marTop w:val="0"/>
      <w:marBottom w:val="0"/>
      <w:divBdr>
        <w:top w:val="none" w:sz="0" w:space="0" w:color="auto"/>
        <w:left w:val="none" w:sz="0" w:space="0" w:color="auto"/>
        <w:bottom w:val="none" w:sz="0" w:space="0" w:color="auto"/>
        <w:right w:val="none" w:sz="0" w:space="0" w:color="auto"/>
      </w:divBdr>
    </w:div>
    <w:div w:id="524638250">
      <w:bodyDiv w:val="1"/>
      <w:marLeft w:val="0"/>
      <w:marRight w:val="0"/>
      <w:marTop w:val="0"/>
      <w:marBottom w:val="0"/>
      <w:divBdr>
        <w:top w:val="none" w:sz="0" w:space="0" w:color="auto"/>
        <w:left w:val="none" w:sz="0" w:space="0" w:color="auto"/>
        <w:bottom w:val="none" w:sz="0" w:space="0" w:color="auto"/>
        <w:right w:val="none" w:sz="0" w:space="0" w:color="auto"/>
      </w:divBdr>
    </w:div>
    <w:div w:id="593175988">
      <w:bodyDiv w:val="1"/>
      <w:marLeft w:val="0"/>
      <w:marRight w:val="0"/>
      <w:marTop w:val="0"/>
      <w:marBottom w:val="0"/>
      <w:divBdr>
        <w:top w:val="none" w:sz="0" w:space="0" w:color="auto"/>
        <w:left w:val="none" w:sz="0" w:space="0" w:color="auto"/>
        <w:bottom w:val="none" w:sz="0" w:space="0" w:color="auto"/>
        <w:right w:val="none" w:sz="0" w:space="0" w:color="auto"/>
      </w:divBdr>
    </w:div>
    <w:div w:id="707145140">
      <w:bodyDiv w:val="1"/>
      <w:marLeft w:val="0"/>
      <w:marRight w:val="0"/>
      <w:marTop w:val="0"/>
      <w:marBottom w:val="0"/>
      <w:divBdr>
        <w:top w:val="none" w:sz="0" w:space="0" w:color="auto"/>
        <w:left w:val="none" w:sz="0" w:space="0" w:color="auto"/>
        <w:bottom w:val="none" w:sz="0" w:space="0" w:color="auto"/>
        <w:right w:val="none" w:sz="0" w:space="0" w:color="auto"/>
      </w:divBdr>
    </w:div>
    <w:div w:id="712385970">
      <w:bodyDiv w:val="1"/>
      <w:marLeft w:val="0"/>
      <w:marRight w:val="0"/>
      <w:marTop w:val="0"/>
      <w:marBottom w:val="0"/>
      <w:divBdr>
        <w:top w:val="none" w:sz="0" w:space="0" w:color="auto"/>
        <w:left w:val="none" w:sz="0" w:space="0" w:color="auto"/>
        <w:bottom w:val="none" w:sz="0" w:space="0" w:color="auto"/>
        <w:right w:val="none" w:sz="0" w:space="0" w:color="auto"/>
      </w:divBdr>
    </w:div>
    <w:div w:id="712848572">
      <w:bodyDiv w:val="1"/>
      <w:marLeft w:val="0"/>
      <w:marRight w:val="0"/>
      <w:marTop w:val="0"/>
      <w:marBottom w:val="0"/>
      <w:divBdr>
        <w:top w:val="none" w:sz="0" w:space="0" w:color="auto"/>
        <w:left w:val="none" w:sz="0" w:space="0" w:color="auto"/>
        <w:bottom w:val="none" w:sz="0" w:space="0" w:color="auto"/>
        <w:right w:val="none" w:sz="0" w:space="0" w:color="auto"/>
      </w:divBdr>
      <w:divsChild>
        <w:div w:id="1955165113">
          <w:marLeft w:val="0"/>
          <w:marRight w:val="0"/>
          <w:marTop w:val="0"/>
          <w:marBottom w:val="0"/>
          <w:divBdr>
            <w:top w:val="none" w:sz="0" w:space="0" w:color="auto"/>
            <w:left w:val="none" w:sz="0" w:space="0" w:color="auto"/>
            <w:bottom w:val="none" w:sz="0" w:space="0" w:color="auto"/>
            <w:right w:val="none" w:sz="0" w:space="0" w:color="auto"/>
          </w:divBdr>
          <w:divsChild>
            <w:div w:id="696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254">
      <w:bodyDiv w:val="1"/>
      <w:marLeft w:val="0"/>
      <w:marRight w:val="0"/>
      <w:marTop w:val="0"/>
      <w:marBottom w:val="0"/>
      <w:divBdr>
        <w:top w:val="none" w:sz="0" w:space="0" w:color="auto"/>
        <w:left w:val="none" w:sz="0" w:space="0" w:color="auto"/>
        <w:bottom w:val="none" w:sz="0" w:space="0" w:color="auto"/>
        <w:right w:val="none" w:sz="0" w:space="0" w:color="auto"/>
      </w:divBdr>
    </w:div>
    <w:div w:id="1000306342">
      <w:bodyDiv w:val="1"/>
      <w:marLeft w:val="0"/>
      <w:marRight w:val="0"/>
      <w:marTop w:val="0"/>
      <w:marBottom w:val="0"/>
      <w:divBdr>
        <w:top w:val="none" w:sz="0" w:space="0" w:color="auto"/>
        <w:left w:val="none" w:sz="0" w:space="0" w:color="auto"/>
        <w:bottom w:val="none" w:sz="0" w:space="0" w:color="auto"/>
        <w:right w:val="none" w:sz="0" w:space="0" w:color="auto"/>
      </w:divBdr>
    </w:div>
    <w:div w:id="1039086467">
      <w:bodyDiv w:val="1"/>
      <w:marLeft w:val="0"/>
      <w:marRight w:val="0"/>
      <w:marTop w:val="0"/>
      <w:marBottom w:val="0"/>
      <w:divBdr>
        <w:top w:val="none" w:sz="0" w:space="0" w:color="auto"/>
        <w:left w:val="none" w:sz="0" w:space="0" w:color="auto"/>
        <w:bottom w:val="none" w:sz="0" w:space="0" w:color="auto"/>
        <w:right w:val="none" w:sz="0" w:space="0" w:color="auto"/>
      </w:divBdr>
    </w:div>
    <w:div w:id="1178346335">
      <w:bodyDiv w:val="1"/>
      <w:marLeft w:val="0"/>
      <w:marRight w:val="0"/>
      <w:marTop w:val="0"/>
      <w:marBottom w:val="0"/>
      <w:divBdr>
        <w:top w:val="none" w:sz="0" w:space="0" w:color="auto"/>
        <w:left w:val="none" w:sz="0" w:space="0" w:color="auto"/>
        <w:bottom w:val="none" w:sz="0" w:space="0" w:color="auto"/>
        <w:right w:val="none" w:sz="0" w:space="0" w:color="auto"/>
      </w:divBdr>
    </w:div>
    <w:div w:id="1179002151">
      <w:bodyDiv w:val="1"/>
      <w:marLeft w:val="0"/>
      <w:marRight w:val="0"/>
      <w:marTop w:val="0"/>
      <w:marBottom w:val="0"/>
      <w:divBdr>
        <w:top w:val="none" w:sz="0" w:space="0" w:color="auto"/>
        <w:left w:val="none" w:sz="0" w:space="0" w:color="auto"/>
        <w:bottom w:val="none" w:sz="0" w:space="0" w:color="auto"/>
        <w:right w:val="none" w:sz="0" w:space="0" w:color="auto"/>
      </w:divBdr>
    </w:div>
    <w:div w:id="119295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8509">
          <w:marLeft w:val="0"/>
          <w:marRight w:val="0"/>
          <w:marTop w:val="0"/>
          <w:marBottom w:val="0"/>
          <w:divBdr>
            <w:top w:val="none" w:sz="0" w:space="0" w:color="auto"/>
            <w:left w:val="none" w:sz="0" w:space="0" w:color="auto"/>
            <w:bottom w:val="none" w:sz="0" w:space="0" w:color="auto"/>
            <w:right w:val="none" w:sz="0" w:space="0" w:color="auto"/>
          </w:divBdr>
          <w:divsChild>
            <w:div w:id="7096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231">
      <w:bodyDiv w:val="1"/>
      <w:marLeft w:val="0"/>
      <w:marRight w:val="0"/>
      <w:marTop w:val="0"/>
      <w:marBottom w:val="0"/>
      <w:divBdr>
        <w:top w:val="none" w:sz="0" w:space="0" w:color="auto"/>
        <w:left w:val="none" w:sz="0" w:space="0" w:color="auto"/>
        <w:bottom w:val="none" w:sz="0" w:space="0" w:color="auto"/>
        <w:right w:val="none" w:sz="0" w:space="0" w:color="auto"/>
      </w:divBdr>
    </w:div>
    <w:div w:id="1484395620">
      <w:bodyDiv w:val="1"/>
      <w:marLeft w:val="0"/>
      <w:marRight w:val="0"/>
      <w:marTop w:val="0"/>
      <w:marBottom w:val="0"/>
      <w:divBdr>
        <w:top w:val="none" w:sz="0" w:space="0" w:color="auto"/>
        <w:left w:val="none" w:sz="0" w:space="0" w:color="auto"/>
        <w:bottom w:val="none" w:sz="0" w:space="0" w:color="auto"/>
        <w:right w:val="none" w:sz="0" w:space="0" w:color="auto"/>
      </w:divBdr>
      <w:divsChild>
        <w:div w:id="41564807">
          <w:marLeft w:val="0"/>
          <w:marRight w:val="0"/>
          <w:marTop w:val="0"/>
          <w:marBottom w:val="0"/>
          <w:divBdr>
            <w:top w:val="none" w:sz="0" w:space="0" w:color="auto"/>
            <w:left w:val="none" w:sz="0" w:space="0" w:color="auto"/>
            <w:bottom w:val="none" w:sz="0" w:space="0" w:color="auto"/>
            <w:right w:val="none" w:sz="0" w:space="0" w:color="auto"/>
          </w:divBdr>
          <w:divsChild>
            <w:div w:id="1626621441">
              <w:marLeft w:val="0"/>
              <w:marRight w:val="0"/>
              <w:marTop w:val="0"/>
              <w:marBottom w:val="0"/>
              <w:divBdr>
                <w:top w:val="none" w:sz="0" w:space="0" w:color="auto"/>
                <w:left w:val="none" w:sz="0" w:space="0" w:color="auto"/>
                <w:bottom w:val="none" w:sz="0" w:space="0" w:color="auto"/>
                <w:right w:val="none" w:sz="0" w:space="0" w:color="auto"/>
              </w:divBdr>
            </w:div>
            <w:div w:id="877159002">
              <w:marLeft w:val="0"/>
              <w:marRight w:val="0"/>
              <w:marTop w:val="0"/>
              <w:marBottom w:val="0"/>
              <w:divBdr>
                <w:top w:val="none" w:sz="0" w:space="0" w:color="auto"/>
                <w:left w:val="none" w:sz="0" w:space="0" w:color="auto"/>
                <w:bottom w:val="none" w:sz="0" w:space="0" w:color="auto"/>
                <w:right w:val="none" w:sz="0" w:space="0" w:color="auto"/>
              </w:divBdr>
            </w:div>
            <w:div w:id="1327782843">
              <w:marLeft w:val="0"/>
              <w:marRight w:val="0"/>
              <w:marTop w:val="0"/>
              <w:marBottom w:val="0"/>
              <w:divBdr>
                <w:top w:val="none" w:sz="0" w:space="0" w:color="auto"/>
                <w:left w:val="none" w:sz="0" w:space="0" w:color="auto"/>
                <w:bottom w:val="none" w:sz="0" w:space="0" w:color="auto"/>
                <w:right w:val="none" w:sz="0" w:space="0" w:color="auto"/>
              </w:divBdr>
            </w:div>
            <w:div w:id="995764118">
              <w:marLeft w:val="0"/>
              <w:marRight w:val="0"/>
              <w:marTop w:val="0"/>
              <w:marBottom w:val="0"/>
              <w:divBdr>
                <w:top w:val="none" w:sz="0" w:space="0" w:color="auto"/>
                <w:left w:val="none" w:sz="0" w:space="0" w:color="auto"/>
                <w:bottom w:val="none" w:sz="0" w:space="0" w:color="auto"/>
                <w:right w:val="none" w:sz="0" w:space="0" w:color="auto"/>
              </w:divBdr>
            </w:div>
            <w:div w:id="995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337">
      <w:bodyDiv w:val="1"/>
      <w:marLeft w:val="0"/>
      <w:marRight w:val="0"/>
      <w:marTop w:val="0"/>
      <w:marBottom w:val="0"/>
      <w:divBdr>
        <w:top w:val="none" w:sz="0" w:space="0" w:color="auto"/>
        <w:left w:val="none" w:sz="0" w:space="0" w:color="auto"/>
        <w:bottom w:val="none" w:sz="0" w:space="0" w:color="auto"/>
        <w:right w:val="none" w:sz="0" w:space="0" w:color="auto"/>
      </w:divBdr>
      <w:divsChild>
        <w:div w:id="1265965327">
          <w:marLeft w:val="0"/>
          <w:marRight w:val="0"/>
          <w:marTop w:val="0"/>
          <w:marBottom w:val="0"/>
          <w:divBdr>
            <w:top w:val="none" w:sz="0" w:space="0" w:color="auto"/>
            <w:left w:val="none" w:sz="0" w:space="0" w:color="auto"/>
            <w:bottom w:val="none" w:sz="0" w:space="0" w:color="auto"/>
            <w:right w:val="none" w:sz="0" w:space="0" w:color="auto"/>
          </w:divBdr>
          <w:divsChild>
            <w:div w:id="773935888">
              <w:marLeft w:val="0"/>
              <w:marRight w:val="0"/>
              <w:marTop w:val="0"/>
              <w:marBottom w:val="0"/>
              <w:divBdr>
                <w:top w:val="none" w:sz="0" w:space="0" w:color="auto"/>
                <w:left w:val="none" w:sz="0" w:space="0" w:color="auto"/>
                <w:bottom w:val="none" w:sz="0" w:space="0" w:color="auto"/>
                <w:right w:val="none" w:sz="0" w:space="0" w:color="auto"/>
              </w:divBdr>
            </w:div>
            <w:div w:id="688946902">
              <w:marLeft w:val="0"/>
              <w:marRight w:val="0"/>
              <w:marTop w:val="0"/>
              <w:marBottom w:val="0"/>
              <w:divBdr>
                <w:top w:val="none" w:sz="0" w:space="0" w:color="auto"/>
                <w:left w:val="none" w:sz="0" w:space="0" w:color="auto"/>
                <w:bottom w:val="none" w:sz="0" w:space="0" w:color="auto"/>
                <w:right w:val="none" w:sz="0" w:space="0" w:color="auto"/>
              </w:divBdr>
            </w:div>
            <w:div w:id="331031430">
              <w:marLeft w:val="0"/>
              <w:marRight w:val="0"/>
              <w:marTop w:val="0"/>
              <w:marBottom w:val="0"/>
              <w:divBdr>
                <w:top w:val="none" w:sz="0" w:space="0" w:color="auto"/>
                <w:left w:val="none" w:sz="0" w:space="0" w:color="auto"/>
                <w:bottom w:val="none" w:sz="0" w:space="0" w:color="auto"/>
                <w:right w:val="none" w:sz="0" w:space="0" w:color="auto"/>
              </w:divBdr>
            </w:div>
            <w:div w:id="1582984359">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709338010">
              <w:marLeft w:val="0"/>
              <w:marRight w:val="0"/>
              <w:marTop w:val="0"/>
              <w:marBottom w:val="0"/>
              <w:divBdr>
                <w:top w:val="none" w:sz="0" w:space="0" w:color="auto"/>
                <w:left w:val="none" w:sz="0" w:space="0" w:color="auto"/>
                <w:bottom w:val="none" w:sz="0" w:space="0" w:color="auto"/>
                <w:right w:val="none" w:sz="0" w:space="0" w:color="auto"/>
              </w:divBdr>
            </w:div>
            <w:div w:id="1667588010">
              <w:marLeft w:val="0"/>
              <w:marRight w:val="0"/>
              <w:marTop w:val="0"/>
              <w:marBottom w:val="0"/>
              <w:divBdr>
                <w:top w:val="none" w:sz="0" w:space="0" w:color="auto"/>
                <w:left w:val="none" w:sz="0" w:space="0" w:color="auto"/>
                <w:bottom w:val="none" w:sz="0" w:space="0" w:color="auto"/>
                <w:right w:val="none" w:sz="0" w:space="0" w:color="auto"/>
              </w:divBdr>
            </w:div>
            <w:div w:id="834539385">
              <w:marLeft w:val="0"/>
              <w:marRight w:val="0"/>
              <w:marTop w:val="0"/>
              <w:marBottom w:val="0"/>
              <w:divBdr>
                <w:top w:val="none" w:sz="0" w:space="0" w:color="auto"/>
                <w:left w:val="none" w:sz="0" w:space="0" w:color="auto"/>
                <w:bottom w:val="none" w:sz="0" w:space="0" w:color="auto"/>
                <w:right w:val="none" w:sz="0" w:space="0" w:color="auto"/>
              </w:divBdr>
            </w:div>
            <w:div w:id="334067318">
              <w:marLeft w:val="0"/>
              <w:marRight w:val="0"/>
              <w:marTop w:val="0"/>
              <w:marBottom w:val="0"/>
              <w:divBdr>
                <w:top w:val="none" w:sz="0" w:space="0" w:color="auto"/>
                <w:left w:val="none" w:sz="0" w:space="0" w:color="auto"/>
                <w:bottom w:val="none" w:sz="0" w:space="0" w:color="auto"/>
                <w:right w:val="none" w:sz="0" w:space="0" w:color="auto"/>
              </w:divBdr>
            </w:div>
            <w:div w:id="10769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180">
      <w:bodyDiv w:val="1"/>
      <w:marLeft w:val="0"/>
      <w:marRight w:val="0"/>
      <w:marTop w:val="0"/>
      <w:marBottom w:val="0"/>
      <w:divBdr>
        <w:top w:val="none" w:sz="0" w:space="0" w:color="auto"/>
        <w:left w:val="none" w:sz="0" w:space="0" w:color="auto"/>
        <w:bottom w:val="none" w:sz="0" w:space="0" w:color="auto"/>
        <w:right w:val="none" w:sz="0" w:space="0" w:color="auto"/>
      </w:divBdr>
    </w:div>
    <w:div w:id="2060279367">
      <w:bodyDiv w:val="1"/>
      <w:marLeft w:val="0"/>
      <w:marRight w:val="0"/>
      <w:marTop w:val="0"/>
      <w:marBottom w:val="0"/>
      <w:divBdr>
        <w:top w:val="none" w:sz="0" w:space="0" w:color="auto"/>
        <w:left w:val="none" w:sz="0" w:space="0" w:color="auto"/>
        <w:bottom w:val="none" w:sz="0" w:space="0" w:color="auto"/>
        <w:right w:val="none" w:sz="0" w:space="0" w:color="auto"/>
      </w:divBdr>
    </w:div>
    <w:div w:id="21353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day.js.org/"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v1.farmos.org/development/architecture/" TargetMode="External"/><Relationship Id="rId12" Type="http://schemas.openxmlformats.org/officeDocument/2006/relationships/comments" Target="comments.xm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www.unixtimestam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ppscotch.io"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v1.farmos.org/development/ap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1wXD_K7Y_aI" TargetMode="External"/><Relationship Id="rId14" Type="http://schemas.microsoft.com/office/2016/09/relationships/commentsIds" Target="commentsId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A42B4-B89A-F949-98D0-12D840025249}">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2346</TotalTime>
  <Pages>14</Pages>
  <Words>3759</Words>
  <Characters>21428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264</cp:revision>
  <dcterms:created xsi:type="dcterms:W3CDTF">2021-02-23T22:18:00Z</dcterms:created>
  <dcterms:modified xsi:type="dcterms:W3CDTF">2022-01-16T15:59:00Z</dcterms:modified>
</cp:coreProperties>
</file>