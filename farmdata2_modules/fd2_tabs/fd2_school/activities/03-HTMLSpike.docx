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5AB33" w14:textId="0F3DA7D1" w:rsidR="00C4252F" w:rsidRPr="00D435B6" w:rsidRDefault="00DE5CFA" w:rsidP="00F04B68">
      <w:pPr>
        <w:jc w:val="center"/>
        <w:rPr>
          <w:rFonts w:cstheme="minorHAnsi"/>
          <w:b/>
          <w:bCs/>
        </w:rPr>
      </w:pPr>
      <w:r>
        <w:rPr>
          <w:rFonts w:cstheme="minorHAnsi"/>
          <w:b/>
          <w:bCs/>
        </w:rPr>
        <w:t>0</w:t>
      </w:r>
      <w:r w:rsidR="004814C0">
        <w:rPr>
          <w:rFonts w:cstheme="minorHAnsi"/>
          <w:b/>
          <w:bCs/>
        </w:rPr>
        <w:t>3</w:t>
      </w:r>
      <w:r w:rsidR="00F04B68">
        <w:rPr>
          <w:rFonts w:cstheme="minorHAnsi"/>
          <w:b/>
          <w:bCs/>
        </w:rPr>
        <w:t xml:space="preserve"> - </w:t>
      </w:r>
      <w:r w:rsidR="00C4252F">
        <w:rPr>
          <w:rFonts w:cstheme="minorHAnsi"/>
          <w:b/>
          <w:bCs/>
        </w:rPr>
        <w:t>HTML</w:t>
      </w:r>
      <w:r w:rsidR="00B858B4">
        <w:rPr>
          <w:rFonts w:cstheme="minorHAnsi"/>
          <w:b/>
          <w:bCs/>
        </w:rPr>
        <w:t xml:space="preserve"> Technology </w:t>
      </w:r>
      <w:r w:rsidR="00C4252F">
        <w:rPr>
          <w:rFonts w:cstheme="minorHAnsi"/>
          <w:b/>
          <w:bCs/>
        </w:rPr>
        <w:t>Spike</w:t>
      </w:r>
    </w:p>
    <w:p w14:paraId="5DA736FF" w14:textId="20A4B0E3" w:rsidR="0081189A" w:rsidRDefault="0081189A" w:rsidP="00C4252F">
      <w:pPr>
        <w:rPr>
          <w:b/>
          <w:bCs/>
          <w:u w:val="single"/>
        </w:rPr>
      </w:pPr>
    </w:p>
    <w:p w14:paraId="72D94B7A" w14:textId="2C59DD28" w:rsidR="00C927AA" w:rsidRPr="00AA1087" w:rsidRDefault="00C927AA" w:rsidP="00C927AA">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15317DA3" w14:textId="77777777" w:rsidR="00C927AA" w:rsidRPr="00AA1087" w:rsidRDefault="00C927AA" w:rsidP="00C927AA">
      <w:pPr>
        <w:jc w:val="center"/>
        <w:rPr>
          <w:rFonts w:cstheme="minorHAnsi"/>
        </w:rPr>
      </w:pPr>
      <w:r w:rsidRPr="00AA1087">
        <w:rPr>
          <w:rFonts w:cstheme="minorHAnsi"/>
        </w:rPr>
        <w:t>Dickinson College</w:t>
      </w:r>
    </w:p>
    <w:p w14:paraId="26AD8280" w14:textId="77777777" w:rsidR="00C927AA" w:rsidRPr="003C2E83" w:rsidRDefault="00C927AA" w:rsidP="00C927AA">
      <w:pPr>
        <w:rPr>
          <w:rFonts w:cstheme="minorHAnsi"/>
        </w:rPr>
      </w:pPr>
    </w:p>
    <w:p w14:paraId="69742963" w14:textId="77777777" w:rsidR="00C927AA" w:rsidRPr="003C2E83" w:rsidRDefault="00C927AA" w:rsidP="00C927AA">
      <w:pPr>
        <w:rPr>
          <w:rFonts w:cstheme="minorHAnsi"/>
          <w:b/>
          <w:bCs/>
          <w:u w:val="single"/>
        </w:rPr>
      </w:pPr>
      <w:r w:rsidRPr="003C2E83">
        <w:rPr>
          <w:rFonts w:cstheme="minorHAnsi"/>
          <w:b/>
          <w:bCs/>
          <w:u w:val="single"/>
        </w:rPr>
        <w:t>Name:</w:t>
      </w:r>
    </w:p>
    <w:p w14:paraId="2864A058" w14:textId="77777777" w:rsidR="00C927AA" w:rsidRPr="003C2E83" w:rsidRDefault="00C927AA" w:rsidP="00C927AA">
      <w:pPr>
        <w:rPr>
          <w:rFonts w:cstheme="minorHAnsi"/>
          <w:b/>
          <w:bCs/>
          <w:u w:val="single"/>
        </w:rPr>
      </w:pPr>
    </w:p>
    <w:p w14:paraId="37682098" w14:textId="77777777" w:rsidR="00C927AA" w:rsidRPr="003C2E83" w:rsidRDefault="00C927AA" w:rsidP="00C927A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922B07B" w14:textId="77777777" w:rsidR="00C927AA" w:rsidRDefault="00C927AA" w:rsidP="00C4252F">
      <w:pPr>
        <w:rPr>
          <w:b/>
          <w:bCs/>
          <w:u w:val="single"/>
        </w:rPr>
      </w:pPr>
    </w:p>
    <w:p w14:paraId="2C56098F" w14:textId="7B49EA1C" w:rsidR="00C4252F" w:rsidRPr="00D435B6" w:rsidRDefault="00C4252F" w:rsidP="00C4252F">
      <w:pPr>
        <w:rPr>
          <w:b/>
          <w:bCs/>
          <w:u w:val="single"/>
        </w:rPr>
      </w:pPr>
      <w:r w:rsidRPr="00D435B6">
        <w:rPr>
          <w:b/>
          <w:bCs/>
          <w:u w:val="single"/>
        </w:rPr>
        <w:t>Introduction:</w:t>
      </w:r>
    </w:p>
    <w:p w14:paraId="7BB98644" w14:textId="71188A5F" w:rsidR="008E1F0E" w:rsidRDefault="008E1F0E"/>
    <w:p w14:paraId="2C3814C3" w14:textId="73C5C3CA" w:rsidR="00E02D0B" w:rsidRPr="003D6B85" w:rsidRDefault="00964AC3" w:rsidP="00E02D0B">
      <w:r>
        <w:t xml:space="preserve">HTML (Hypertext Markup Language) </w:t>
      </w:r>
      <w:r w:rsidR="00E02D0B">
        <w:t>is</w:t>
      </w:r>
      <w:r>
        <w:t xml:space="preserve"> the fundamental technologies used </w:t>
      </w:r>
      <w:r w:rsidR="00E02D0B">
        <w:t xml:space="preserve">to structure forms and reports </w:t>
      </w:r>
      <w:r>
        <w:t xml:space="preserve">in </w:t>
      </w:r>
      <w:r w:rsidR="00E02D0B">
        <w:t xml:space="preserve">the </w:t>
      </w:r>
      <w:r>
        <w:t>FarmData2 front-end.  These activities introduce you to just enough</w:t>
      </w:r>
      <w:r w:rsidR="00D472CE">
        <w:t xml:space="preserve"> essential</w:t>
      </w:r>
      <w:r>
        <w:t xml:space="preserve"> HTML to get you on the path to doing FarmData2 development.  They will also familiarize you with the resources and references that you can return to later to learn more as you need to.  Future activities will provide similar introductions to just enough of the other</w:t>
      </w:r>
      <w:r w:rsidR="004B4BB4">
        <w:t xml:space="preserve"> key</w:t>
      </w:r>
      <w:r>
        <w:t xml:space="preserve"> technologies </w:t>
      </w:r>
      <w:r w:rsidR="004B4BB4">
        <w:t xml:space="preserve">necessary for </w:t>
      </w:r>
      <w:r>
        <w:t xml:space="preserve">FarmData2 front-end development.  </w:t>
      </w:r>
      <w:r w:rsidR="003D6B85">
        <w:t xml:space="preserve">All of these activities will be done in the context of FarmData2 and will provide seeds </w:t>
      </w:r>
      <w:r w:rsidR="00F04B68">
        <w:t xml:space="preserve">necessary for fixing bug and for adding </w:t>
      </w:r>
      <w:r w:rsidR="003D6B85">
        <w:t>features.</w:t>
      </w:r>
    </w:p>
    <w:p w14:paraId="16215C68" w14:textId="56A281A0" w:rsidR="00B0276E" w:rsidRDefault="00B0276E" w:rsidP="00647448">
      <w:pPr>
        <w:rPr>
          <w:b/>
          <w:bCs/>
          <w:u w:val="single"/>
        </w:rPr>
      </w:pPr>
    </w:p>
    <w:p w14:paraId="3353C1C0" w14:textId="4B37F1C2" w:rsidR="00D75E21" w:rsidRDefault="00D75E21" w:rsidP="00647448">
      <w:pPr>
        <w:rPr>
          <w:b/>
          <w:bCs/>
          <w:u w:val="single"/>
        </w:rPr>
      </w:pPr>
      <w:r>
        <w:rPr>
          <w:b/>
          <w:bCs/>
          <w:u w:val="single"/>
        </w:rPr>
        <w:t>Harvest Report Mockup</w:t>
      </w:r>
    </w:p>
    <w:p w14:paraId="3C4274BF" w14:textId="5C8591FC" w:rsidR="00D75E21" w:rsidRDefault="00D75E21" w:rsidP="00647448"/>
    <w:p w14:paraId="0B3E5F25" w14:textId="16AC8738" w:rsidR="00D75E21" w:rsidRDefault="00D75E21" w:rsidP="00D75E21">
      <w:r>
        <w:t xml:space="preserve">To learn and practice with HTML you will build a mockup of a Harvest Report function for FarmData2. It won’t have all of the features of an actual Harvest Report, it won’t actually work </w:t>
      </w:r>
      <w:r w:rsidR="005E3457">
        <w:t>(</w:t>
      </w:r>
      <w:r>
        <w:t>yet</w:t>
      </w:r>
      <w:r w:rsidR="005E3457">
        <w:t>)</w:t>
      </w:r>
      <w:r>
        <w:t xml:space="preserve">, and it won’t look </w:t>
      </w:r>
      <w:r w:rsidR="005E3457">
        <w:t>and feel quite like a FarmData2 feature</w:t>
      </w:r>
      <w:r>
        <w:t xml:space="preserve">. </w:t>
      </w:r>
      <w:r w:rsidR="002145D9">
        <w:t xml:space="preserve"> </w:t>
      </w:r>
      <w:proofErr w:type="gramStart"/>
      <w:r w:rsidR="002145D9">
        <w:t>But</w:t>
      </w:r>
      <w:r w:rsidR="005E3457">
        <w:t>,</w:t>
      </w:r>
      <w:proofErr w:type="gramEnd"/>
      <w:r w:rsidR="005E3457">
        <w:t xml:space="preserve"> the process</w:t>
      </w:r>
      <w:r w:rsidR="002145D9">
        <w:t xml:space="preserve"> will help you </w:t>
      </w:r>
      <w:r w:rsidR="005E3457">
        <w:t xml:space="preserve">learn how </w:t>
      </w:r>
      <w:r w:rsidR="002145D9">
        <w:t>FarmData2 and HTML</w:t>
      </w:r>
      <w:r w:rsidR="005E3457">
        <w:t xml:space="preserve"> work</w:t>
      </w:r>
      <w:r w:rsidR="002145D9">
        <w:t xml:space="preserve">.  </w:t>
      </w:r>
      <w:r w:rsidR="005E3457">
        <w:t xml:space="preserve">Future activities will guide you </w:t>
      </w:r>
      <w:r w:rsidR="002145D9">
        <w:t xml:space="preserve">through </w:t>
      </w:r>
      <w:r w:rsidR="005E3457">
        <w:t xml:space="preserve">other technologies and enhancements to this page until it is </w:t>
      </w:r>
      <w:r>
        <w:t xml:space="preserve">almost fully functional.  The page </w:t>
      </w:r>
      <w:r w:rsidR="002145D9">
        <w:t xml:space="preserve">that you will </w:t>
      </w:r>
      <w:r>
        <w:t xml:space="preserve">build </w:t>
      </w:r>
      <w:r w:rsidR="005E3457">
        <w:t>through</w:t>
      </w:r>
      <w:r>
        <w:t xml:space="preserve"> these activities will look something like this:</w:t>
      </w:r>
    </w:p>
    <w:p w14:paraId="3CE7B2F4" w14:textId="1FC91CE0" w:rsidR="00D75E21" w:rsidRPr="00BC677E" w:rsidRDefault="00D75E21" w:rsidP="00D75E21">
      <w:pPr>
        <w:rPr>
          <w:sz w:val="10"/>
          <w:szCs w:val="10"/>
        </w:rPr>
      </w:pPr>
    </w:p>
    <w:p w14:paraId="016575E0" w14:textId="3CC35D9B" w:rsidR="00D75E21" w:rsidRDefault="004420E6" w:rsidP="00D75E21">
      <w:pPr>
        <w:jc w:val="center"/>
      </w:pPr>
      <w:r w:rsidRPr="004420E6">
        <w:rPr>
          <w:noProof/>
        </w:rPr>
        <w:drawing>
          <wp:inline distT="0" distB="0" distL="0" distR="0" wp14:anchorId="2DEAD80E" wp14:editId="108059F5">
            <wp:extent cx="2304334" cy="2816408"/>
            <wp:effectExtent l="12700" t="12700" r="762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4334" cy="2816408"/>
                    </a:xfrm>
                    <a:prstGeom prst="rect">
                      <a:avLst/>
                    </a:prstGeom>
                    <a:ln>
                      <a:solidFill>
                        <a:schemeClr val="accent1"/>
                      </a:solidFill>
                    </a:ln>
                  </pic:spPr>
                </pic:pic>
              </a:graphicData>
            </a:graphic>
          </wp:inline>
        </w:drawing>
      </w:r>
    </w:p>
    <w:p w14:paraId="1A5966CC" w14:textId="00A72605" w:rsidR="00B0276E" w:rsidRPr="00625A91" w:rsidRDefault="00450DC7" w:rsidP="00B0276E">
      <w:pPr>
        <w:rPr>
          <w:b/>
          <w:bCs/>
          <w:u w:val="single"/>
        </w:rPr>
      </w:pPr>
      <w:r>
        <w:rPr>
          <w:b/>
          <w:bCs/>
          <w:u w:val="single"/>
        </w:rPr>
        <w:lastRenderedPageBreak/>
        <w:t>Enabling the</w:t>
      </w:r>
      <w:r w:rsidR="00B0276E" w:rsidRPr="00625A91">
        <w:rPr>
          <w:b/>
          <w:bCs/>
          <w:u w:val="single"/>
        </w:rPr>
        <w:t xml:space="preserve"> FarmData2</w:t>
      </w:r>
      <w:r>
        <w:rPr>
          <w:b/>
          <w:bCs/>
          <w:u w:val="single"/>
        </w:rPr>
        <w:t xml:space="preserve"> School </w:t>
      </w:r>
      <w:r w:rsidR="00E13BDE">
        <w:rPr>
          <w:b/>
          <w:bCs/>
          <w:u w:val="single"/>
        </w:rPr>
        <w:t>Module</w:t>
      </w:r>
      <w:r w:rsidR="00B0276E" w:rsidRPr="00625A91">
        <w:rPr>
          <w:b/>
          <w:bCs/>
          <w:u w:val="single"/>
        </w:rPr>
        <w:t>:</w:t>
      </w:r>
    </w:p>
    <w:p w14:paraId="72C94DD0" w14:textId="0019DB25" w:rsidR="00B0276E" w:rsidRDefault="00B0276E" w:rsidP="00B0276E"/>
    <w:p w14:paraId="7AF8BAE2" w14:textId="4C0D77D4" w:rsidR="003D6B85" w:rsidRDefault="003D6B85" w:rsidP="00B0276E">
      <w:r>
        <w:t xml:space="preserve">When you launch FarmData2 after installation you should see three tabs that are FarmData2 specific: </w:t>
      </w:r>
      <w:r w:rsidRPr="00FD4DBF">
        <w:rPr>
          <w:i/>
          <w:iCs/>
        </w:rPr>
        <w:t>FD2 Example</w:t>
      </w:r>
      <w:r>
        <w:t xml:space="preserve">, </w:t>
      </w:r>
      <w:r w:rsidR="0070203E" w:rsidRPr="0070203E">
        <w:rPr>
          <w:i/>
          <w:iCs/>
        </w:rPr>
        <w:t>FD2 School</w:t>
      </w:r>
      <w:r w:rsidR="0070203E">
        <w:t xml:space="preserve">, </w:t>
      </w:r>
      <w:proofErr w:type="spellStart"/>
      <w:r w:rsidRPr="00FD4DBF">
        <w:rPr>
          <w:i/>
          <w:iCs/>
        </w:rPr>
        <w:t>FieldKit</w:t>
      </w:r>
      <w:proofErr w:type="spellEnd"/>
      <w:r>
        <w:t xml:space="preserve"> and </w:t>
      </w:r>
      <w:proofErr w:type="spellStart"/>
      <w:r w:rsidRPr="00FD4DBF">
        <w:rPr>
          <w:i/>
          <w:iCs/>
        </w:rPr>
        <w:t>BarnKit</w:t>
      </w:r>
      <w:proofErr w:type="spellEnd"/>
      <w:r>
        <w:t xml:space="preserve"> as shown below.</w:t>
      </w:r>
    </w:p>
    <w:p w14:paraId="03C02ED2" w14:textId="7ED0F1A5" w:rsidR="003D6B85" w:rsidRDefault="003D6B85" w:rsidP="00B0276E"/>
    <w:p w14:paraId="30D35276" w14:textId="5C6AE083" w:rsidR="003D6B85" w:rsidRDefault="0070203E" w:rsidP="003D6B85">
      <w:pPr>
        <w:jc w:val="center"/>
      </w:pPr>
      <w:r w:rsidRPr="0070203E">
        <w:rPr>
          <w:noProof/>
        </w:rPr>
        <w:drawing>
          <wp:inline distT="0" distB="0" distL="0" distR="0" wp14:anchorId="0B33F881" wp14:editId="1B85AFF2">
            <wp:extent cx="3333509" cy="1139661"/>
            <wp:effectExtent l="0" t="0" r="0" b="381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stretch>
                      <a:fillRect/>
                    </a:stretch>
                  </pic:blipFill>
                  <pic:spPr>
                    <a:xfrm>
                      <a:off x="0" y="0"/>
                      <a:ext cx="3366391" cy="1150903"/>
                    </a:xfrm>
                    <a:prstGeom prst="rect">
                      <a:avLst/>
                    </a:prstGeom>
                  </pic:spPr>
                </pic:pic>
              </a:graphicData>
            </a:graphic>
          </wp:inline>
        </w:drawing>
      </w:r>
    </w:p>
    <w:p w14:paraId="3B3111C3" w14:textId="49AF14E5" w:rsidR="003D6B85" w:rsidRDefault="003D6B85" w:rsidP="00B0276E"/>
    <w:p w14:paraId="0E29ED31" w14:textId="1244E933" w:rsidR="00E13BDE" w:rsidRDefault="00211B1C" w:rsidP="00C77204">
      <w:r>
        <w:t xml:space="preserve">The </w:t>
      </w:r>
      <w:proofErr w:type="spellStart"/>
      <w:r>
        <w:t>FieldKit</w:t>
      </w:r>
      <w:proofErr w:type="spellEnd"/>
      <w:r>
        <w:t xml:space="preserve"> and </w:t>
      </w:r>
      <w:proofErr w:type="spellStart"/>
      <w:r>
        <w:t>BarnKit</w:t>
      </w:r>
      <w:proofErr w:type="spellEnd"/>
      <w:r>
        <w:t xml:space="preserve"> tabs are where the majority of FarmData2 features will live.  The FD2 Example tab </w:t>
      </w:r>
      <w:r w:rsidR="00C77204">
        <w:t xml:space="preserve">and its sub-tabs </w:t>
      </w:r>
      <w:r>
        <w:t xml:space="preserve">provide </w:t>
      </w:r>
      <w:r w:rsidR="00C77204">
        <w:t>a set of examples that illustrate the common UI elements and operations used in FarmData2.  These examples are useful references when adding new features to FarmData2 and will be something we return to in later activities.</w:t>
      </w:r>
      <w:r w:rsidR="00E13BDE">
        <w:t xml:space="preserve"> </w:t>
      </w:r>
      <w:r w:rsidR="0070203E">
        <w:t>The FD2 School tab is where you will complete this and future FarmData2 School activities.</w:t>
      </w:r>
    </w:p>
    <w:p w14:paraId="53FEF591" w14:textId="771F8E18" w:rsidR="00211B1C" w:rsidRDefault="00211B1C" w:rsidP="00B0276E"/>
    <w:p w14:paraId="10AA2DB0" w14:textId="699B6130" w:rsidR="00E30A60" w:rsidRDefault="00E30A60" w:rsidP="00C77EE1">
      <w:r>
        <w:t xml:space="preserve">1. Create a feature branch from your FarmData2 main branch.  Give your new branch the name </w:t>
      </w:r>
      <w:r w:rsidRPr="00927DB0">
        <w:rPr>
          <w:rFonts w:ascii="Courier" w:hAnsi="Courier"/>
        </w:rPr>
        <w:t>&lt;name&gt;-</w:t>
      </w:r>
      <w:r w:rsidR="0070203E">
        <w:rPr>
          <w:rFonts w:ascii="Courier" w:hAnsi="Courier"/>
        </w:rPr>
        <w:t>FD2School</w:t>
      </w:r>
      <w:r>
        <w:t xml:space="preserve"> where </w:t>
      </w:r>
      <w:r w:rsidRPr="00927DB0">
        <w:rPr>
          <w:rFonts w:ascii="Courier" w:hAnsi="Courier"/>
        </w:rPr>
        <w:t>&lt;name&gt;</w:t>
      </w:r>
      <w:r>
        <w:t xml:space="preserve"> is your name.</w:t>
      </w:r>
      <w:r w:rsidR="00317B96">
        <w:t xml:space="preserve">  Also be sure to </w:t>
      </w:r>
      <w:r w:rsidR="0070203E">
        <w:t>switch to</w:t>
      </w:r>
      <w:r w:rsidR="00317B96">
        <w:t xml:space="preserve"> your new branch.</w:t>
      </w:r>
      <w:r w:rsidR="00197EAC">
        <w:t xml:space="preserve">  You will do </w:t>
      </w:r>
      <w:r w:rsidR="0070203E">
        <w:t xml:space="preserve">all of </w:t>
      </w:r>
      <w:r w:rsidR="00197EAC">
        <w:t>your work for this activity in this feature branch.</w:t>
      </w:r>
    </w:p>
    <w:p w14:paraId="1DDD6B96" w14:textId="52750985" w:rsidR="00317B96" w:rsidRDefault="00317B96" w:rsidP="00B0276E"/>
    <w:p w14:paraId="3304F4EB" w14:textId="41997B16" w:rsidR="00927DB0" w:rsidRDefault="00317B96" w:rsidP="00C77EE1">
      <w:r>
        <w:t xml:space="preserve">2. </w:t>
      </w:r>
      <w:r w:rsidR="00797D3D">
        <w:t>Connect</w:t>
      </w:r>
      <w:r w:rsidR="00927DB0">
        <w:t xml:space="preserve"> </w:t>
      </w:r>
      <w:r w:rsidR="00797D3D">
        <w:t xml:space="preserve">a browser tab to the Theia IDE at </w:t>
      </w:r>
      <w:r w:rsidR="00797D3D" w:rsidRPr="00797D3D">
        <w:rPr>
          <w:rFonts w:ascii="Courier" w:hAnsi="Courier"/>
        </w:rPr>
        <w:t>l</w:t>
      </w:r>
      <w:r w:rsidR="00927DB0" w:rsidRPr="00797D3D">
        <w:rPr>
          <w:rFonts w:ascii="Courier" w:hAnsi="Courier"/>
        </w:rPr>
        <w:t>ocalhost:3000</w:t>
      </w:r>
      <w:r w:rsidR="00797D3D">
        <w:t xml:space="preserve"> and use the “o</w:t>
      </w:r>
      <w:r w:rsidR="00927DB0">
        <w:t>pen workspace</w:t>
      </w:r>
      <w:r w:rsidR="00797D3D">
        <w:t>” option to open the</w:t>
      </w:r>
      <w:r w:rsidR="00927DB0">
        <w:t xml:space="preserve"> FarmData2 folder</w:t>
      </w:r>
      <w:r w:rsidR="00797D3D">
        <w:t>.</w:t>
      </w:r>
    </w:p>
    <w:p w14:paraId="3813C911" w14:textId="77777777" w:rsidR="00C77EE1" w:rsidRPr="00C77EE1" w:rsidRDefault="00C77EE1" w:rsidP="00C77EE1"/>
    <w:p w14:paraId="76A07D1F" w14:textId="0356BEFC" w:rsidR="00BD2D15" w:rsidRDefault="00797D3D" w:rsidP="00BD2D15">
      <w:r>
        <w:t xml:space="preserve">3. </w:t>
      </w:r>
      <w:r w:rsidR="00BD2D15">
        <w:t xml:space="preserve">Find the </w:t>
      </w:r>
      <w:r w:rsidR="00BD2D15" w:rsidRPr="00BD2D15">
        <w:rPr>
          <w:rFonts w:ascii="Courier" w:hAnsi="Courier"/>
        </w:rPr>
        <w:t>README.md</w:t>
      </w:r>
      <w:r w:rsidR="00BD2D15">
        <w:t xml:space="preserve"> file in the </w:t>
      </w:r>
      <w:r w:rsidR="00BD2D15" w:rsidRPr="00BD2D15">
        <w:t>﻿</w:t>
      </w:r>
      <w:r w:rsidR="00BD2D15" w:rsidRPr="00BD2D15">
        <w:rPr>
          <w:rFonts w:ascii="Courier" w:hAnsi="Courier"/>
        </w:rPr>
        <w:t>FarmData2/farmdata2_modules/fd2_tabs/fd2_</w:t>
      </w:r>
      <w:r w:rsidR="00C650A2">
        <w:rPr>
          <w:rFonts w:ascii="Courier" w:hAnsi="Courier"/>
        </w:rPr>
        <w:t>school</w:t>
      </w:r>
      <w:r w:rsidR="00BD2D15">
        <w:t xml:space="preserve"> directory.  You can open this in the GitHub repository or in the Theia IDE.  If you open it in Theia, you’ll see the markdown source code.  To see it rendered as a document click the tiny</w:t>
      </w:r>
      <w:r w:rsidR="00C650A2">
        <w:t xml:space="preserve"> preview</w:t>
      </w:r>
      <w:r w:rsidR="00BD2D15">
        <w:t xml:space="preserve"> icon </w:t>
      </w:r>
      <w:r w:rsidR="00C650A2">
        <w:t>(</w:t>
      </w:r>
      <w:r w:rsidR="00C650A2" w:rsidRPr="00C650A2">
        <w:rPr>
          <w:noProof/>
        </w:rPr>
        <w:drawing>
          <wp:inline distT="0" distB="0" distL="0" distR="0" wp14:anchorId="7B208E04" wp14:editId="2AF538E0">
            <wp:extent cx="136684" cy="1290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536" cy="143117"/>
                    </a:xfrm>
                    <a:prstGeom prst="rect">
                      <a:avLst/>
                    </a:prstGeom>
                  </pic:spPr>
                </pic:pic>
              </a:graphicData>
            </a:graphic>
          </wp:inline>
        </w:drawing>
      </w:r>
      <w:r w:rsidR="00C650A2">
        <w:t>) in the top</w:t>
      </w:r>
      <w:r w:rsidR="00BD2D15">
        <w:t xml:space="preserve"> right</w:t>
      </w:r>
      <w:r w:rsidR="00C650A2">
        <w:t xml:space="preserve"> of the editor pane</w:t>
      </w:r>
      <w:r w:rsidR="00BD2D15">
        <w:t>.</w:t>
      </w:r>
    </w:p>
    <w:p w14:paraId="495BA823" w14:textId="05ED1177" w:rsidR="00BD2D15" w:rsidRDefault="00BD2D15" w:rsidP="00BD2D15"/>
    <w:p w14:paraId="61A6934A" w14:textId="77F863FA" w:rsidR="003731A1" w:rsidRPr="001E7CF5" w:rsidRDefault="00BD2D15" w:rsidP="001E7CF5">
      <w:pPr>
        <w:rPr>
          <w:b/>
          <w:bCs/>
        </w:rPr>
      </w:pPr>
      <w:r>
        <w:t xml:space="preserve">4. </w:t>
      </w:r>
      <w:r w:rsidR="00DD1EA6">
        <w:t>For context, read through the document down to the “</w:t>
      </w:r>
      <w:r w:rsidR="00DD1EA6" w:rsidRPr="00DD1EA6">
        <w:t xml:space="preserve">﻿Adding a Sub-Tab </w:t>
      </w:r>
      <w:r w:rsidR="00DD1EA6">
        <w:t>t</w:t>
      </w:r>
      <w:r w:rsidR="00DD1EA6" w:rsidRPr="00DD1EA6">
        <w:t>o the FD2 School Tab</w:t>
      </w:r>
      <w:r w:rsidR="00DD1EA6">
        <w:t xml:space="preserve">” section. </w:t>
      </w:r>
      <w:r w:rsidR="001E7CF5">
        <w:t xml:space="preserve"> </w:t>
      </w:r>
      <w:r w:rsidRPr="001E7CF5">
        <w:t>Then</w:t>
      </w:r>
      <w:r>
        <w:t xml:space="preserve"> follow </w:t>
      </w:r>
      <w:r w:rsidR="00DD1EA6">
        <w:t xml:space="preserve">the </w:t>
      </w:r>
      <w:r>
        <w:t xml:space="preserve">steps </w:t>
      </w:r>
      <w:r w:rsidR="00DD1EA6">
        <w:t xml:space="preserve">listed there </w:t>
      </w:r>
      <w:r>
        <w:t xml:space="preserve">to add a </w:t>
      </w:r>
      <w:r w:rsidR="001E7CF5">
        <w:t>new sub-</w:t>
      </w:r>
      <w:r>
        <w:t xml:space="preserve">tab </w:t>
      </w:r>
      <w:r w:rsidR="00BD7E3E">
        <w:t xml:space="preserve">to the </w:t>
      </w:r>
      <w:r w:rsidR="00BD7E3E" w:rsidRPr="001E7CF5">
        <w:rPr>
          <w:rFonts w:ascii="Courier" w:hAnsi="Courier"/>
        </w:rPr>
        <w:t>fd2_</w:t>
      </w:r>
      <w:r w:rsidR="00DD1EA6">
        <w:rPr>
          <w:rFonts w:ascii="Courier" w:hAnsi="Courier"/>
        </w:rPr>
        <w:t>school</w:t>
      </w:r>
      <w:r w:rsidR="00BD7E3E">
        <w:t xml:space="preserve"> module.  Your new tab should have the </w:t>
      </w:r>
      <w:r>
        <w:t xml:space="preserve">name </w:t>
      </w:r>
      <w:r w:rsidR="00654D37">
        <w:t>“</w:t>
      </w:r>
      <w:r w:rsidR="00DD1EA6">
        <w:t>HTML</w:t>
      </w:r>
      <w:r w:rsidR="00654D37">
        <w:t>”</w:t>
      </w:r>
      <w:r>
        <w:t xml:space="preserve"> and the </w:t>
      </w:r>
      <w:r w:rsidR="00BD7E3E">
        <w:t xml:space="preserve">contents of the </w:t>
      </w:r>
      <w:r>
        <w:t xml:space="preserve">tab </w:t>
      </w:r>
      <w:r w:rsidR="00BD7E3E">
        <w:t>should be contained</w:t>
      </w:r>
      <w:r>
        <w:t xml:space="preserve"> in a file name</w:t>
      </w:r>
      <w:r w:rsidR="00BD7E3E">
        <w:t>d</w:t>
      </w:r>
      <w:r>
        <w:t xml:space="preserve"> </w:t>
      </w:r>
      <w:r w:rsidR="00DD1EA6">
        <w:rPr>
          <w:rFonts w:ascii="Courier" w:hAnsi="Courier"/>
        </w:rPr>
        <w:t>html</w:t>
      </w:r>
      <w:r w:rsidRPr="00654D37">
        <w:rPr>
          <w:rFonts w:ascii="Courier" w:hAnsi="Courier"/>
        </w:rPr>
        <w:t>.html</w:t>
      </w:r>
      <w:r>
        <w:t>.</w:t>
      </w:r>
      <w:r w:rsidR="003731A1">
        <w:t xml:space="preserve"> </w:t>
      </w:r>
      <w:r w:rsidR="00654D37">
        <w:t xml:space="preserve">Include your name in the content of the </w:t>
      </w:r>
      <w:r w:rsidR="00DD1EA6">
        <w:rPr>
          <w:rFonts w:ascii="Courier" w:hAnsi="Courier"/>
        </w:rPr>
        <w:t>html</w:t>
      </w:r>
      <w:r w:rsidR="00654D37" w:rsidRPr="00654D37">
        <w:rPr>
          <w:rFonts w:ascii="Courier" w:hAnsi="Courier"/>
        </w:rPr>
        <w:t>.html</w:t>
      </w:r>
      <w:r w:rsidR="00654D37">
        <w:t xml:space="preserve"> file. </w:t>
      </w:r>
      <w:r w:rsidR="00DD1EA6">
        <w:t xml:space="preserve">Take a screen shot of the </w:t>
      </w:r>
      <w:r w:rsidR="003731A1">
        <w:t xml:space="preserve">FD2 </w:t>
      </w:r>
      <w:r w:rsidR="00DD1EA6">
        <w:t>School</w:t>
      </w:r>
      <w:r w:rsidR="003731A1">
        <w:t xml:space="preserve"> tab </w:t>
      </w:r>
      <w:r w:rsidR="00DD1EA6">
        <w:t>with</w:t>
      </w:r>
      <w:r w:rsidR="003731A1">
        <w:t xml:space="preserve"> your </w:t>
      </w:r>
      <w:r w:rsidR="00DD1EA6">
        <w:t>HTML</w:t>
      </w:r>
      <w:r w:rsidR="003731A1">
        <w:t xml:space="preserve"> sub-tab </w:t>
      </w:r>
      <w:r w:rsidR="00DD1EA6">
        <w:t xml:space="preserve">open and it </w:t>
      </w:r>
      <w:r w:rsidR="003731A1">
        <w:t>below:</w:t>
      </w:r>
    </w:p>
    <w:p w14:paraId="718933D1" w14:textId="77777777" w:rsidR="003731A1" w:rsidRPr="00D435B6" w:rsidRDefault="003731A1" w:rsidP="003731A1">
      <w:pPr>
        <w:rPr>
          <w:b/>
          <w:bCs/>
          <w:u w:val="single"/>
        </w:rPr>
      </w:pPr>
    </w:p>
    <w:p w14:paraId="3795BEAE" w14:textId="77777777" w:rsidR="003731A1" w:rsidRPr="00D435B6" w:rsidRDefault="003731A1" w:rsidP="003731A1">
      <w:pPr>
        <w:pBdr>
          <w:top w:val="thinThickThinSmallGap" w:sz="24" w:space="4" w:color="0070C0"/>
          <w:left w:val="thinThickThinSmallGap" w:sz="24" w:space="4" w:color="0070C0"/>
          <w:bottom w:val="thinThickThinSmallGap" w:sz="24" w:space="4" w:color="0070C0"/>
          <w:right w:val="thinThickThinSmallGap" w:sz="24" w:space="4" w:color="0070C0"/>
        </w:pBdr>
      </w:pPr>
    </w:p>
    <w:p w14:paraId="54E3FA88" w14:textId="77777777" w:rsidR="00E13BDE" w:rsidRPr="00BD2D15" w:rsidRDefault="00E13BDE" w:rsidP="00BD2D15"/>
    <w:p w14:paraId="1561F9A9" w14:textId="71511CF4" w:rsidR="0072354E" w:rsidRDefault="00BD2D15" w:rsidP="00C77EE1">
      <w:r>
        <w:t xml:space="preserve">5. </w:t>
      </w:r>
      <w:r w:rsidR="00F361EB">
        <w:t xml:space="preserve">You’ll be adding to your new sub-tab as you go through these activities. </w:t>
      </w:r>
      <w:r w:rsidR="0072354E">
        <w:t xml:space="preserve">As you finish particular </w:t>
      </w:r>
      <w:r w:rsidR="0094755E">
        <w:t>questions,</w:t>
      </w:r>
      <w:r w:rsidR="0072354E">
        <w:t xml:space="preserve"> you’ll be asked to make a commit to your repository with a message about</w:t>
      </w:r>
      <w:r w:rsidR="00A71A59">
        <w:t xml:space="preserve"> what you have done</w:t>
      </w:r>
      <w:r w:rsidR="0072354E">
        <w:t>.</w:t>
      </w:r>
      <w:r w:rsidR="00A71A59">
        <w:t xml:space="preserve"> This the first time you are being asked to do so.</w:t>
      </w:r>
      <w:r w:rsidR="0072354E">
        <w:t xml:space="preserve">  Stage (</w:t>
      </w:r>
      <w:proofErr w:type="gramStart"/>
      <w:r w:rsidR="0072354E">
        <w:t>i.e.</w:t>
      </w:r>
      <w:proofErr w:type="gramEnd"/>
      <w:r w:rsidR="0072354E">
        <w:t xml:space="preserve"> add) and </w:t>
      </w:r>
      <w:r w:rsidR="0072354E">
        <w:lastRenderedPageBreak/>
        <w:t xml:space="preserve">commit the changes you have made </w:t>
      </w:r>
      <w:r w:rsidR="00A71A59">
        <w:t>thus far to your feature branch</w:t>
      </w:r>
      <w:r w:rsidR="0072354E">
        <w:t xml:space="preserve">. </w:t>
      </w:r>
      <w:r w:rsidR="00A71A59">
        <w:rPr>
          <w:b/>
          <w:bCs/>
        </w:rPr>
        <w:t>Be sure to</w:t>
      </w:r>
      <w:r w:rsidR="0072354E" w:rsidRPr="0072354E">
        <w:rPr>
          <w:b/>
          <w:bCs/>
        </w:rPr>
        <w:t xml:space="preserve"> </w:t>
      </w:r>
      <w:r w:rsidR="0072354E">
        <w:rPr>
          <w:b/>
          <w:bCs/>
        </w:rPr>
        <w:t>include</w:t>
      </w:r>
      <w:r w:rsidR="0072354E" w:rsidRPr="0072354E">
        <w:rPr>
          <w:b/>
          <w:bCs/>
        </w:rPr>
        <w:t xml:space="preserve"> a </w:t>
      </w:r>
      <w:r w:rsidR="00A71A59">
        <w:rPr>
          <w:b/>
          <w:bCs/>
        </w:rPr>
        <w:t xml:space="preserve">meaningful </w:t>
      </w:r>
      <w:r w:rsidR="0072354E" w:rsidRPr="0072354E">
        <w:rPr>
          <w:b/>
          <w:bCs/>
        </w:rPr>
        <w:t xml:space="preserve">commit message that </w:t>
      </w:r>
      <w:r w:rsidR="007131B4">
        <w:rPr>
          <w:b/>
          <w:bCs/>
        </w:rPr>
        <w:t>describes</w:t>
      </w:r>
      <w:r w:rsidR="0072354E" w:rsidRPr="0072354E">
        <w:rPr>
          <w:b/>
          <w:bCs/>
        </w:rPr>
        <w:t xml:space="preserve"> what you have done</w:t>
      </w:r>
      <w:r w:rsidR="008B0FC0">
        <w:rPr>
          <w:b/>
          <w:bCs/>
        </w:rPr>
        <w:t xml:space="preserve"> </w:t>
      </w:r>
      <w:r w:rsidR="008B0FC0" w:rsidRPr="008B0FC0">
        <w:t>(</w:t>
      </w:r>
      <w:proofErr w:type="gramStart"/>
      <w:r w:rsidR="008B0FC0" w:rsidRPr="008B0FC0">
        <w:t>e.g.</w:t>
      </w:r>
      <w:proofErr w:type="gramEnd"/>
      <w:r w:rsidR="008B0FC0" w:rsidRPr="008B0FC0">
        <w:t xml:space="preserve"> </w:t>
      </w:r>
      <w:r w:rsidR="008B0FC0">
        <w:t xml:space="preserve">Use something descriptive like </w:t>
      </w:r>
      <w:r w:rsidR="008B0FC0" w:rsidRPr="008B0FC0">
        <w:t>“Added</w:t>
      </w:r>
      <w:r w:rsidR="008B0FC0">
        <w:t xml:space="preserve"> HTML sub-tab to FD2 School Tab” not something like “Did question 5” or “done” or “edited”)</w:t>
      </w:r>
      <w:r w:rsidR="0072354E" w:rsidRPr="0072354E">
        <w:rPr>
          <w:b/>
          <w:bCs/>
        </w:rPr>
        <w:t>.</w:t>
      </w:r>
      <w:r w:rsidR="0072354E">
        <w:t xml:space="preserve"> You can use the </w:t>
      </w:r>
      <w:r w:rsidR="0072354E" w:rsidRPr="0072354E">
        <w:rPr>
          <w:rFonts w:ascii="Courier" w:hAnsi="Courier"/>
        </w:rPr>
        <w:t>-m</w:t>
      </w:r>
      <w:r w:rsidR="0072354E">
        <w:t xml:space="preserve"> flag on your </w:t>
      </w:r>
      <w:r w:rsidR="0072354E" w:rsidRPr="0072354E">
        <w:rPr>
          <w:rFonts w:ascii="Courier" w:hAnsi="Courier"/>
        </w:rPr>
        <w:t>git commit</w:t>
      </w:r>
      <w:r w:rsidR="0072354E">
        <w:t xml:space="preserve"> command. Or for longer messages it will be more convenient to omit the </w:t>
      </w:r>
      <w:r w:rsidR="0072354E" w:rsidRPr="0072354E">
        <w:rPr>
          <w:rFonts w:ascii="Courier" w:hAnsi="Courier"/>
        </w:rPr>
        <w:t>-m</w:t>
      </w:r>
      <w:r w:rsidR="0072354E">
        <w:t>, which will cause the nano</w:t>
      </w:r>
      <w:r w:rsidR="00527876">
        <w:t xml:space="preserve"> or vi</w:t>
      </w:r>
      <w:r w:rsidR="0072354E">
        <w:t xml:space="preserve"> editor to open for you to type your commit message.</w:t>
      </w:r>
    </w:p>
    <w:p w14:paraId="464614FD" w14:textId="6AB37281" w:rsidR="00B0276E" w:rsidRDefault="00B0276E" w:rsidP="00B0276E"/>
    <w:p w14:paraId="3A6B021D" w14:textId="462B681F" w:rsidR="001E3DD4" w:rsidRDefault="0072354E" w:rsidP="001E3DD4">
      <w:r>
        <w:t xml:space="preserve">6. </w:t>
      </w:r>
      <w:r w:rsidR="001E3DD4">
        <w:t>Push your feature branch to your origin</w:t>
      </w:r>
      <w:r w:rsidR="00C77EE1">
        <w:t>.</w:t>
      </w:r>
    </w:p>
    <w:p w14:paraId="63294D19" w14:textId="4F3F1937" w:rsidR="00517781" w:rsidRDefault="00517781" w:rsidP="00B0276E"/>
    <w:p w14:paraId="59D618E9" w14:textId="058677B1" w:rsidR="00C06B30" w:rsidRDefault="001E3DD4" w:rsidP="00C06B30">
      <w:r>
        <w:t xml:space="preserve">7. </w:t>
      </w:r>
      <w:r w:rsidR="00C06B30">
        <w:t xml:space="preserve">On GitHub create a </w:t>
      </w:r>
      <w:r w:rsidR="00C06B30" w:rsidRPr="00C06B30">
        <w:rPr>
          <w:i/>
          <w:iCs/>
        </w:rPr>
        <w:t>Draft Pull Request</w:t>
      </w:r>
      <w:r w:rsidR="00C06B30">
        <w:t xml:space="preserve"> for your branch to the upstream FarmData2 repository.  You create a Draft Pull Request just like you create a normal Pull Request, but use the drop down on the green “Create pull request” button and choose “Create draft pull request” as shown below:</w:t>
      </w:r>
    </w:p>
    <w:p w14:paraId="24878E10" w14:textId="77777777" w:rsidR="00C06B30" w:rsidRDefault="00C06B30" w:rsidP="00B0276E"/>
    <w:p w14:paraId="76EF9A8A" w14:textId="61D93831" w:rsidR="00C06B30" w:rsidRDefault="00C06B30" w:rsidP="00C06B30">
      <w:pPr>
        <w:jc w:val="center"/>
      </w:pPr>
      <w:r>
        <w:rPr>
          <w:noProof/>
        </w:rPr>
        <mc:AlternateContent>
          <mc:Choice Requires="wps">
            <w:drawing>
              <wp:anchor distT="0" distB="0" distL="114300" distR="114300" simplePos="0" relativeHeight="251659264" behindDoc="0" locked="0" layoutInCell="1" allowOverlap="1" wp14:anchorId="654D9121" wp14:editId="0459AA5D">
                <wp:simplePos x="0" y="0"/>
                <wp:positionH relativeFrom="column">
                  <wp:posOffset>2813050</wp:posOffset>
                </wp:positionH>
                <wp:positionV relativeFrom="paragraph">
                  <wp:posOffset>578485</wp:posOffset>
                </wp:positionV>
                <wp:extent cx="361950" cy="266700"/>
                <wp:effectExtent l="0" t="12700" r="31750" b="25400"/>
                <wp:wrapNone/>
                <wp:docPr id="18" name="Right Arrow 18"/>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7A13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21.5pt;margin-top:45.55pt;width:28.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" adj="13642" fillcolor="#4472c4 [3204]" strokecolor="#1f3763 [1604]" strokeweight="1pt"/>
            </w:pict>
          </mc:Fallback>
        </mc:AlternateContent>
      </w:r>
      <w:r w:rsidRPr="00C06B30">
        <w:rPr>
          <w:noProof/>
        </w:rPr>
        <w:drawing>
          <wp:inline distT="0" distB="0" distL="0" distR="0" wp14:anchorId="306D85DF" wp14:editId="5C03CE8C">
            <wp:extent cx="1993257" cy="1155700"/>
            <wp:effectExtent l="0" t="0" r="127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10"/>
                    <a:stretch>
                      <a:fillRect/>
                    </a:stretch>
                  </pic:blipFill>
                  <pic:spPr>
                    <a:xfrm>
                      <a:off x="0" y="0"/>
                      <a:ext cx="2006028" cy="1163105"/>
                    </a:xfrm>
                    <a:prstGeom prst="rect">
                      <a:avLst/>
                    </a:prstGeom>
                  </pic:spPr>
                </pic:pic>
              </a:graphicData>
            </a:graphic>
          </wp:inline>
        </w:drawing>
      </w:r>
      <w:r>
        <w:tab/>
      </w:r>
      <w:r>
        <w:tab/>
      </w:r>
      <w:r>
        <w:tab/>
      </w:r>
      <w:r w:rsidRPr="00C06B30">
        <w:rPr>
          <w:noProof/>
        </w:rPr>
        <w:drawing>
          <wp:inline distT="0" distB="0" distL="0" distR="0" wp14:anchorId="6159A672" wp14:editId="77FE5F13">
            <wp:extent cx="1993258" cy="1155700"/>
            <wp:effectExtent l="0" t="0" r="127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1"/>
                    <a:stretch>
                      <a:fillRect/>
                    </a:stretch>
                  </pic:blipFill>
                  <pic:spPr>
                    <a:xfrm>
                      <a:off x="0" y="0"/>
                      <a:ext cx="2072057" cy="1201388"/>
                    </a:xfrm>
                    <a:prstGeom prst="rect">
                      <a:avLst/>
                    </a:prstGeom>
                  </pic:spPr>
                </pic:pic>
              </a:graphicData>
            </a:graphic>
          </wp:inline>
        </w:drawing>
      </w:r>
    </w:p>
    <w:p w14:paraId="0C895648" w14:textId="77777777" w:rsidR="00C06B30" w:rsidRDefault="00C06B30" w:rsidP="00B0276E"/>
    <w:p w14:paraId="38E9CE21" w14:textId="3C0EF653" w:rsidR="00EE21D8" w:rsidRPr="0038415B" w:rsidRDefault="00C06B30" w:rsidP="0038415B">
      <w:r>
        <w:t xml:space="preserve">A Draft Pull Request is just like a pull </w:t>
      </w:r>
      <w:r w:rsidR="00531F85">
        <w:t>request but</w:t>
      </w:r>
      <w:r>
        <w:t xml:space="preserve"> </w:t>
      </w:r>
      <w:r w:rsidR="00531F85">
        <w:t xml:space="preserve">is </w:t>
      </w:r>
      <w:r>
        <w:t xml:space="preserve">designated as not being ready to be merged into the </w:t>
      </w:r>
      <w:r w:rsidRPr="00531F85">
        <w:rPr>
          <w:rFonts w:ascii="Courier" w:hAnsi="Courier"/>
        </w:rPr>
        <w:t>main</w:t>
      </w:r>
      <w:r>
        <w:t xml:space="preserve"> branch.  Since the work you do in these activities is for learning the technologies and will not become part of FarmData2 </w:t>
      </w:r>
      <w:r w:rsidR="00531F85">
        <w:t>using a</w:t>
      </w:r>
      <w:r>
        <w:t xml:space="preserve"> Draft Pull Request </w:t>
      </w:r>
      <w:r w:rsidR="00531F85">
        <w:t xml:space="preserve">here </w:t>
      </w:r>
      <w:r>
        <w:t>makes good sense.</w:t>
      </w:r>
    </w:p>
    <w:p w14:paraId="3A22B032" w14:textId="77777777" w:rsidR="00780A63" w:rsidRPr="00647448" w:rsidRDefault="00780A63" w:rsidP="00647448">
      <w:pPr>
        <w:rPr>
          <w:b/>
          <w:bCs/>
          <w:u w:val="single"/>
        </w:rPr>
      </w:pPr>
    </w:p>
    <w:p w14:paraId="2D559012" w14:textId="517E781B" w:rsidR="001D65C2" w:rsidRPr="004B4BB4" w:rsidRDefault="0038415B">
      <w:pPr>
        <w:rPr>
          <w:b/>
          <w:bCs/>
          <w:u w:val="single"/>
        </w:rPr>
      </w:pPr>
      <w:r>
        <w:rPr>
          <w:b/>
          <w:bCs/>
          <w:u w:val="single"/>
        </w:rPr>
        <w:t xml:space="preserve">Learning Some </w:t>
      </w:r>
      <w:r w:rsidR="004B4BB4" w:rsidRPr="004B4BB4">
        <w:rPr>
          <w:b/>
          <w:bCs/>
          <w:u w:val="single"/>
        </w:rPr>
        <w:t>HTML:</w:t>
      </w:r>
    </w:p>
    <w:p w14:paraId="1D374A66" w14:textId="2D854ADF" w:rsidR="004B4BB4" w:rsidRDefault="004B4BB4"/>
    <w:p w14:paraId="2DD1F70D" w14:textId="66B854F9" w:rsidR="00976E03" w:rsidRDefault="00976E03" w:rsidP="00C541D2">
      <w:r>
        <w:t>The basic structure of all of the FarmData2 specific pages is specified using HTML.</w:t>
      </w:r>
      <w:r w:rsidR="00AA1685">
        <w:t xml:space="preserve"> </w:t>
      </w:r>
      <w:r w:rsidR="00C541D2">
        <w:t>These</w:t>
      </w:r>
      <w:r w:rsidR="0094755E">
        <w:t xml:space="preserve"> </w:t>
      </w:r>
      <w:r w:rsidR="00C541D2">
        <w:t>activities will introduce you to the basic</w:t>
      </w:r>
      <w:r w:rsidR="00BD5198">
        <w:t xml:space="preserve">s </w:t>
      </w:r>
      <w:r w:rsidR="00C541D2">
        <w:t xml:space="preserve">of HTML and how </w:t>
      </w:r>
      <w:r w:rsidR="00BD5198">
        <w:t xml:space="preserve">it is used to define the elements that make up the </w:t>
      </w:r>
      <w:r w:rsidR="00C541D2">
        <w:t xml:space="preserve">content on </w:t>
      </w:r>
      <w:r w:rsidR="00BD5198">
        <w:t xml:space="preserve">a </w:t>
      </w:r>
      <w:r w:rsidR="00C541D2">
        <w:t>page.</w:t>
      </w:r>
    </w:p>
    <w:p w14:paraId="5AAE7B3F" w14:textId="77777777" w:rsidR="00C541D2" w:rsidRDefault="00C541D2" w:rsidP="00C541D2"/>
    <w:p w14:paraId="6D8F3A61" w14:textId="6227C471" w:rsidR="001D65C2" w:rsidRDefault="005A534B">
      <w:r>
        <w:t>Use the Mozilla Developer Network</w:t>
      </w:r>
      <w:r w:rsidR="00213E5A">
        <w:t xml:space="preserve"> (MDN)</w:t>
      </w:r>
      <w:r>
        <w:t xml:space="preserve"> </w:t>
      </w:r>
      <w:r w:rsidRPr="005000B9">
        <w:rPr>
          <w:u w:val="single"/>
        </w:rPr>
        <w:t>HTML Basics</w:t>
      </w:r>
      <w:r>
        <w:t xml:space="preserve"> guide linked below to complete the following activities:</w:t>
      </w:r>
    </w:p>
    <w:p w14:paraId="6D056DC9" w14:textId="56760FA7" w:rsidR="00964AC3" w:rsidRDefault="00027542" w:rsidP="005A534B">
      <w:pPr>
        <w:pStyle w:val="ListParagraph"/>
        <w:numPr>
          <w:ilvl w:val="0"/>
          <w:numId w:val="2"/>
        </w:numPr>
      </w:pPr>
      <w:hyperlink r:id="rId12" w:history="1">
        <w:r w:rsidR="005A534B" w:rsidRPr="002E2D17">
          <w:rPr>
            <w:rStyle w:val="Hyperlink"/>
          </w:rPr>
          <w:t>https://developer.mozilla.org/en-US/docs/Learn/Getting_started_with_the_web/HTML_basics</w:t>
        </w:r>
      </w:hyperlink>
      <w:r w:rsidR="00964AC3">
        <w:t xml:space="preserve"> </w:t>
      </w:r>
    </w:p>
    <w:p w14:paraId="026B9BF0" w14:textId="14E7059A" w:rsidR="001D65C2" w:rsidRDefault="001D65C2"/>
    <w:p w14:paraId="15D50CA0" w14:textId="750A45BC" w:rsidR="00D67BC8" w:rsidRDefault="008E4A17" w:rsidP="00B905DC">
      <w:r>
        <w:t xml:space="preserve">You should read through the guide understanding the contents of each section.  </w:t>
      </w:r>
      <w:r w:rsidR="00B905DC">
        <w:t xml:space="preserve">There are a few questions below drawn from this guide that are included to ensure that you get the key vocabulary and concepts.  Once you have those, you’ll add some content to your new </w:t>
      </w:r>
      <w:r w:rsidR="0094755E">
        <w:t>HTML</w:t>
      </w:r>
      <w:r w:rsidR="00B905DC">
        <w:t xml:space="preserve"> sub-tab.</w:t>
      </w:r>
    </w:p>
    <w:p w14:paraId="7596CD9B" w14:textId="77777777" w:rsidR="00D67BC8" w:rsidRDefault="00D67BC8"/>
    <w:p w14:paraId="0813ADED" w14:textId="114E8965" w:rsidR="008A7E44" w:rsidRDefault="00D37F99">
      <w:r>
        <w:t>8</w:t>
      </w:r>
      <w:r w:rsidR="005A534B">
        <w:t xml:space="preserve">. </w:t>
      </w:r>
      <w:r w:rsidR="008A7E44">
        <w:t xml:space="preserve">Consider the following </w:t>
      </w:r>
      <w:r w:rsidR="00780844" w:rsidRPr="008E2BD5">
        <w:rPr>
          <w:i/>
          <w:iCs/>
        </w:rPr>
        <w:t>strikethrough</w:t>
      </w:r>
      <w:r w:rsidR="00780844">
        <w:t xml:space="preserve"> (</w:t>
      </w:r>
      <w:r w:rsidR="00780844" w:rsidRPr="00780844">
        <w:rPr>
          <w:rFonts w:ascii="Courier" w:hAnsi="Courier"/>
        </w:rPr>
        <w:t>&lt;s&gt;</w:t>
      </w:r>
      <w:r w:rsidR="00780844">
        <w:t xml:space="preserve">) </w:t>
      </w:r>
      <w:r w:rsidR="008A7E44" w:rsidRPr="00F50719">
        <w:rPr>
          <w:i/>
          <w:iCs/>
        </w:rPr>
        <w:t>HTML element</w:t>
      </w:r>
      <w:r w:rsidR="008E2BD5">
        <w:t xml:space="preserve">, which is </w:t>
      </w:r>
      <w:r w:rsidR="008A7E44">
        <w:t xml:space="preserve">similar to the </w:t>
      </w:r>
      <w:r w:rsidR="00780844">
        <w:t>paragraph (</w:t>
      </w:r>
      <w:r w:rsidR="008A7E44" w:rsidRPr="00780844">
        <w:rPr>
          <w:rFonts w:ascii="Courier" w:hAnsi="Courier"/>
        </w:rPr>
        <w:t>&lt;p&gt;</w:t>
      </w:r>
      <w:r w:rsidR="00780844">
        <w:t>)</w:t>
      </w:r>
      <w:r w:rsidR="008A7E44">
        <w:t xml:space="preserve"> element example in the guide</w:t>
      </w:r>
      <w:r>
        <w:t xml:space="preserve"> except that the text will be </w:t>
      </w:r>
      <w:r w:rsidRPr="00D37F99">
        <w:rPr>
          <w:strike/>
        </w:rPr>
        <w:t>rendered with a strikethrough</w:t>
      </w:r>
      <w:r w:rsidR="008A7E44">
        <w:t xml:space="preserve">: </w:t>
      </w:r>
    </w:p>
    <w:p w14:paraId="13DD3603" w14:textId="20902CC5" w:rsidR="008A7E44" w:rsidRDefault="008A7E44"/>
    <w:p w14:paraId="56123F4E" w14:textId="6C69454C" w:rsidR="008A7E44" w:rsidRPr="008A7E44" w:rsidRDefault="008A7E44">
      <w:pPr>
        <w:rPr>
          <w:rFonts w:ascii="Courier" w:hAnsi="Courier"/>
        </w:rPr>
      </w:pPr>
      <w:r>
        <w:tab/>
      </w:r>
      <w:r w:rsidRPr="008A7E44">
        <w:rPr>
          <w:rFonts w:ascii="Courier" w:hAnsi="Courier"/>
        </w:rPr>
        <w:t xml:space="preserve">&lt;s&gt;This </w:t>
      </w:r>
      <w:r w:rsidR="00923F92">
        <w:rPr>
          <w:rFonts w:ascii="Courier" w:hAnsi="Courier"/>
        </w:rPr>
        <w:t>text has a strikethrough</w:t>
      </w:r>
      <w:r w:rsidRPr="008A7E44">
        <w:rPr>
          <w:rFonts w:ascii="Courier" w:hAnsi="Courier"/>
        </w:rPr>
        <w:t>&lt;/s&gt;</w:t>
      </w:r>
    </w:p>
    <w:p w14:paraId="292CFC88" w14:textId="77777777" w:rsidR="008A7E44" w:rsidRDefault="008A7E44"/>
    <w:p w14:paraId="309A3057" w14:textId="14CA1DA2" w:rsidR="001D65C2" w:rsidRDefault="008A7E44">
      <w:r>
        <w:t>Name the three main parts of an HTML element and identify each in the above element.</w:t>
      </w:r>
    </w:p>
    <w:p w14:paraId="5911A030" w14:textId="77777777" w:rsidR="00734253" w:rsidRPr="00D435B6" w:rsidRDefault="00734253" w:rsidP="00734253">
      <w:pPr>
        <w:rPr>
          <w:b/>
          <w:bCs/>
          <w:u w:val="single"/>
        </w:rPr>
      </w:pPr>
    </w:p>
    <w:p w14:paraId="143B3D56" w14:textId="77777777" w:rsidR="00734253" w:rsidRPr="00D435B6"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pPr>
    </w:p>
    <w:p w14:paraId="293C7087" w14:textId="77777777" w:rsidR="0064374E" w:rsidRDefault="0064374E"/>
    <w:p w14:paraId="5F5F34FF" w14:textId="3F63B862" w:rsidR="008A7E44" w:rsidRDefault="00D37F99" w:rsidP="006033DD">
      <w:r>
        <w:t>9</w:t>
      </w:r>
      <w:r w:rsidR="00780844">
        <w:t>. Consider the following HTML element</w:t>
      </w:r>
      <w:r w:rsidR="00F50719">
        <w:t xml:space="preserve"> </w:t>
      </w:r>
    </w:p>
    <w:p w14:paraId="130AD9E1" w14:textId="22554E27" w:rsidR="006033DD" w:rsidRDefault="006033DD"/>
    <w:p w14:paraId="3DA3F799" w14:textId="004FFE0E" w:rsidR="006033DD" w:rsidRPr="004E2278" w:rsidRDefault="006033DD">
      <w:pPr>
        <w:rPr>
          <w:rFonts w:ascii="Courier" w:hAnsi="Courier"/>
        </w:rPr>
      </w:pPr>
      <w:r>
        <w:tab/>
      </w:r>
      <w:r w:rsidRPr="004E2278">
        <w:rPr>
          <w:rFonts w:ascii="Courier" w:hAnsi="Courier"/>
        </w:rPr>
        <w:t>&lt;</w:t>
      </w:r>
      <w:r w:rsidR="00674C2D">
        <w:rPr>
          <w:rFonts w:ascii="Courier" w:hAnsi="Courier"/>
        </w:rPr>
        <w:t>p</w:t>
      </w:r>
      <w:r w:rsidRPr="004E2278">
        <w:rPr>
          <w:rFonts w:ascii="Courier" w:hAnsi="Courier"/>
        </w:rPr>
        <w:t xml:space="preserve"> draggable</w:t>
      </w:r>
      <w:proofErr w:type="gramStart"/>
      <w:r w:rsidRPr="004E2278">
        <w:rPr>
          <w:rFonts w:ascii="Courier" w:hAnsi="Courier"/>
        </w:rPr>
        <w:t>=”true</w:t>
      </w:r>
      <w:proofErr w:type="gramEnd"/>
      <w:r w:rsidRPr="004E2278">
        <w:rPr>
          <w:rFonts w:ascii="Courier" w:hAnsi="Courier"/>
        </w:rPr>
        <w:t xml:space="preserve">”&gt;this </w:t>
      </w:r>
      <w:r w:rsidR="00674C2D">
        <w:rPr>
          <w:rFonts w:ascii="Courier" w:hAnsi="Courier"/>
        </w:rPr>
        <w:t>paragraph</w:t>
      </w:r>
      <w:r w:rsidRPr="004E2278">
        <w:rPr>
          <w:rFonts w:ascii="Courier" w:hAnsi="Courier"/>
        </w:rPr>
        <w:t xml:space="preserve"> is draggable&lt;/</w:t>
      </w:r>
      <w:r w:rsidR="00674C2D">
        <w:rPr>
          <w:rFonts w:ascii="Courier" w:hAnsi="Courier"/>
        </w:rPr>
        <w:t>p</w:t>
      </w:r>
      <w:r w:rsidRPr="004E2278">
        <w:rPr>
          <w:rFonts w:ascii="Courier" w:hAnsi="Courier"/>
        </w:rPr>
        <w:t>&gt;</w:t>
      </w:r>
    </w:p>
    <w:p w14:paraId="13F40DA7" w14:textId="14BC7326" w:rsidR="004E2278" w:rsidRDefault="004E2278" w:rsidP="006033DD"/>
    <w:p w14:paraId="1C9A241E" w14:textId="71089A6B" w:rsidR="004E2278" w:rsidRDefault="004E2278" w:rsidP="006033DD">
      <w:r>
        <w:tab/>
        <w:t xml:space="preserve">a. What is the </w:t>
      </w:r>
      <w:r w:rsidRPr="004E2278">
        <w:rPr>
          <w:i/>
          <w:iCs/>
        </w:rPr>
        <w:t>name</w:t>
      </w:r>
      <w:r>
        <w:t xml:space="preserve"> of the attribute on </w:t>
      </w:r>
      <w:r w:rsidR="00674C2D">
        <w:t>this paragraph</w:t>
      </w:r>
      <w:r>
        <w:t xml:space="preserve"> element?</w:t>
      </w:r>
    </w:p>
    <w:p w14:paraId="27A341C0" w14:textId="77777777" w:rsidR="004E2278" w:rsidRPr="00D435B6" w:rsidRDefault="004E2278" w:rsidP="004E2278">
      <w:pPr>
        <w:rPr>
          <w:b/>
          <w:bCs/>
          <w:u w:val="single"/>
        </w:rPr>
      </w:pPr>
    </w:p>
    <w:p w14:paraId="3D1E1A30" w14:textId="77777777" w:rsidR="004E2278" w:rsidRPr="00B40A78" w:rsidRDefault="004E2278" w:rsidP="004E2278">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5973AA5" w14:textId="05B18A36" w:rsidR="004E2278" w:rsidRDefault="004E2278" w:rsidP="006033DD"/>
    <w:p w14:paraId="070FEAEC" w14:textId="0D5365CE" w:rsidR="004E2278" w:rsidRDefault="004E2278" w:rsidP="006033DD">
      <w:r>
        <w:tab/>
        <w:t xml:space="preserve">b. What is the </w:t>
      </w:r>
      <w:r w:rsidRPr="004E2278">
        <w:rPr>
          <w:i/>
          <w:iCs/>
        </w:rPr>
        <w:t>value</w:t>
      </w:r>
      <w:r>
        <w:t xml:space="preserve"> of the attribute you identified in b?</w:t>
      </w:r>
    </w:p>
    <w:p w14:paraId="378DC5A7" w14:textId="77777777" w:rsidR="006033DD" w:rsidRPr="00D435B6" w:rsidRDefault="006033DD" w:rsidP="00734253">
      <w:pPr>
        <w:rPr>
          <w:b/>
          <w:bCs/>
          <w:u w:val="single"/>
        </w:rPr>
      </w:pPr>
    </w:p>
    <w:p w14:paraId="647FA245"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935B5C1" w14:textId="77777777" w:rsidR="006033DD" w:rsidRDefault="006033DD"/>
    <w:p w14:paraId="55A92C8E" w14:textId="51E15B8A" w:rsidR="00F50719" w:rsidRDefault="00D37F99">
      <w:r>
        <w:t>10</w:t>
      </w:r>
      <w:r w:rsidR="00F50719">
        <w:t xml:space="preserve">. Write </w:t>
      </w:r>
      <w:r w:rsidR="00674C2D">
        <w:t xml:space="preserve">HTML for </w:t>
      </w:r>
      <w:r w:rsidR="00F50719">
        <w:t>a</w:t>
      </w:r>
      <w:r w:rsidR="00D00331">
        <w:t xml:space="preserve"> </w:t>
      </w:r>
      <w:r w:rsidR="008E2BD5">
        <w:t>well-formed</w:t>
      </w:r>
      <w:r w:rsidR="00674C2D">
        <w:t xml:space="preserve"> strikethrough e</w:t>
      </w:r>
      <w:r w:rsidR="00F50719">
        <w:t xml:space="preserve">lement </w:t>
      </w:r>
      <w:r w:rsidR="00D00331">
        <w:t>that has</w:t>
      </w:r>
      <w:r w:rsidR="00F50719">
        <w:t xml:space="preserve"> the content “My Old Book Title” </w:t>
      </w:r>
      <w:r w:rsidR="00D00331">
        <w:t xml:space="preserve">and </w:t>
      </w:r>
      <w:r w:rsidR="00F50719">
        <w:t xml:space="preserve">two attributes named </w:t>
      </w:r>
      <w:r w:rsidR="00F50719" w:rsidRPr="00F50719">
        <w:rPr>
          <w:i/>
          <w:iCs/>
        </w:rPr>
        <w:t>class</w:t>
      </w:r>
      <w:r w:rsidR="00F50719">
        <w:t xml:space="preserve"> and </w:t>
      </w:r>
      <w:r w:rsidR="00F50719" w:rsidRPr="00F50719">
        <w:rPr>
          <w:i/>
          <w:iCs/>
        </w:rPr>
        <w:t>id</w:t>
      </w:r>
      <w:r w:rsidR="00F50719">
        <w:t xml:space="preserve">, with the values </w:t>
      </w:r>
      <w:r w:rsidR="00F50719" w:rsidRPr="00F50719">
        <w:rPr>
          <w:i/>
          <w:iCs/>
        </w:rPr>
        <w:t>revised</w:t>
      </w:r>
      <w:r w:rsidR="00F50719">
        <w:t xml:space="preserve"> and </w:t>
      </w:r>
      <w:r w:rsidR="004B4D3E" w:rsidRPr="004B4D3E">
        <w:rPr>
          <w:i/>
          <w:iCs/>
        </w:rPr>
        <w:t>book-</w:t>
      </w:r>
      <w:r w:rsidR="00F50719" w:rsidRPr="00F50719">
        <w:rPr>
          <w:i/>
          <w:iCs/>
        </w:rPr>
        <w:t>title</w:t>
      </w:r>
      <w:r w:rsidR="00D00331">
        <w:t xml:space="preserve"> respectively.</w:t>
      </w:r>
    </w:p>
    <w:p w14:paraId="56C8513B" w14:textId="77777777" w:rsidR="007419EB" w:rsidRPr="00D435B6" w:rsidRDefault="007419EB" w:rsidP="007419EB">
      <w:pPr>
        <w:rPr>
          <w:b/>
          <w:bCs/>
          <w:u w:val="single"/>
        </w:rPr>
      </w:pPr>
    </w:p>
    <w:p w14:paraId="5DE11DD3" w14:textId="77777777" w:rsidR="007419EB" w:rsidRPr="00B40A78" w:rsidRDefault="007419EB" w:rsidP="007419E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7351EB52" w14:textId="77777777" w:rsidR="00D67BC8" w:rsidRDefault="00D67BC8"/>
    <w:p w14:paraId="39EF5823" w14:textId="6F6BD578" w:rsidR="00C00585" w:rsidRDefault="00D37F99">
      <w:r>
        <w:t>11</w:t>
      </w:r>
      <w:r w:rsidR="00C00585">
        <w:t xml:space="preserve">. </w:t>
      </w:r>
      <w:r w:rsidR="00243CCF">
        <w:t xml:space="preserve">Give </w:t>
      </w:r>
      <w:r w:rsidR="00674C2D">
        <w:t>properly nested HTML</w:t>
      </w:r>
      <w:r w:rsidR="00115CAB">
        <w:t xml:space="preserve"> code for</w:t>
      </w:r>
      <w:r w:rsidR="00243CCF">
        <w:t xml:space="preserve"> a</w:t>
      </w:r>
      <w:r w:rsidR="00115CAB">
        <w:t xml:space="preserve"> </w:t>
      </w:r>
      <w:r w:rsidR="00243CCF">
        <w:t xml:space="preserve">strikethrough element </w:t>
      </w:r>
      <w:r w:rsidR="0064374E">
        <w:t xml:space="preserve">that is strongly emphasized and is </w:t>
      </w:r>
      <w:r w:rsidR="00115CAB">
        <w:t>part of</w:t>
      </w:r>
      <w:r w:rsidR="00243CCF">
        <w:t xml:space="preserve"> a paragraph.</w:t>
      </w:r>
    </w:p>
    <w:p w14:paraId="0F810CDB" w14:textId="77777777" w:rsidR="00734253" w:rsidRPr="00D435B6" w:rsidRDefault="00734253" w:rsidP="00734253">
      <w:pPr>
        <w:rPr>
          <w:b/>
          <w:bCs/>
          <w:u w:val="single"/>
        </w:rPr>
      </w:pPr>
    </w:p>
    <w:p w14:paraId="64D6F497"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4B41BD5" w14:textId="7C9C95CA" w:rsidR="00243CCF" w:rsidRDefault="00243CCF"/>
    <w:p w14:paraId="1E2B574D" w14:textId="6E7A6299" w:rsidR="00243CCF" w:rsidRDefault="00674C2D">
      <w:r>
        <w:t>12</w:t>
      </w:r>
      <w:r w:rsidR="00243CCF">
        <w:t xml:space="preserve">. </w:t>
      </w:r>
      <w:r w:rsidR="00746611">
        <w:t>Rearrange the tags in your previous answer so that they are not properly nested.</w:t>
      </w:r>
    </w:p>
    <w:p w14:paraId="25722630" w14:textId="77777777" w:rsidR="00734253" w:rsidRPr="00D435B6" w:rsidRDefault="00734253" w:rsidP="00734253">
      <w:pPr>
        <w:rPr>
          <w:b/>
          <w:bCs/>
          <w:u w:val="single"/>
        </w:rPr>
      </w:pPr>
    </w:p>
    <w:p w14:paraId="272FD768"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45B90C0" w14:textId="77777777" w:rsidR="005A534B" w:rsidRDefault="005A534B"/>
    <w:p w14:paraId="1891DB48" w14:textId="366A1948" w:rsidR="001D65C2" w:rsidRPr="00AD2331" w:rsidRDefault="00B9573F">
      <w:pPr>
        <w:rPr>
          <w:b/>
          <w:bCs/>
          <w:u w:val="single"/>
        </w:rPr>
      </w:pPr>
      <w:r>
        <w:rPr>
          <w:b/>
          <w:bCs/>
          <w:u w:val="single"/>
        </w:rPr>
        <w:t>Starting</w:t>
      </w:r>
      <w:r w:rsidR="00B76933">
        <w:rPr>
          <w:b/>
          <w:bCs/>
          <w:u w:val="single"/>
        </w:rPr>
        <w:t xml:space="preserve"> </w:t>
      </w:r>
      <w:r w:rsidR="00042E88">
        <w:rPr>
          <w:b/>
          <w:bCs/>
          <w:u w:val="single"/>
        </w:rPr>
        <w:t xml:space="preserve">the </w:t>
      </w:r>
      <w:r w:rsidR="00B76933">
        <w:rPr>
          <w:b/>
          <w:bCs/>
          <w:u w:val="single"/>
        </w:rPr>
        <w:t>Harvest Report</w:t>
      </w:r>
      <w:r w:rsidR="00042E88">
        <w:rPr>
          <w:b/>
          <w:bCs/>
          <w:u w:val="single"/>
        </w:rPr>
        <w:t xml:space="preserve"> Spike</w:t>
      </w:r>
      <w:r w:rsidR="00AD2331" w:rsidRPr="00AD2331">
        <w:rPr>
          <w:b/>
          <w:bCs/>
          <w:u w:val="single"/>
        </w:rPr>
        <w:t xml:space="preserve">: </w:t>
      </w:r>
    </w:p>
    <w:p w14:paraId="13445750" w14:textId="40640A83" w:rsidR="00AD2331" w:rsidRDefault="00AD2331"/>
    <w:p w14:paraId="36555DBB" w14:textId="66C82BB5" w:rsidR="00CD59E2" w:rsidRDefault="00556717" w:rsidP="00CD59E2">
      <w:r>
        <w:lastRenderedPageBreak/>
        <w:t>1</w:t>
      </w:r>
      <w:r w:rsidR="00475F4E">
        <w:t>3</w:t>
      </w:r>
      <w:r>
        <w:t xml:space="preserve">. </w:t>
      </w:r>
      <w:r w:rsidR="00475F4E">
        <w:t>Let’s put the content of th</w:t>
      </w:r>
      <w:r w:rsidR="00DE1FA7">
        <w:t xml:space="preserve">e </w:t>
      </w:r>
      <w:r w:rsidR="00DE1FA7" w:rsidRPr="003A4DA9">
        <w:rPr>
          <w:u w:val="single"/>
        </w:rPr>
        <w:t>HTML basics</w:t>
      </w:r>
      <w:r w:rsidR="00DE1FA7">
        <w:t xml:space="preserve"> </w:t>
      </w:r>
      <w:r w:rsidR="00475F4E">
        <w:t>guide to use…</w:t>
      </w:r>
      <w:r>
        <w:t xml:space="preserve">  </w:t>
      </w:r>
      <w:r w:rsidR="00CD59E2">
        <w:t>Using what you have learned about HTML thus far</w:t>
      </w:r>
      <w:r w:rsidR="00475F4E">
        <w:t xml:space="preserve"> </w:t>
      </w:r>
      <w:r w:rsidR="00CD59E2">
        <w:t xml:space="preserve">modify the </w:t>
      </w:r>
      <w:r w:rsidR="007C446E">
        <w:rPr>
          <w:rFonts w:ascii="Courier" w:hAnsi="Courier"/>
        </w:rPr>
        <w:t>html</w:t>
      </w:r>
      <w:r w:rsidR="00475F4E" w:rsidRPr="00DE1FA7">
        <w:rPr>
          <w:rFonts w:ascii="Courier" w:hAnsi="Courier"/>
        </w:rPr>
        <w:t>.html</w:t>
      </w:r>
      <w:r w:rsidR="00475F4E">
        <w:t xml:space="preserve"> file that appears in your </w:t>
      </w:r>
      <w:r w:rsidR="007C446E">
        <w:t>HTML</w:t>
      </w:r>
      <w:r w:rsidR="00475F4E">
        <w:t xml:space="preserve"> sub-tab</w:t>
      </w:r>
      <w:r w:rsidR="00CD59E2">
        <w:t xml:space="preserve"> so that:</w:t>
      </w:r>
    </w:p>
    <w:p w14:paraId="2841BC56" w14:textId="719F083C" w:rsidR="00CD59E2" w:rsidRDefault="00CD59E2" w:rsidP="00CD59E2">
      <w:pPr>
        <w:pStyle w:val="ListParagraph"/>
        <w:numPr>
          <w:ilvl w:val="0"/>
          <w:numId w:val="2"/>
        </w:numPr>
      </w:pPr>
      <w:r>
        <w:t>The Harvest Report and My Mock Report are displayed as level 1 headings.</w:t>
      </w:r>
    </w:p>
    <w:p w14:paraId="3CDB097E" w14:textId="77777777" w:rsidR="00CD59E2" w:rsidRDefault="00CD59E2" w:rsidP="00CD59E2">
      <w:pPr>
        <w:pStyle w:val="ListParagraph"/>
        <w:numPr>
          <w:ilvl w:val="0"/>
          <w:numId w:val="2"/>
        </w:numPr>
      </w:pPr>
      <w:r>
        <w:t>The formatting of the bulleted list (including boldfacing) matches the image below.</w:t>
      </w:r>
    </w:p>
    <w:p w14:paraId="37C48F39" w14:textId="77777777" w:rsidR="00CD59E2" w:rsidRDefault="00CD59E2" w:rsidP="00CD59E2">
      <w:pPr>
        <w:pStyle w:val="ListParagraph"/>
        <w:numPr>
          <w:ilvl w:val="0"/>
          <w:numId w:val="2"/>
        </w:numPr>
      </w:pPr>
      <w:r>
        <w:t xml:space="preserve">You can ignore the italics for “mockup” for now since we haven’t learned about that yet, but all other formatting should be the same.  </w:t>
      </w:r>
    </w:p>
    <w:p w14:paraId="7D7D2111" w14:textId="2B38A953" w:rsidR="00B76933" w:rsidRDefault="0065166F" w:rsidP="00CD59E2">
      <w:pPr>
        <w:pStyle w:val="ListParagraph"/>
        <w:numPr>
          <w:ilvl w:val="0"/>
          <w:numId w:val="2"/>
        </w:numPr>
      </w:pPr>
      <w:r>
        <w:t xml:space="preserve">Be sure </w:t>
      </w:r>
      <w:r w:rsidR="00475F4E">
        <w:t>that</w:t>
      </w:r>
      <w:r>
        <w:t xml:space="preserve"> the HTML </w:t>
      </w:r>
      <w:r w:rsidR="00475F4E">
        <w:t xml:space="preserve">source code </w:t>
      </w:r>
      <w:r>
        <w:t xml:space="preserve">that you write </w:t>
      </w:r>
      <w:r w:rsidR="00475F4E">
        <w:t>is nicely formatted (</w:t>
      </w:r>
      <w:proofErr w:type="gramStart"/>
      <w:r w:rsidR="00475F4E">
        <w:t>e.g.</w:t>
      </w:r>
      <w:proofErr w:type="gramEnd"/>
      <w:r w:rsidR="00475F4E">
        <w:t xml:space="preserve"> indent</w:t>
      </w:r>
      <w:r w:rsidR="003A4DA9">
        <w:t xml:space="preserve"> it</w:t>
      </w:r>
      <w:r w:rsidR="00475F4E">
        <w:t xml:space="preserve"> similar to </w:t>
      </w:r>
      <w:r w:rsidR="003A4DA9">
        <w:t>what is shown</w:t>
      </w:r>
      <w:r w:rsidR="00475F4E">
        <w:t xml:space="preserve"> in the </w:t>
      </w:r>
      <w:r w:rsidR="003A4DA9" w:rsidRPr="00CD59E2">
        <w:rPr>
          <w:u w:val="single"/>
        </w:rPr>
        <w:t>HTML basics</w:t>
      </w:r>
      <w:r w:rsidR="003A4DA9">
        <w:t xml:space="preserve"> </w:t>
      </w:r>
      <w:r w:rsidR="00475F4E">
        <w:t>guide).</w:t>
      </w:r>
      <w:r w:rsidR="00C50953">
        <w:t xml:space="preserve"> </w:t>
      </w:r>
    </w:p>
    <w:p w14:paraId="599BF201" w14:textId="7F6ABF3B" w:rsidR="00256BF7" w:rsidRDefault="00256BF7" w:rsidP="00734253"/>
    <w:p w14:paraId="3D3743DA" w14:textId="5DC4BF7F" w:rsidR="00CD59E2" w:rsidRDefault="00CD59E2" w:rsidP="00CD59E2">
      <w:pPr>
        <w:jc w:val="center"/>
      </w:pPr>
      <w:r w:rsidRPr="00CD59E2">
        <w:rPr>
          <w:noProof/>
        </w:rPr>
        <w:drawing>
          <wp:inline distT="0" distB="0" distL="0" distR="0" wp14:anchorId="5FF359CE" wp14:editId="3301051F">
            <wp:extent cx="2282968" cy="1261640"/>
            <wp:effectExtent l="12700" t="12700" r="15875" b="889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3"/>
                    <a:stretch>
                      <a:fillRect/>
                    </a:stretch>
                  </pic:blipFill>
                  <pic:spPr>
                    <a:xfrm>
                      <a:off x="0" y="0"/>
                      <a:ext cx="2303160" cy="1272799"/>
                    </a:xfrm>
                    <a:prstGeom prst="rect">
                      <a:avLst/>
                    </a:prstGeom>
                    <a:ln>
                      <a:solidFill>
                        <a:schemeClr val="accent1"/>
                      </a:solidFill>
                    </a:ln>
                  </pic:spPr>
                </pic:pic>
              </a:graphicData>
            </a:graphic>
          </wp:inline>
        </w:drawing>
      </w:r>
    </w:p>
    <w:p w14:paraId="57AC133C" w14:textId="77777777" w:rsidR="00CD59E2" w:rsidRDefault="00CD59E2" w:rsidP="00734253"/>
    <w:p w14:paraId="38123AC2" w14:textId="327E259A" w:rsidR="00B76933" w:rsidRDefault="00B9573F" w:rsidP="00734253">
      <w:r>
        <w:t xml:space="preserve">14. Stage and commit to your feature branch the changes you have made to your Harvest Report mockup. </w:t>
      </w:r>
      <w:r w:rsidRPr="0072354E">
        <w:rPr>
          <w:b/>
          <w:bCs/>
        </w:rPr>
        <w:t xml:space="preserve">Please </w:t>
      </w:r>
      <w:r>
        <w:rPr>
          <w:b/>
          <w:bCs/>
        </w:rPr>
        <w:t>include</w:t>
      </w:r>
      <w:r w:rsidRPr="0072354E">
        <w:rPr>
          <w:b/>
          <w:bCs/>
        </w:rPr>
        <w:t xml:space="preserve"> a </w:t>
      </w:r>
      <w:r w:rsidR="007131B4">
        <w:rPr>
          <w:b/>
          <w:bCs/>
        </w:rPr>
        <w:t xml:space="preserve">meaningful </w:t>
      </w:r>
      <w:r w:rsidRPr="0072354E">
        <w:rPr>
          <w:b/>
          <w:bCs/>
        </w:rPr>
        <w:t xml:space="preserve">commit message that </w:t>
      </w:r>
      <w:r w:rsidR="007131B4">
        <w:rPr>
          <w:b/>
          <w:bCs/>
        </w:rPr>
        <w:t>describes</w:t>
      </w:r>
      <w:r w:rsidR="007131B4" w:rsidRPr="0072354E">
        <w:rPr>
          <w:b/>
          <w:bCs/>
        </w:rPr>
        <w:t xml:space="preserve"> </w:t>
      </w:r>
      <w:r w:rsidRPr="0072354E">
        <w:rPr>
          <w:b/>
          <w:bCs/>
        </w:rPr>
        <w:t>what you have done.</w:t>
      </w:r>
      <w:r w:rsidRPr="00B9573F">
        <w:t xml:space="preserve"> </w:t>
      </w:r>
      <w:r>
        <w:t>Then push your feature branch to your origin.</w:t>
      </w:r>
    </w:p>
    <w:p w14:paraId="4224BD13" w14:textId="77777777" w:rsidR="00B9573F" w:rsidRDefault="00B9573F" w:rsidP="00734253"/>
    <w:p w14:paraId="53C76F6C" w14:textId="59B952D4" w:rsidR="00B9573F" w:rsidRDefault="00B9573F" w:rsidP="00734253">
      <w:r>
        <w:t xml:space="preserve">Note that pushing a branch for which a pull request has been made will automatically update the pull request.  Thus, the pull request at the upstream will now </w:t>
      </w:r>
      <w:proofErr w:type="gramStart"/>
      <w:r>
        <w:t>contain</w:t>
      </w:r>
      <w:proofErr w:type="gramEnd"/>
      <w:r>
        <w:t xml:space="preserve"> two commits, one for </w:t>
      </w:r>
      <w:r w:rsidR="006B2B04">
        <w:t>when you created the</w:t>
      </w:r>
      <w:r>
        <w:t xml:space="preserve"> new sub-tab and one for </w:t>
      </w:r>
      <w:r w:rsidR="006B2B04">
        <w:t>your</w:t>
      </w:r>
      <w:r>
        <w:t xml:space="preserve"> start o</w:t>
      </w:r>
      <w:r w:rsidR="006B2B04">
        <w:t>n</w:t>
      </w:r>
      <w:r>
        <w:t xml:space="preserve"> the Harvest Report.</w:t>
      </w:r>
    </w:p>
    <w:p w14:paraId="0DA472B1" w14:textId="233F2ACC" w:rsidR="00256BF7" w:rsidRDefault="00256BF7" w:rsidP="00734253"/>
    <w:p w14:paraId="4959A9AE" w14:textId="2B25FA5F" w:rsidR="00B9573F" w:rsidRPr="00B9573F" w:rsidRDefault="00B9573F" w:rsidP="00734253">
      <w:pPr>
        <w:rPr>
          <w:b/>
          <w:bCs/>
          <w:u w:val="single"/>
        </w:rPr>
      </w:pPr>
      <w:r w:rsidRPr="00B9573F">
        <w:rPr>
          <w:b/>
          <w:bCs/>
          <w:u w:val="single"/>
        </w:rPr>
        <w:t xml:space="preserve">More </w:t>
      </w:r>
      <w:r>
        <w:rPr>
          <w:b/>
          <w:bCs/>
          <w:u w:val="single"/>
        </w:rPr>
        <w:t xml:space="preserve">Basic </w:t>
      </w:r>
      <w:r w:rsidRPr="00B9573F">
        <w:rPr>
          <w:b/>
          <w:bCs/>
          <w:u w:val="single"/>
        </w:rPr>
        <w:t>HTML:</w:t>
      </w:r>
    </w:p>
    <w:p w14:paraId="5B678BF5" w14:textId="77777777" w:rsidR="00B9573F" w:rsidRDefault="00B9573F" w:rsidP="00556717"/>
    <w:p w14:paraId="3C6341C1" w14:textId="3949B312" w:rsidR="00BA7A19" w:rsidRDefault="00BA7A19" w:rsidP="00556717">
      <w:r>
        <w:t xml:space="preserve">HTML defines many elements besides those that were described in the guide.  You can find a complete reference to all of the HTML tags in the </w:t>
      </w:r>
      <w:r w:rsidRPr="00A00338">
        <w:rPr>
          <w:u w:val="single"/>
        </w:rPr>
        <w:t>HTML elements reference</w:t>
      </w:r>
      <w:r>
        <w:t>:</w:t>
      </w:r>
    </w:p>
    <w:p w14:paraId="5AEECEAD" w14:textId="439E2D2A" w:rsidR="00BA7A19" w:rsidRDefault="00027542" w:rsidP="00BA7A19">
      <w:pPr>
        <w:pStyle w:val="ListParagraph"/>
        <w:numPr>
          <w:ilvl w:val="0"/>
          <w:numId w:val="3"/>
        </w:numPr>
      </w:pPr>
      <w:hyperlink r:id="rId14" w:history="1">
        <w:r w:rsidR="00BA7A19" w:rsidRPr="002E2D17">
          <w:rPr>
            <w:rStyle w:val="Hyperlink"/>
          </w:rPr>
          <w:t>https://developer.mozilla.org/en-US/docs/Web/HTML/Element</w:t>
        </w:r>
      </w:hyperlink>
      <w:r w:rsidR="00BA7A19">
        <w:t xml:space="preserve"> </w:t>
      </w:r>
    </w:p>
    <w:p w14:paraId="1665C7F8" w14:textId="77777777" w:rsidR="00943ABE" w:rsidRDefault="00943ABE" w:rsidP="00943ABE"/>
    <w:p w14:paraId="4719EDDC" w14:textId="2521C69C" w:rsidR="00B9573F" w:rsidRDefault="00B9573F" w:rsidP="00943ABE">
      <w:r>
        <w:t>15. Use the HTML elements reference to answer the following questions</w:t>
      </w:r>
      <w:r w:rsidR="00D75ABC">
        <w:t>.  Write your answers in your own words.</w:t>
      </w:r>
    </w:p>
    <w:p w14:paraId="64BAA9F4" w14:textId="77777777" w:rsidR="00B9573F" w:rsidRDefault="00B9573F" w:rsidP="00943ABE"/>
    <w:p w14:paraId="19CA5A5E" w14:textId="2542DB2E" w:rsidR="00943ABE" w:rsidRDefault="00B9573F" w:rsidP="00943ABE">
      <w:r>
        <w:tab/>
        <w:t xml:space="preserve">a. </w:t>
      </w:r>
      <w:r w:rsidR="00943ABE">
        <w:t xml:space="preserve">What does the </w:t>
      </w:r>
      <w:r w:rsidR="00943ABE" w:rsidRPr="007F1B91">
        <w:rPr>
          <w:rFonts w:ascii="Courier" w:hAnsi="Courier"/>
        </w:rPr>
        <w:t>&lt;</w:t>
      </w:r>
      <w:proofErr w:type="spellStart"/>
      <w:r w:rsidR="00943ABE" w:rsidRPr="007F1B91">
        <w:rPr>
          <w:rFonts w:ascii="Courier" w:hAnsi="Courier"/>
        </w:rPr>
        <w:t>br</w:t>
      </w:r>
      <w:proofErr w:type="spellEnd"/>
      <w:r w:rsidR="00943ABE" w:rsidRPr="007F1B91">
        <w:rPr>
          <w:rFonts w:ascii="Courier" w:hAnsi="Courier"/>
        </w:rPr>
        <w:t>&gt;</w:t>
      </w:r>
      <w:r w:rsidR="00943ABE">
        <w:t xml:space="preserve"> tag do?  </w:t>
      </w:r>
    </w:p>
    <w:p w14:paraId="02F9855E" w14:textId="77777777" w:rsidR="00943ABE" w:rsidRPr="00D435B6" w:rsidRDefault="00943ABE" w:rsidP="00943ABE">
      <w:pPr>
        <w:rPr>
          <w:b/>
          <w:bCs/>
          <w:u w:val="single"/>
        </w:rPr>
      </w:pPr>
    </w:p>
    <w:p w14:paraId="397E29FC" w14:textId="77777777" w:rsidR="00943ABE" w:rsidRPr="00D435B6" w:rsidRDefault="00943ABE" w:rsidP="00943ABE">
      <w:pPr>
        <w:pBdr>
          <w:top w:val="thinThickThinSmallGap" w:sz="24" w:space="4" w:color="0070C0"/>
          <w:left w:val="thinThickThinSmallGap" w:sz="24" w:space="4" w:color="0070C0"/>
          <w:bottom w:val="thinThickThinSmallGap" w:sz="24" w:space="4" w:color="0070C0"/>
          <w:right w:val="thinThickThinSmallGap" w:sz="24" w:space="4" w:color="0070C0"/>
        </w:pBdr>
      </w:pPr>
    </w:p>
    <w:p w14:paraId="5F427716" w14:textId="32BA0712" w:rsidR="00943ABE" w:rsidRDefault="00943ABE" w:rsidP="00556717"/>
    <w:p w14:paraId="206AF0F1" w14:textId="28710A64" w:rsidR="00B9573F" w:rsidRDefault="00851665" w:rsidP="008751A3">
      <w:pPr>
        <w:ind w:left="360"/>
      </w:pPr>
      <w:r>
        <w:t>b</w:t>
      </w:r>
      <w:r w:rsidR="00B9573F">
        <w:t xml:space="preserve">. What does the </w:t>
      </w:r>
      <w:r w:rsidR="00B9573F" w:rsidRPr="007F1B91">
        <w:rPr>
          <w:rFonts w:ascii="Courier" w:hAnsi="Courier"/>
        </w:rPr>
        <w:t>&lt;</w:t>
      </w:r>
      <w:proofErr w:type="spellStart"/>
      <w:r w:rsidR="00B9573F">
        <w:rPr>
          <w:rFonts w:ascii="Courier" w:hAnsi="Courier"/>
        </w:rPr>
        <w:t>hr</w:t>
      </w:r>
      <w:proofErr w:type="spellEnd"/>
      <w:r w:rsidR="00B9573F" w:rsidRPr="007F1B91">
        <w:rPr>
          <w:rFonts w:ascii="Courier" w:hAnsi="Courier"/>
        </w:rPr>
        <w:t>&gt;</w:t>
      </w:r>
      <w:r w:rsidR="00B9573F">
        <w:t xml:space="preserve"> tag do?  </w:t>
      </w:r>
      <w:r w:rsidR="008751A3">
        <w:t xml:space="preserve">Hint: </w:t>
      </w:r>
      <w:r w:rsidR="00E76D67">
        <w:t xml:space="preserve">The description here is not very helpful.  Clicking on the </w:t>
      </w:r>
      <w:r w:rsidR="000F6D7E">
        <w:t>tag</w:t>
      </w:r>
      <w:r w:rsidR="00B511DC">
        <w:t xml:space="preserve"> name</w:t>
      </w:r>
      <w:r w:rsidR="000F6D7E">
        <w:t xml:space="preserve"> </w:t>
      </w:r>
      <w:r w:rsidR="00E76D67">
        <w:t xml:space="preserve">will take you </w:t>
      </w:r>
      <w:r w:rsidR="008751A3">
        <w:t xml:space="preserve">to </w:t>
      </w:r>
      <w:r w:rsidR="000F6D7E">
        <w:t>a</w:t>
      </w:r>
      <w:r w:rsidR="008751A3">
        <w:t xml:space="preserve"> page that describes </w:t>
      </w:r>
      <w:r w:rsidR="000F6D7E">
        <w:t>that</w:t>
      </w:r>
      <w:r w:rsidR="008751A3">
        <w:t xml:space="preserve"> tag and gives examples.</w:t>
      </w:r>
    </w:p>
    <w:p w14:paraId="41AA11E3" w14:textId="77777777" w:rsidR="00B9573F" w:rsidRPr="00D435B6" w:rsidRDefault="00B9573F" w:rsidP="00B9573F">
      <w:pPr>
        <w:rPr>
          <w:b/>
          <w:bCs/>
          <w:u w:val="single"/>
        </w:rPr>
      </w:pPr>
    </w:p>
    <w:p w14:paraId="347CFE1E" w14:textId="77777777" w:rsidR="00B9573F" w:rsidRPr="00D435B6" w:rsidRDefault="00B9573F" w:rsidP="00B9573F">
      <w:pPr>
        <w:pBdr>
          <w:top w:val="thinThickThinSmallGap" w:sz="24" w:space="4" w:color="0070C0"/>
          <w:left w:val="thinThickThinSmallGap" w:sz="24" w:space="4" w:color="0070C0"/>
          <w:bottom w:val="thinThickThinSmallGap" w:sz="24" w:space="4" w:color="0070C0"/>
          <w:right w:val="thinThickThinSmallGap" w:sz="24" w:space="4" w:color="0070C0"/>
        </w:pBdr>
      </w:pPr>
    </w:p>
    <w:p w14:paraId="25AE07B8" w14:textId="5E4D423C" w:rsidR="00B9573F" w:rsidRDefault="00B9573F" w:rsidP="00556717"/>
    <w:p w14:paraId="34E87816" w14:textId="3FF2F74C" w:rsidR="00982073" w:rsidRDefault="005C1EA5" w:rsidP="005C1EA5">
      <w:pPr>
        <w:ind w:left="360"/>
      </w:pPr>
      <w:r>
        <w:t>c. What tag should be used to offset idiomatic or technical terms on a page</w:t>
      </w:r>
      <w:r w:rsidR="00982073">
        <w:t>?</w:t>
      </w:r>
      <w:r w:rsidR="00491592">
        <w:t xml:space="preserve">  </w:t>
      </w:r>
      <w:r w:rsidR="002E7FD2">
        <w:t xml:space="preserve">How is text tagged in this way typically displayed?  </w:t>
      </w:r>
      <w:r w:rsidR="00491592">
        <w:t>Hint: Try using the browser’s search function to search the reference page</w:t>
      </w:r>
      <w:r w:rsidR="002E7FD2">
        <w:t xml:space="preserve"> to find the appropriate tag</w:t>
      </w:r>
      <w:r w:rsidR="00491592">
        <w:t>.</w:t>
      </w:r>
      <w:r w:rsidR="002E7FD2">
        <w:t xml:space="preserve"> Then click thorough to its page and read more about it.</w:t>
      </w:r>
    </w:p>
    <w:p w14:paraId="46EB33A1" w14:textId="77777777" w:rsidR="00982073" w:rsidRPr="00B40A78" w:rsidRDefault="00982073" w:rsidP="00556717">
      <w:pPr>
        <w:rPr>
          <w:rFonts w:ascii="Courier" w:hAnsi="Courier"/>
        </w:rPr>
      </w:pPr>
    </w:p>
    <w:p w14:paraId="52DF9D3E" w14:textId="77777777" w:rsidR="00982073" w:rsidRPr="00B40A78" w:rsidRDefault="00982073" w:rsidP="0098207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6CB1C88" w14:textId="3B32C2B9" w:rsidR="00982073" w:rsidRDefault="00982073" w:rsidP="00943ABE"/>
    <w:p w14:paraId="5711B9AC" w14:textId="6BA1F2B4" w:rsidR="00C50953" w:rsidRPr="00AD2331" w:rsidRDefault="00C50953" w:rsidP="00C50953">
      <w:pPr>
        <w:rPr>
          <w:b/>
          <w:bCs/>
          <w:u w:val="single"/>
        </w:rPr>
      </w:pPr>
      <w:r>
        <w:rPr>
          <w:b/>
          <w:bCs/>
          <w:u w:val="single"/>
        </w:rPr>
        <w:t>Adding to the Harvest Report</w:t>
      </w:r>
      <w:r w:rsidR="00B30F35">
        <w:rPr>
          <w:b/>
          <w:bCs/>
          <w:u w:val="single"/>
        </w:rPr>
        <w:t xml:space="preserve"> </w:t>
      </w:r>
      <w:r w:rsidR="00042E88">
        <w:rPr>
          <w:b/>
          <w:bCs/>
          <w:u w:val="single"/>
        </w:rPr>
        <w:t xml:space="preserve">Spike </w:t>
      </w:r>
      <w:r w:rsidR="00B30F35">
        <w:rPr>
          <w:b/>
          <w:bCs/>
          <w:u w:val="single"/>
        </w:rPr>
        <w:t>1</w:t>
      </w:r>
      <w:r w:rsidRPr="00AD2331">
        <w:rPr>
          <w:b/>
          <w:bCs/>
          <w:u w:val="single"/>
        </w:rPr>
        <w:t xml:space="preserve">: </w:t>
      </w:r>
    </w:p>
    <w:p w14:paraId="2565113E" w14:textId="77777777" w:rsidR="00E64EEE" w:rsidRDefault="00E64EEE" w:rsidP="00943ABE"/>
    <w:p w14:paraId="4DE67FA3" w14:textId="6A88F93E" w:rsidR="00C50953" w:rsidRDefault="00C50953" w:rsidP="00C50953">
      <w:r>
        <w:t>16. Improve your Harvest Report page by:</w:t>
      </w:r>
    </w:p>
    <w:p w14:paraId="1EBB5F7E" w14:textId="58AF1154" w:rsidR="00C50953" w:rsidRDefault="00C50953" w:rsidP="00C50953">
      <w:r>
        <w:tab/>
        <w:t xml:space="preserve">a. Making the term </w:t>
      </w:r>
      <w:r w:rsidRPr="00C50953">
        <w:rPr>
          <w:i/>
          <w:iCs/>
        </w:rPr>
        <w:t>mockup</w:t>
      </w:r>
      <w:r>
        <w:t xml:space="preserve"> into italics.</w:t>
      </w:r>
    </w:p>
    <w:p w14:paraId="4F38ADEA" w14:textId="63C7D204" w:rsidR="00C50953" w:rsidRDefault="00C50953" w:rsidP="00C50953">
      <w:pPr>
        <w:ind w:left="360"/>
      </w:pPr>
      <w:r>
        <w:t>b. Add</w:t>
      </w:r>
      <w:r w:rsidR="00B4751A">
        <w:t>ing</w:t>
      </w:r>
      <w:r>
        <w:t xml:space="preserve"> the horizontal line between the Harvest Report Form at the top and the actual </w:t>
      </w:r>
      <w:r w:rsidR="009B200A">
        <w:t>report</w:t>
      </w:r>
      <w:r>
        <w:t xml:space="preserve"> at the bottom.</w:t>
      </w:r>
    </w:p>
    <w:p w14:paraId="1B331149" w14:textId="11241B8B" w:rsidR="00C50953" w:rsidRDefault="00C50953" w:rsidP="00C50953">
      <w:r>
        <w:tab/>
        <w:t>c. Add</w:t>
      </w:r>
      <w:r w:rsidR="00B4751A">
        <w:t>ing</w:t>
      </w:r>
      <w:r>
        <w:t xml:space="preserve"> line breaks at appropriate places to space out the content.</w:t>
      </w:r>
    </w:p>
    <w:p w14:paraId="261397B0" w14:textId="77777777" w:rsidR="00C50953" w:rsidRDefault="00C50953" w:rsidP="00C50953"/>
    <w:p w14:paraId="0AED2A8A" w14:textId="2BC54D95" w:rsidR="00FF5EC9" w:rsidRDefault="00C50953" w:rsidP="00A03C90">
      <w:r>
        <w:t xml:space="preserve">17. Stage and commit to your feature branch the changes you have made to your Harvest Report mockup. </w:t>
      </w:r>
      <w:r w:rsidRPr="0072354E">
        <w:rPr>
          <w:b/>
          <w:bCs/>
        </w:rPr>
        <w:t xml:space="preserve">Please </w:t>
      </w:r>
      <w:r>
        <w:rPr>
          <w:b/>
          <w:bCs/>
        </w:rPr>
        <w:t>include</w:t>
      </w:r>
      <w:r w:rsidRPr="0072354E">
        <w:rPr>
          <w:b/>
          <w:bCs/>
        </w:rPr>
        <w:t xml:space="preserve"> a </w:t>
      </w:r>
      <w:r w:rsidR="007131B4">
        <w:rPr>
          <w:b/>
          <w:bCs/>
        </w:rPr>
        <w:t xml:space="preserve">meaningful </w:t>
      </w:r>
      <w:r w:rsidRPr="0072354E">
        <w:rPr>
          <w:b/>
          <w:bCs/>
        </w:rPr>
        <w:t xml:space="preserve">commit message that </w:t>
      </w:r>
      <w:r w:rsidR="007131B4">
        <w:rPr>
          <w:b/>
          <w:bCs/>
        </w:rPr>
        <w:t>describes</w:t>
      </w:r>
      <w:r w:rsidR="007131B4" w:rsidRPr="0072354E">
        <w:rPr>
          <w:b/>
          <w:bCs/>
        </w:rPr>
        <w:t xml:space="preserve"> </w:t>
      </w:r>
      <w:r w:rsidRPr="0072354E">
        <w:rPr>
          <w:b/>
          <w:bCs/>
        </w:rPr>
        <w:t>what you have done.</w:t>
      </w:r>
      <w:r w:rsidRPr="00B9573F">
        <w:t xml:space="preserve"> </w:t>
      </w:r>
      <w:r>
        <w:t>Then push your feature branch to your origin</w:t>
      </w:r>
      <w:r w:rsidR="00C77EE1">
        <w:t>.</w:t>
      </w:r>
    </w:p>
    <w:p w14:paraId="6D7869A3" w14:textId="46C82426" w:rsidR="001D05D1" w:rsidRDefault="001D05D1"/>
    <w:p w14:paraId="64F9DA91" w14:textId="77777777" w:rsidR="005E6468" w:rsidRPr="00625A91" w:rsidRDefault="005E6468" w:rsidP="005E6468">
      <w:pPr>
        <w:rPr>
          <w:b/>
          <w:bCs/>
          <w:u w:val="single"/>
        </w:rPr>
      </w:pPr>
      <w:r w:rsidRPr="00625A91">
        <w:rPr>
          <w:b/>
          <w:bCs/>
          <w:u w:val="single"/>
        </w:rPr>
        <w:t>HTML Form</w:t>
      </w:r>
      <w:r>
        <w:rPr>
          <w:b/>
          <w:bCs/>
          <w:u w:val="single"/>
        </w:rPr>
        <w:t xml:space="preserve"> Elements</w:t>
      </w:r>
      <w:r w:rsidRPr="00625A91">
        <w:rPr>
          <w:b/>
          <w:bCs/>
          <w:u w:val="single"/>
        </w:rPr>
        <w:t>:</w:t>
      </w:r>
    </w:p>
    <w:p w14:paraId="6042D37A" w14:textId="77777777" w:rsidR="005E6468" w:rsidRDefault="005E6468" w:rsidP="005E6468"/>
    <w:p w14:paraId="7EB7D140" w14:textId="77777777" w:rsidR="005E6468" w:rsidRDefault="005E6468" w:rsidP="005E6468">
      <w:r>
        <w:t>FarmData2 will need to accept user input in a variety of situations.  When requesting a harvest report the user will need to enter things such as the date range and the crop or the field (or both) to generate the report.  When performing a harvest, the user will have to enter information including the field and crop being harvested and the quantity that was harvested. HTML form elements provide the mechanisms by which users provide these types of inputs.</w:t>
      </w:r>
    </w:p>
    <w:p w14:paraId="6CE36D99" w14:textId="77777777" w:rsidR="005E6468" w:rsidRDefault="005E6468" w:rsidP="005E6468"/>
    <w:p w14:paraId="00B275DB" w14:textId="00F4DED2" w:rsidR="00F018D0" w:rsidRDefault="00D24818" w:rsidP="00F018D0">
      <w:r>
        <w:t xml:space="preserve">18. </w:t>
      </w:r>
      <w:r w:rsidR="00F018D0">
        <w:t xml:space="preserve">Use the MDN </w:t>
      </w:r>
      <w:r w:rsidR="00496CB3" w:rsidRPr="00496CB3">
        <w:rPr>
          <w:u w:val="single"/>
        </w:rPr>
        <w:t>Basic native form controls</w:t>
      </w:r>
      <w:r w:rsidR="00496CB3">
        <w:t xml:space="preserve"> guide</w:t>
      </w:r>
      <w:r w:rsidR="00F018D0">
        <w:t xml:space="preserve"> linked below to complete the following activities:</w:t>
      </w:r>
    </w:p>
    <w:p w14:paraId="649E02AA" w14:textId="7D005916" w:rsidR="00DA47E5" w:rsidRDefault="00027542" w:rsidP="00DA47E5">
      <w:pPr>
        <w:pStyle w:val="ListParagraph"/>
        <w:numPr>
          <w:ilvl w:val="0"/>
          <w:numId w:val="4"/>
        </w:numPr>
      </w:pPr>
      <w:hyperlink r:id="rId15" w:history="1">
        <w:r w:rsidR="00DA47E5" w:rsidRPr="002E2D17">
          <w:rPr>
            <w:rStyle w:val="Hyperlink"/>
          </w:rPr>
          <w:t>https://developer.mozilla.org/en-US/docs/Learn/Forms/Basic_native_form_controls</w:t>
        </w:r>
      </w:hyperlink>
      <w:r w:rsidR="00DA47E5">
        <w:t xml:space="preserve"> </w:t>
      </w:r>
    </w:p>
    <w:p w14:paraId="1166A133" w14:textId="1120369C" w:rsidR="00B8046C" w:rsidRDefault="00B8046C" w:rsidP="00B8046C"/>
    <w:p w14:paraId="65EE0EC9" w14:textId="3B6F1F7E" w:rsidR="00496CB3" w:rsidRPr="005643A3" w:rsidRDefault="00496CB3" w:rsidP="00702E4B">
      <w:pPr>
        <w:ind w:left="360"/>
      </w:pPr>
      <w:r>
        <w:t>a. What HTML code would you add to your page to produce the following form element?</w:t>
      </w:r>
      <w:r w:rsidR="00B263EF">
        <w:t xml:space="preserve">  You can test it in your sub-tab to be sure it works, but you should then remove it.</w:t>
      </w:r>
    </w:p>
    <w:p w14:paraId="21AC183C" w14:textId="77777777" w:rsidR="00BB0D4F" w:rsidRPr="005643A3" w:rsidRDefault="00BB0D4F" w:rsidP="00BB0D4F"/>
    <w:p w14:paraId="357DEB9D" w14:textId="4425190D" w:rsidR="00496CB3" w:rsidRPr="005643A3" w:rsidRDefault="00AC2C3F" w:rsidP="00BB0D4F">
      <w:pPr>
        <w:jc w:val="center"/>
        <w:rPr>
          <w:b/>
          <w:bCs/>
        </w:rPr>
      </w:pPr>
      <w:r w:rsidRPr="005643A3">
        <w:rPr>
          <w:b/>
          <w:bCs/>
          <w:noProof/>
        </w:rPr>
        <w:drawing>
          <wp:inline distT="0" distB="0" distL="0" distR="0" wp14:anchorId="5E3EEDB3" wp14:editId="2F31CE09">
            <wp:extent cx="104140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1400" cy="190500"/>
                    </a:xfrm>
                    <a:prstGeom prst="rect">
                      <a:avLst/>
                    </a:prstGeom>
                  </pic:spPr>
                </pic:pic>
              </a:graphicData>
            </a:graphic>
          </wp:inline>
        </w:drawing>
      </w:r>
    </w:p>
    <w:p w14:paraId="3F152093" w14:textId="77777777" w:rsidR="00BB0D4F" w:rsidRPr="004B6947" w:rsidRDefault="00BB0D4F" w:rsidP="00BB0D4F">
      <w:pPr>
        <w:jc w:val="center"/>
        <w:rPr>
          <w:rFonts w:ascii="Courier" w:hAnsi="Courier"/>
          <w:b/>
          <w:bCs/>
          <w:u w:val="single"/>
        </w:rPr>
      </w:pPr>
    </w:p>
    <w:p w14:paraId="78BA2615" w14:textId="77777777" w:rsidR="00496CB3" w:rsidRPr="004B6947" w:rsidRDefault="00496CB3" w:rsidP="00496CB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6581B2E2" w14:textId="3BB86503" w:rsidR="00496CB3" w:rsidRDefault="00496CB3" w:rsidP="00B8046C"/>
    <w:p w14:paraId="2C0806EC" w14:textId="71C39D2E" w:rsidR="00496CB3" w:rsidRDefault="00496CB3" w:rsidP="00702E4B">
      <w:pPr>
        <w:ind w:left="360"/>
      </w:pPr>
      <w:r>
        <w:lastRenderedPageBreak/>
        <w:t xml:space="preserve">b. </w:t>
      </w:r>
      <w:r w:rsidR="00702E4B">
        <w:t xml:space="preserve">What HTML code would you add to your page to produce the following set of radio buttons? </w:t>
      </w:r>
      <w:r w:rsidR="00CD1E30">
        <w:t xml:space="preserve">Ensure that only one of the buttons can be selected at a time. </w:t>
      </w:r>
      <w:r w:rsidR="00902E0F">
        <w:t xml:space="preserve">Be sure to notice the </w:t>
      </w:r>
      <w:r w:rsidR="00902E0F" w:rsidRPr="00902E0F">
        <w:rPr>
          <w:rFonts w:ascii="Courier" w:hAnsi="Courier"/>
        </w:rPr>
        <w:t>for</w:t>
      </w:r>
      <w:r w:rsidR="00902E0F">
        <w:t xml:space="preserve"> and </w:t>
      </w:r>
      <w:r w:rsidR="00902E0F" w:rsidRPr="00902E0F">
        <w:rPr>
          <w:rFonts w:ascii="Courier" w:hAnsi="Courier"/>
        </w:rPr>
        <w:t>id</w:t>
      </w:r>
      <w:r w:rsidR="00902E0F">
        <w:t xml:space="preserve"> attributes. </w:t>
      </w:r>
      <w:r w:rsidR="00702E4B">
        <w:t>You can test it in your sub-tab to be sure it works</w:t>
      </w:r>
      <w:r w:rsidR="00CD1E30">
        <w:t xml:space="preserve">, </w:t>
      </w:r>
      <w:r w:rsidR="00702E4B">
        <w:t>but you should then remove it.</w:t>
      </w:r>
    </w:p>
    <w:p w14:paraId="0A8B7C14" w14:textId="77777777" w:rsidR="00674A97" w:rsidRDefault="00674A97" w:rsidP="00702E4B">
      <w:pPr>
        <w:ind w:left="360"/>
      </w:pPr>
    </w:p>
    <w:p w14:paraId="199E00C2" w14:textId="09AB5078" w:rsidR="007F1B91" w:rsidRPr="005643A3" w:rsidRDefault="00702E4B" w:rsidP="00702E4B">
      <w:pPr>
        <w:jc w:val="center"/>
      </w:pPr>
      <w:r w:rsidRPr="00702E4B">
        <w:rPr>
          <w:noProof/>
        </w:rPr>
        <w:drawing>
          <wp:inline distT="0" distB="0" distL="0" distR="0" wp14:anchorId="0C3AD10E" wp14:editId="4772C82C">
            <wp:extent cx="311150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1500" cy="533400"/>
                    </a:xfrm>
                    <a:prstGeom prst="rect">
                      <a:avLst/>
                    </a:prstGeom>
                  </pic:spPr>
                </pic:pic>
              </a:graphicData>
            </a:graphic>
          </wp:inline>
        </w:drawing>
      </w:r>
    </w:p>
    <w:p w14:paraId="242ACA37" w14:textId="77777777" w:rsidR="00702E4B" w:rsidRPr="004B6947" w:rsidRDefault="00702E4B" w:rsidP="00702E4B">
      <w:pPr>
        <w:jc w:val="center"/>
        <w:rPr>
          <w:rFonts w:ascii="Courier" w:hAnsi="Courier"/>
          <w:b/>
          <w:bCs/>
          <w:u w:val="single"/>
        </w:rPr>
      </w:pPr>
    </w:p>
    <w:p w14:paraId="189C7613" w14:textId="77777777" w:rsidR="00702E4B" w:rsidRPr="004B6947" w:rsidRDefault="00702E4B" w:rsidP="004B6947">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16484E80" w14:textId="77777777" w:rsidR="009974DB" w:rsidRDefault="009974DB" w:rsidP="009974DB">
      <w:pPr>
        <w:ind w:left="360"/>
      </w:pPr>
    </w:p>
    <w:p w14:paraId="1FCB2C63" w14:textId="5456BEA7" w:rsidR="009974DB" w:rsidRDefault="009974DB" w:rsidP="009974DB">
      <w:r>
        <w:t>19</w:t>
      </w:r>
      <w:r w:rsidR="00F64E16">
        <w:t xml:space="preserve">. </w:t>
      </w:r>
      <w:r w:rsidR="007F1B91">
        <w:t xml:space="preserve">Notice that the </w:t>
      </w:r>
      <w:r>
        <w:t xml:space="preserve">text field does not have a </w:t>
      </w:r>
      <w:r w:rsidR="007F1B91">
        <w:t xml:space="preserve">label the way that </w:t>
      </w:r>
      <w:r>
        <w:t>each</w:t>
      </w:r>
      <w:r w:rsidR="007F1B91">
        <w:t xml:space="preserve"> radio butto</w:t>
      </w:r>
      <w:r>
        <w:t>n does</w:t>
      </w:r>
      <w:r w:rsidR="007F1B91">
        <w:t>. Using the radio buttons as a model</w:t>
      </w:r>
      <w:r>
        <w:t xml:space="preserve">, give the HTML to add the label “Comment:” to your text field above. </w:t>
      </w:r>
      <w:r w:rsidR="0053389F">
        <w:t xml:space="preserve">Note that this approach can also be used to label </w:t>
      </w:r>
      <w:r>
        <w:t>most form elements.</w:t>
      </w:r>
      <w:r w:rsidRPr="009974DB">
        <w:t xml:space="preserve"> </w:t>
      </w:r>
      <w:r>
        <w:t xml:space="preserve">You can test it in your sub-tab to be sure it works, but you should then remove it. Hint: Figure out what </w:t>
      </w:r>
      <w:r w:rsidR="00CD2F2D" w:rsidRPr="00431520">
        <w:rPr>
          <w:i/>
          <w:iCs/>
        </w:rPr>
        <w:t>attribute</w:t>
      </w:r>
      <w:r w:rsidR="00CD2F2D">
        <w:t xml:space="preserve"> </w:t>
      </w:r>
      <w:r>
        <w:t>connects the label to the element!</w:t>
      </w:r>
    </w:p>
    <w:p w14:paraId="57004073" w14:textId="77777777" w:rsidR="009974DB" w:rsidRPr="004B6947" w:rsidRDefault="009974DB" w:rsidP="009974DB">
      <w:pPr>
        <w:jc w:val="center"/>
        <w:rPr>
          <w:rFonts w:ascii="Courier" w:hAnsi="Courier"/>
          <w:b/>
          <w:bCs/>
          <w:u w:val="single"/>
        </w:rPr>
      </w:pPr>
    </w:p>
    <w:p w14:paraId="3FB56221" w14:textId="77777777" w:rsidR="009974DB" w:rsidRPr="004B6947" w:rsidRDefault="009974DB" w:rsidP="009974DB">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07996402" w14:textId="50729327" w:rsidR="00F64E16" w:rsidRDefault="00F64E16" w:rsidP="009974DB"/>
    <w:p w14:paraId="3F618D94" w14:textId="636E655C" w:rsidR="00CD2F2D" w:rsidRPr="00AD2331" w:rsidRDefault="00CD2F2D" w:rsidP="00CD2F2D">
      <w:pPr>
        <w:rPr>
          <w:b/>
          <w:bCs/>
          <w:u w:val="single"/>
        </w:rPr>
      </w:pPr>
      <w:r>
        <w:rPr>
          <w:b/>
          <w:bCs/>
          <w:u w:val="single"/>
        </w:rPr>
        <w:t>Adding to the Harvest Report</w:t>
      </w:r>
      <w:r w:rsidR="00B30F35">
        <w:rPr>
          <w:b/>
          <w:bCs/>
          <w:u w:val="single"/>
        </w:rPr>
        <w:t xml:space="preserve"> </w:t>
      </w:r>
      <w:r w:rsidR="00872501">
        <w:rPr>
          <w:b/>
          <w:bCs/>
          <w:u w:val="single"/>
        </w:rPr>
        <w:t xml:space="preserve">Spike </w:t>
      </w:r>
      <w:r w:rsidR="00B30F35">
        <w:rPr>
          <w:b/>
          <w:bCs/>
          <w:u w:val="single"/>
        </w:rPr>
        <w:t>2</w:t>
      </w:r>
      <w:r w:rsidRPr="00AD2331">
        <w:rPr>
          <w:b/>
          <w:bCs/>
          <w:u w:val="single"/>
        </w:rPr>
        <w:t xml:space="preserve">: </w:t>
      </w:r>
    </w:p>
    <w:p w14:paraId="1C81300C" w14:textId="77777777" w:rsidR="00CD2F2D" w:rsidRDefault="00CD2F2D" w:rsidP="00CD2F2D"/>
    <w:p w14:paraId="231D0890" w14:textId="0FAE150F" w:rsidR="00CD2F2D" w:rsidRDefault="00CD2F2D" w:rsidP="00CD2F2D">
      <w:r>
        <w:t>20. Improve your Harvest Report page by:</w:t>
      </w:r>
    </w:p>
    <w:p w14:paraId="16DE7DB2" w14:textId="3EA8A6FC" w:rsidR="00CD2F2D" w:rsidRDefault="00CD2F2D" w:rsidP="00CD2F2D">
      <w:r>
        <w:tab/>
        <w:t xml:space="preserve">a. </w:t>
      </w:r>
      <w:r w:rsidR="00E83B75">
        <w:t>Add</w:t>
      </w:r>
      <w:r w:rsidR="00431520">
        <w:t>ing</w:t>
      </w:r>
      <w:r w:rsidR="00E83B75">
        <w:t xml:space="preserve"> the </w:t>
      </w:r>
      <w:r w:rsidR="003254B0">
        <w:t>text field for the title with the “Title” label.</w:t>
      </w:r>
    </w:p>
    <w:p w14:paraId="7F4F1906" w14:textId="140A2B48" w:rsidR="003254B0" w:rsidRDefault="003254B0" w:rsidP="00CD2F2D">
      <w:r>
        <w:tab/>
        <w:t>b. Add</w:t>
      </w:r>
      <w:r w:rsidR="00431520">
        <w:t>ing</w:t>
      </w:r>
      <w:r>
        <w:t xml:space="preserve"> the “Generate Report” button as an anonymous button.</w:t>
      </w:r>
    </w:p>
    <w:p w14:paraId="7088D62D" w14:textId="77777777" w:rsidR="00CD2F2D" w:rsidRDefault="00CD2F2D" w:rsidP="00CD2F2D"/>
    <w:p w14:paraId="4C8D653F" w14:textId="042D362A" w:rsidR="00CD2F2D" w:rsidRDefault="000556EE" w:rsidP="00CD2F2D">
      <w:r>
        <w:t>21</w:t>
      </w:r>
      <w:r w:rsidR="00CD2F2D">
        <w:t xml:space="preserve">. Stage and commit to your feature branch the changes you have made to your Harvest Report mockup. </w:t>
      </w:r>
      <w:r w:rsidR="00CD2F2D" w:rsidRPr="0072354E">
        <w:rPr>
          <w:b/>
          <w:bCs/>
        </w:rPr>
        <w:t xml:space="preserve">Please </w:t>
      </w:r>
      <w:r w:rsidR="00CD2F2D">
        <w:rPr>
          <w:b/>
          <w:bCs/>
        </w:rPr>
        <w:t>include</w:t>
      </w:r>
      <w:r w:rsidR="00CD2F2D" w:rsidRPr="0072354E">
        <w:rPr>
          <w:b/>
          <w:bCs/>
        </w:rPr>
        <w:t xml:space="preserve"> a</w:t>
      </w:r>
      <w:r w:rsidR="00431520">
        <w:rPr>
          <w:b/>
          <w:bCs/>
        </w:rPr>
        <w:t xml:space="preserve"> meaningful</w:t>
      </w:r>
      <w:r w:rsidR="00CD2F2D" w:rsidRPr="0072354E">
        <w:rPr>
          <w:b/>
          <w:bCs/>
        </w:rPr>
        <w:t xml:space="preserve"> commit message that </w:t>
      </w:r>
      <w:r w:rsidR="00431520">
        <w:rPr>
          <w:b/>
          <w:bCs/>
        </w:rPr>
        <w:t>describes</w:t>
      </w:r>
      <w:r w:rsidR="00CD2F2D" w:rsidRPr="0072354E">
        <w:rPr>
          <w:b/>
          <w:bCs/>
        </w:rPr>
        <w:t xml:space="preserve"> what you have done.</w:t>
      </w:r>
      <w:r w:rsidR="00CD2F2D" w:rsidRPr="00B9573F">
        <w:t xml:space="preserve"> </w:t>
      </w:r>
      <w:r w:rsidR="00CD2F2D">
        <w:t>Then push your feature branch to your origin.</w:t>
      </w:r>
    </w:p>
    <w:p w14:paraId="2EFD54C2" w14:textId="77777777" w:rsidR="008736CA" w:rsidRDefault="008736CA" w:rsidP="008736CA"/>
    <w:p w14:paraId="47A96F57" w14:textId="77777777" w:rsidR="008736CA" w:rsidRPr="008736CA" w:rsidRDefault="008736CA" w:rsidP="008736CA">
      <w:pPr>
        <w:rPr>
          <w:b/>
          <w:bCs/>
          <w:u w:val="single"/>
        </w:rPr>
      </w:pPr>
      <w:r w:rsidRPr="008736CA">
        <w:rPr>
          <w:b/>
          <w:bCs/>
          <w:u w:val="single"/>
        </w:rPr>
        <w:t>Additional Input Types:</w:t>
      </w:r>
    </w:p>
    <w:p w14:paraId="4A2146C7" w14:textId="77777777" w:rsidR="008736CA" w:rsidRDefault="008736CA" w:rsidP="008736CA"/>
    <w:p w14:paraId="424EA81B" w14:textId="3E18A85B" w:rsidR="008736CA" w:rsidRDefault="008736CA" w:rsidP="008736CA">
      <w:r>
        <w:t xml:space="preserve">The </w:t>
      </w:r>
      <w:r w:rsidRPr="008736CA">
        <w:rPr>
          <w:rFonts w:ascii="Courier" w:hAnsi="Courier"/>
        </w:rPr>
        <w:t>&lt;input&gt;</w:t>
      </w:r>
      <w:r>
        <w:t xml:space="preserve"> form element is very versatile and what type of form element it displays is controlled by its </w:t>
      </w:r>
      <w:proofErr w:type="gramStart"/>
      <w:r w:rsidRPr="008736CA">
        <w:rPr>
          <w:rFonts w:ascii="Courier" w:hAnsi="Courier"/>
        </w:rPr>
        <w:t>type</w:t>
      </w:r>
      <w:proofErr w:type="gramEnd"/>
      <w:r>
        <w:t xml:space="preserve"> attribute. The </w:t>
      </w:r>
      <w:r w:rsidRPr="008736CA">
        <w:rPr>
          <w:rFonts w:ascii="Courier" w:hAnsi="Courier"/>
          <w:u w:val="single"/>
        </w:rPr>
        <w:t>&lt;input&gt;</w:t>
      </w:r>
      <w:r w:rsidRPr="008736CA">
        <w:rPr>
          <w:u w:val="single"/>
        </w:rPr>
        <w:t>: The Input (Form Input) element</w:t>
      </w:r>
      <w:r>
        <w:t xml:space="preserve"> reference linked below provides a convenient list of all of the different type attributes that can be applied to the </w:t>
      </w:r>
      <w:r w:rsidRPr="008736CA">
        <w:rPr>
          <w:rFonts w:ascii="Courier" w:hAnsi="Courier"/>
        </w:rPr>
        <w:t>&lt;input&gt;</w:t>
      </w:r>
      <w:r>
        <w:t xml:space="preserve"> element:</w:t>
      </w:r>
    </w:p>
    <w:p w14:paraId="5E93E614" w14:textId="77777777" w:rsidR="008736CA" w:rsidRDefault="00027542" w:rsidP="008736CA">
      <w:pPr>
        <w:pStyle w:val="ListParagraph"/>
        <w:numPr>
          <w:ilvl w:val="1"/>
          <w:numId w:val="4"/>
        </w:numPr>
      </w:pPr>
      <w:hyperlink r:id="rId18" w:history="1">
        <w:r w:rsidR="008736CA" w:rsidRPr="002E2D17">
          <w:rPr>
            <w:rStyle w:val="Hyperlink"/>
          </w:rPr>
          <w:t>https://developer.mozilla.org/en-US/docs/Web/HTML/Element/input</w:t>
        </w:r>
      </w:hyperlink>
    </w:p>
    <w:p w14:paraId="6AEE7809" w14:textId="77777777" w:rsidR="008736CA" w:rsidRDefault="008736CA" w:rsidP="008736CA"/>
    <w:p w14:paraId="597FEB40" w14:textId="05A149B0" w:rsidR="008736CA" w:rsidRDefault="008736CA" w:rsidP="008736CA">
      <w:r>
        <w:t xml:space="preserve">22. Use the </w:t>
      </w:r>
      <w:r w:rsidRPr="008736CA">
        <w:rPr>
          <w:rFonts w:ascii="Courier" w:hAnsi="Courier"/>
        </w:rPr>
        <w:t>&lt;input&gt;</w:t>
      </w:r>
      <w:r>
        <w:t xml:space="preserve"> element reference to answer the following questions:</w:t>
      </w:r>
    </w:p>
    <w:p w14:paraId="1B70EB5E" w14:textId="77777777" w:rsidR="008736CA" w:rsidRDefault="008736CA" w:rsidP="008736CA"/>
    <w:p w14:paraId="4A494DB1" w14:textId="77777777" w:rsidR="00F12345" w:rsidRDefault="008736CA" w:rsidP="002815D4">
      <w:pPr>
        <w:ind w:left="360"/>
      </w:pPr>
      <w:r>
        <w:t xml:space="preserve">a. </w:t>
      </w:r>
      <w:r w:rsidR="002815D4">
        <w:t xml:space="preserve">What </w:t>
      </w:r>
      <w:r w:rsidR="002815D4" w:rsidRPr="002815D4">
        <w:rPr>
          <w:rFonts w:ascii="Courier" w:hAnsi="Courier"/>
        </w:rPr>
        <w:t>type</w:t>
      </w:r>
      <w:r w:rsidR="002815D4">
        <w:t xml:space="preserve"> of </w:t>
      </w:r>
      <w:r w:rsidR="002815D4" w:rsidRPr="002815D4">
        <w:rPr>
          <w:rFonts w:ascii="Courier" w:hAnsi="Courier"/>
        </w:rPr>
        <w:t>input</w:t>
      </w:r>
      <w:r w:rsidR="002815D4">
        <w:t xml:space="preserve"> element should be used for entering numeric values?  </w:t>
      </w:r>
    </w:p>
    <w:p w14:paraId="7ABAAE12" w14:textId="77777777" w:rsidR="00F12345" w:rsidRDefault="00F12345" w:rsidP="00F12345"/>
    <w:p w14:paraId="66B4E7C4" w14:textId="77777777" w:rsidR="00F12345" w:rsidRPr="004B6947" w:rsidRDefault="00F12345" w:rsidP="00F12345">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6CF9730" w14:textId="77777777" w:rsidR="00F12345" w:rsidRDefault="00F12345" w:rsidP="002815D4">
      <w:pPr>
        <w:ind w:left="360"/>
      </w:pPr>
    </w:p>
    <w:p w14:paraId="1887DB86" w14:textId="2C55AC08" w:rsidR="008736CA" w:rsidRDefault="00F12345" w:rsidP="002815D4">
      <w:pPr>
        <w:ind w:left="360"/>
      </w:pPr>
      <w:r>
        <w:t xml:space="preserve">b. </w:t>
      </w:r>
      <w:r w:rsidR="002815D4">
        <w:t xml:space="preserve">Why </w:t>
      </w:r>
      <w:r>
        <w:t xml:space="preserve">do you think it </w:t>
      </w:r>
      <w:r w:rsidR="002815D4">
        <w:t xml:space="preserve">would it be better to use that type instead of just a </w:t>
      </w:r>
      <w:r w:rsidR="002815D4" w:rsidRPr="002815D4">
        <w:rPr>
          <w:rFonts w:ascii="Courier" w:hAnsi="Courier"/>
        </w:rPr>
        <w:t>text</w:t>
      </w:r>
      <w:r w:rsidR="002815D4">
        <w:t xml:space="preserve"> type?</w:t>
      </w:r>
    </w:p>
    <w:p w14:paraId="66783053" w14:textId="77777777" w:rsidR="002815D4" w:rsidRDefault="002815D4" w:rsidP="009974DB"/>
    <w:p w14:paraId="78176AD9" w14:textId="77777777" w:rsidR="002815D4" w:rsidRPr="004B6947"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75F53745" w14:textId="5B563B0A" w:rsidR="008736CA" w:rsidRDefault="008736CA" w:rsidP="009974DB"/>
    <w:p w14:paraId="11AC6965" w14:textId="58DE010E" w:rsidR="002815D4" w:rsidRDefault="00A82876" w:rsidP="002815D4">
      <w:pPr>
        <w:ind w:left="360"/>
      </w:pPr>
      <w:r>
        <w:t>c</w:t>
      </w:r>
      <w:r w:rsidR="002815D4">
        <w:t xml:space="preserve">. What </w:t>
      </w:r>
      <w:r w:rsidR="002815D4" w:rsidRPr="002815D4">
        <w:rPr>
          <w:rFonts w:ascii="Courier" w:hAnsi="Courier"/>
        </w:rPr>
        <w:t>type</w:t>
      </w:r>
      <w:r w:rsidR="002815D4">
        <w:t xml:space="preserve"> of </w:t>
      </w:r>
      <w:r w:rsidR="002815D4" w:rsidRPr="002815D4">
        <w:rPr>
          <w:rFonts w:ascii="Courier" w:hAnsi="Courier"/>
        </w:rPr>
        <w:t>input</w:t>
      </w:r>
      <w:r w:rsidR="002815D4">
        <w:t xml:space="preserve"> element should be used </w:t>
      </w:r>
      <w:r>
        <w:t xml:space="preserve">so that the user can enter </w:t>
      </w:r>
      <w:r w:rsidR="002815D4">
        <w:t>the start and end dates of the Harvest Report?</w:t>
      </w:r>
    </w:p>
    <w:p w14:paraId="1E541326" w14:textId="77777777" w:rsidR="002815D4" w:rsidRDefault="002815D4" w:rsidP="002815D4"/>
    <w:p w14:paraId="1A6F48E9" w14:textId="77777777" w:rsidR="002815D4" w:rsidRPr="004B6947"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62DB0491" w14:textId="77777777" w:rsidR="002815D4" w:rsidRDefault="002815D4" w:rsidP="002815D4">
      <w:pPr>
        <w:ind w:left="360"/>
      </w:pPr>
    </w:p>
    <w:p w14:paraId="1623DAE8" w14:textId="4C213676" w:rsidR="008736CA" w:rsidRDefault="00A82876" w:rsidP="002815D4">
      <w:pPr>
        <w:ind w:left="360"/>
      </w:pPr>
      <w:r>
        <w:t>d</w:t>
      </w:r>
      <w:r w:rsidR="002815D4">
        <w:t xml:space="preserve">. Note that not all input types are supported by all browsers.  You can click the </w:t>
      </w:r>
      <w:proofErr w:type="gramStart"/>
      <w:r w:rsidR="002815D4" w:rsidRPr="002815D4">
        <w:rPr>
          <w:rFonts w:ascii="Courier" w:hAnsi="Courier"/>
        </w:rPr>
        <w:t>type</w:t>
      </w:r>
      <w:proofErr w:type="gramEnd"/>
      <w:r w:rsidR="002815D4">
        <w:t xml:space="preserve"> name in the reference to get a page with information and examples for that </w:t>
      </w:r>
      <w:r w:rsidR="002815D4" w:rsidRPr="002815D4">
        <w:rPr>
          <w:rFonts w:ascii="Courier" w:hAnsi="Courier"/>
        </w:rPr>
        <w:t>type</w:t>
      </w:r>
      <w:r w:rsidR="002815D4">
        <w:t xml:space="preserve">.  At the bottom of that page there is a “Browser Compatibility” table. What desktop browsers do not support the input type that you found for part </w:t>
      </w:r>
      <w:r>
        <w:t>c</w:t>
      </w:r>
      <w:r w:rsidR="002815D4">
        <w:t xml:space="preserve">?  </w:t>
      </w:r>
    </w:p>
    <w:p w14:paraId="3BDC4FC4" w14:textId="77777777" w:rsidR="002815D4" w:rsidRPr="00B40A78" w:rsidRDefault="002815D4" w:rsidP="002815D4"/>
    <w:p w14:paraId="0DECD425" w14:textId="77777777" w:rsidR="002815D4" w:rsidRPr="00B40A78"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pPr>
    </w:p>
    <w:p w14:paraId="2B507A23" w14:textId="23F735F6" w:rsidR="008736CA" w:rsidRDefault="008736CA" w:rsidP="009974DB"/>
    <w:p w14:paraId="230FCE66" w14:textId="760BDFC2" w:rsidR="002815D4" w:rsidRDefault="00A82876" w:rsidP="002815D4">
      <w:pPr>
        <w:ind w:left="360"/>
      </w:pPr>
      <w:r>
        <w:t>e</w:t>
      </w:r>
      <w:r w:rsidR="002815D4">
        <w:t xml:space="preserve">. Do you think FarmData2 should be concerned about </w:t>
      </w:r>
      <w:r w:rsidR="00767694">
        <w:t xml:space="preserve">any </w:t>
      </w:r>
      <w:r w:rsidR="002815D4">
        <w:t>compatibility issue</w:t>
      </w:r>
      <w:r w:rsidR="00767694">
        <w:t>s that you found</w:t>
      </w:r>
      <w:r w:rsidR="002F3F59">
        <w:t xml:space="preserve"> in d</w:t>
      </w:r>
      <w:r w:rsidR="002815D4">
        <w:t>?</w:t>
      </w:r>
    </w:p>
    <w:p w14:paraId="3AE66517" w14:textId="77777777" w:rsidR="002815D4" w:rsidRPr="00B40A78" w:rsidRDefault="002815D4" w:rsidP="002815D4"/>
    <w:p w14:paraId="33C0E8BD" w14:textId="77777777" w:rsidR="002815D4" w:rsidRPr="00B40A78"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pPr>
    </w:p>
    <w:p w14:paraId="0476CBF0" w14:textId="77777777" w:rsidR="002815D4" w:rsidRDefault="002815D4" w:rsidP="009974DB"/>
    <w:p w14:paraId="3768A9AC" w14:textId="636ED60C" w:rsidR="009974DB" w:rsidRPr="003254B0" w:rsidRDefault="003254B0" w:rsidP="009974DB">
      <w:pPr>
        <w:rPr>
          <w:b/>
          <w:bCs/>
          <w:u w:val="single"/>
        </w:rPr>
      </w:pPr>
      <w:r w:rsidRPr="003254B0">
        <w:rPr>
          <w:b/>
          <w:bCs/>
          <w:u w:val="single"/>
        </w:rPr>
        <w:t>Additional Form Elements</w:t>
      </w:r>
      <w:r w:rsidR="008736CA">
        <w:rPr>
          <w:b/>
          <w:bCs/>
          <w:u w:val="single"/>
        </w:rPr>
        <w:t>:</w:t>
      </w:r>
    </w:p>
    <w:p w14:paraId="0D05DE2E" w14:textId="77777777" w:rsidR="003254B0" w:rsidRDefault="003254B0" w:rsidP="009974DB"/>
    <w:p w14:paraId="59BBED15" w14:textId="4339A236" w:rsidR="008736CA" w:rsidRPr="008736CA" w:rsidRDefault="00DB61BD" w:rsidP="008736CA">
      <w:r>
        <w:t xml:space="preserve">In addition to the basic native form controls </w:t>
      </w:r>
      <w:r w:rsidR="00491835">
        <w:t xml:space="preserve">provided by the </w:t>
      </w:r>
      <w:r w:rsidR="00491835" w:rsidRPr="00491835">
        <w:rPr>
          <w:rFonts w:ascii="Courier" w:hAnsi="Courier"/>
        </w:rPr>
        <w:t>&lt;input&gt;</w:t>
      </w:r>
      <w:r w:rsidR="00491835">
        <w:t xml:space="preserve"> element </w:t>
      </w:r>
      <w:r>
        <w:t xml:space="preserve">there are many additional form elements </w:t>
      </w:r>
      <w:r w:rsidR="00491835">
        <w:t>available in HTML</w:t>
      </w:r>
      <w:r>
        <w:t xml:space="preserve">.  </w:t>
      </w:r>
      <w:r w:rsidR="008736CA">
        <w:t xml:space="preserve">The MDN </w:t>
      </w:r>
      <w:r w:rsidR="008736CA" w:rsidRPr="008736CA">
        <w:rPr>
          <w:u w:val="single"/>
        </w:rPr>
        <w:t>Other form controls</w:t>
      </w:r>
      <w:r w:rsidR="008736CA">
        <w:t xml:space="preserve"> guide provides an introduction to a number of these additional HTML form elements.</w:t>
      </w:r>
    </w:p>
    <w:p w14:paraId="198311CD" w14:textId="77777777" w:rsidR="008736CA" w:rsidRDefault="00027542" w:rsidP="008736CA">
      <w:pPr>
        <w:pStyle w:val="ListParagraph"/>
        <w:numPr>
          <w:ilvl w:val="1"/>
          <w:numId w:val="4"/>
        </w:numPr>
      </w:pPr>
      <w:hyperlink r:id="rId19" w:history="1">
        <w:r w:rsidR="008736CA" w:rsidRPr="002E2D17">
          <w:rPr>
            <w:rStyle w:val="Hyperlink"/>
          </w:rPr>
          <w:t>https://developer.mozilla.org/en-US/docs/Learn/Forms/Other_form_controls</w:t>
        </w:r>
      </w:hyperlink>
    </w:p>
    <w:p w14:paraId="0FBAA39D" w14:textId="77777777" w:rsidR="008736CA" w:rsidRDefault="008736CA" w:rsidP="008736CA"/>
    <w:p w14:paraId="062387FE" w14:textId="4FB79339" w:rsidR="008736CA" w:rsidRDefault="008736CA" w:rsidP="008736CA">
      <w:r>
        <w:t>2</w:t>
      </w:r>
      <w:r w:rsidR="00411477">
        <w:t>3</w:t>
      </w:r>
      <w:r>
        <w:t>. What HTML element would be used to create the Crop and Field options?</w:t>
      </w:r>
    </w:p>
    <w:p w14:paraId="179A7F7D" w14:textId="77777777" w:rsidR="008736CA" w:rsidRPr="004B6947" w:rsidRDefault="008736CA" w:rsidP="008736CA">
      <w:pPr>
        <w:jc w:val="center"/>
        <w:rPr>
          <w:rFonts w:ascii="Courier" w:hAnsi="Courier"/>
          <w:b/>
          <w:bCs/>
          <w:u w:val="single"/>
        </w:rPr>
      </w:pPr>
    </w:p>
    <w:p w14:paraId="1D19A31F" w14:textId="77777777" w:rsidR="008736CA" w:rsidRPr="004B6947" w:rsidRDefault="008736CA" w:rsidP="008736CA">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5B81729F" w14:textId="77777777" w:rsidR="0040448B" w:rsidRDefault="0040448B" w:rsidP="00CD2F2D"/>
    <w:p w14:paraId="135831D7" w14:textId="2A2A331D" w:rsidR="00313B3D" w:rsidRPr="00AD2331" w:rsidRDefault="00313B3D" w:rsidP="00313B3D">
      <w:pPr>
        <w:rPr>
          <w:b/>
          <w:bCs/>
          <w:u w:val="single"/>
        </w:rPr>
      </w:pPr>
      <w:r>
        <w:rPr>
          <w:b/>
          <w:bCs/>
          <w:u w:val="single"/>
        </w:rPr>
        <w:t>Adding to the Harvest Report</w:t>
      </w:r>
      <w:r w:rsidR="00B30F35">
        <w:rPr>
          <w:b/>
          <w:bCs/>
          <w:u w:val="single"/>
        </w:rPr>
        <w:t xml:space="preserve"> </w:t>
      </w:r>
      <w:r w:rsidR="00872501">
        <w:rPr>
          <w:b/>
          <w:bCs/>
          <w:u w:val="single"/>
        </w:rPr>
        <w:t xml:space="preserve">Spike </w:t>
      </w:r>
      <w:r w:rsidR="00B30F35">
        <w:rPr>
          <w:b/>
          <w:bCs/>
          <w:u w:val="single"/>
        </w:rPr>
        <w:t>3</w:t>
      </w:r>
      <w:r w:rsidRPr="00AD2331">
        <w:rPr>
          <w:b/>
          <w:bCs/>
          <w:u w:val="single"/>
        </w:rPr>
        <w:t xml:space="preserve">: </w:t>
      </w:r>
    </w:p>
    <w:p w14:paraId="397CB97B" w14:textId="77777777" w:rsidR="00313B3D" w:rsidRDefault="00313B3D" w:rsidP="00313B3D"/>
    <w:p w14:paraId="00E47C41" w14:textId="33BB212A" w:rsidR="00313B3D" w:rsidRDefault="00313B3D" w:rsidP="00313B3D">
      <w:r>
        <w:t>24.</w:t>
      </w:r>
      <w:r w:rsidR="002F3F59">
        <w:t xml:space="preserve"> Using the Mock Harvest Report image at the top of this document as a guide, i</w:t>
      </w:r>
      <w:r>
        <w:t>mprove your Harvest Report page by:</w:t>
      </w:r>
    </w:p>
    <w:p w14:paraId="09F06534" w14:textId="77777777" w:rsidR="004F7620" w:rsidRDefault="004F7620" w:rsidP="00313B3D"/>
    <w:p w14:paraId="587F718D" w14:textId="0A068642" w:rsidR="00313B3D" w:rsidRDefault="00313B3D" w:rsidP="00313B3D">
      <w:pPr>
        <w:ind w:left="360"/>
      </w:pPr>
      <w:r>
        <w:t>a. Adding the “Crop” element with “Broccoli”, “Kale” and “Peas” as the possible crops.  Make “Kale” selected by default.  Use a label to make “Crop:” appear next to this element.</w:t>
      </w:r>
    </w:p>
    <w:p w14:paraId="37593D10" w14:textId="77777777" w:rsidR="004F7620" w:rsidRDefault="004F7620" w:rsidP="00313B3D">
      <w:pPr>
        <w:ind w:left="360"/>
      </w:pPr>
    </w:p>
    <w:p w14:paraId="6C0F0F95" w14:textId="6667203B" w:rsidR="00313B3D" w:rsidRDefault="00313B3D" w:rsidP="00313B3D">
      <w:pPr>
        <w:ind w:left="360"/>
      </w:pPr>
      <w:r>
        <w:t>b. Adding the “Field” element with “All”, “Chuau-1” and “SQ7” as the possible fields.  Make “All” selected by default and use a label to make “Field:” appear next to this element.</w:t>
      </w:r>
    </w:p>
    <w:p w14:paraId="1D4C54F2" w14:textId="77777777" w:rsidR="004F7620" w:rsidRDefault="004F7620" w:rsidP="00313B3D">
      <w:pPr>
        <w:ind w:left="360"/>
      </w:pPr>
    </w:p>
    <w:p w14:paraId="2C3400F2" w14:textId="4674C689" w:rsidR="00313B3D" w:rsidRDefault="00313B3D" w:rsidP="00313B3D">
      <w:pPr>
        <w:ind w:left="360"/>
      </w:pPr>
      <w:r>
        <w:t xml:space="preserve">c. Add the elements for the Start and End date using the </w:t>
      </w:r>
      <w:r w:rsidRPr="00313B3D">
        <w:rPr>
          <w:rFonts w:ascii="Courier" w:hAnsi="Courier"/>
        </w:rPr>
        <w:t>date</w:t>
      </w:r>
      <w:r>
        <w:t xml:space="preserve"> input type. The start date should range from 01/01/2014 to 01/01/2022 and have the selected date of 05/01/2018. The end date should range from 05/01/2018 (</w:t>
      </w:r>
      <w:proofErr w:type="gramStart"/>
      <w:r>
        <w:t>i.e.</w:t>
      </w:r>
      <w:proofErr w:type="gramEnd"/>
      <w:r>
        <w:t xml:space="preserve"> not before the start date) up to 01/01/2022 and have the selected date of 05/15/2018.</w:t>
      </w:r>
    </w:p>
    <w:p w14:paraId="6215173C" w14:textId="77777777" w:rsidR="00313B3D" w:rsidRDefault="00313B3D" w:rsidP="00313B3D"/>
    <w:p w14:paraId="5E293209" w14:textId="61526D81" w:rsidR="00313B3D" w:rsidRDefault="00313B3D" w:rsidP="00313B3D">
      <w:r>
        <w:t xml:space="preserve">25. Stage and commit to your feature branch the changes you have made to your Harvest Report mockup. </w:t>
      </w:r>
      <w:r w:rsidRPr="0072354E">
        <w:rPr>
          <w:b/>
          <w:bCs/>
        </w:rPr>
        <w:t xml:space="preserve">Please </w:t>
      </w:r>
      <w:r>
        <w:rPr>
          <w:b/>
          <w:bCs/>
        </w:rPr>
        <w:t>include</w:t>
      </w:r>
      <w:r w:rsidRPr="0072354E">
        <w:rPr>
          <w:b/>
          <w:bCs/>
        </w:rPr>
        <w:t xml:space="preserve"> a </w:t>
      </w:r>
      <w:r w:rsidR="004A6345">
        <w:rPr>
          <w:b/>
          <w:bCs/>
        </w:rPr>
        <w:t xml:space="preserve">meaningful </w:t>
      </w:r>
      <w:r w:rsidRPr="0072354E">
        <w:rPr>
          <w:b/>
          <w:bCs/>
        </w:rPr>
        <w:t xml:space="preserve">commit message that </w:t>
      </w:r>
      <w:r w:rsidR="004A6345">
        <w:rPr>
          <w:b/>
          <w:bCs/>
        </w:rPr>
        <w:t>describes</w:t>
      </w:r>
      <w:r w:rsidRPr="0072354E">
        <w:rPr>
          <w:b/>
          <w:bCs/>
        </w:rPr>
        <w:t xml:space="preserve"> what you have done.</w:t>
      </w:r>
      <w:r w:rsidRPr="00B9573F">
        <w:t xml:space="preserve"> </w:t>
      </w:r>
      <w:r>
        <w:t>Then push your feature branch to your origin.</w:t>
      </w:r>
    </w:p>
    <w:p w14:paraId="6AFF2D29" w14:textId="77777777" w:rsidR="005E6468" w:rsidRDefault="005E6468"/>
    <w:p w14:paraId="0C6A2F11" w14:textId="77777777" w:rsidR="00486DB2" w:rsidRPr="00486DB2" w:rsidRDefault="00486DB2" w:rsidP="00486DB2">
      <w:pPr>
        <w:rPr>
          <w:b/>
          <w:bCs/>
          <w:u w:val="single"/>
        </w:rPr>
      </w:pPr>
      <w:r w:rsidRPr="00486DB2">
        <w:rPr>
          <w:b/>
          <w:bCs/>
          <w:u w:val="single"/>
        </w:rPr>
        <w:t>HTML Tables:</w:t>
      </w:r>
    </w:p>
    <w:p w14:paraId="26C91CFF" w14:textId="0723F3F3" w:rsidR="00486DB2" w:rsidRDefault="00486DB2"/>
    <w:p w14:paraId="09526CD9" w14:textId="614E96C4" w:rsidR="00A664EC" w:rsidRDefault="00A664EC">
      <w:r>
        <w:t>Many of the reports that are generated by FarmData2 will contain tables of data.  For example, in a harvest report there will be one row for each harvesting of a particular vegetable during a time period.  Each row will show information about that harvest (</w:t>
      </w:r>
      <w:proofErr w:type="gramStart"/>
      <w:r>
        <w:t>e.g.</w:t>
      </w:r>
      <w:proofErr w:type="gramEnd"/>
      <w:r>
        <w:t xml:space="preserve"> date, field, quantity, worker, </w:t>
      </w:r>
      <w:proofErr w:type="spellStart"/>
      <w:r>
        <w:t>etc</w:t>
      </w:r>
      <w:proofErr w:type="spellEnd"/>
      <w:r>
        <w:t>…).  Similarly, a report on a particular animal will show one row for each health check that that animal has had, with each row showing information about that health check.  This section introduces you to the HTML elements that are useful for creating tables.</w:t>
      </w:r>
    </w:p>
    <w:p w14:paraId="1B718EFC" w14:textId="77777777" w:rsidR="00A664EC" w:rsidRDefault="00A664EC"/>
    <w:p w14:paraId="48F3BC6E" w14:textId="2E669931" w:rsidR="00213E5A" w:rsidRDefault="00213E5A" w:rsidP="00213E5A">
      <w:r>
        <w:t xml:space="preserve">Use the MDN </w:t>
      </w:r>
      <w:r w:rsidRPr="007B491A">
        <w:rPr>
          <w:u w:val="single"/>
        </w:rPr>
        <w:t>HTML table basics</w:t>
      </w:r>
      <w:r>
        <w:t xml:space="preserve"> guide linked below to complete the following activities:</w:t>
      </w:r>
    </w:p>
    <w:p w14:paraId="7D014656" w14:textId="77777777" w:rsidR="00EB23B7" w:rsidRDefault="00027542" w:rsidP="00EB23B7">
      <w:pPr>
        <w:pStyle w:val="ListParagraph"/>
        <w:numPr>
          <w:ilvl w:val="0"/>
          <w:numId w:val="4"/>
        </w:numPr>
      </w:pPr>
      <w:hyperlink r:id="rId20" w:history="1">
        <w:r w:rsidR="00EB23B7" w:rsidRPr="002E2D17">
          <w:rPr>
            <w:rStyle w:val="Hyperlink"/>
          </w:rPr>
          <w:t>https://developer.mozilla.org/en-US/docs/Learn/HTML/Tables/Basics</w:t>
        </w:r>
      </w:hyperlink>
    </w:p>
    <w:p w14:paraId="57D245B8" w14:textId="1FDCB138" w:rsidR="002C2709" w:rsidRDefault="002C2709" w:rsidP="00213E5A"/>
    <w:p w14:paraId="73B1E972" w14:textId="1815E76C" w:rsidR="00213E5A" w:rsidRPr="002C2709" w:rsidRDefault="00213E5A" w:rsidP="002C2709">
      <w:r>
        <w:t xml:space="preserve">You should </w:t>
      </w:r>
      <w:r w:rsidR="002C2709">
        <w:t>skim</w:t>
      </w:r>
      <w:r>
        <w:t xml:space="preserve"> </w:t>
      </w:r>
      <w:r w:rsidR="002C2709">
        <w:t xml:space="preserve">quickly down </w:t>
      </w:r>
      <w:r>
        <w:t>through the guide</w:t>
      </w:r>
      <w:r w:rsidR="002C2709">
        <w:t xml:space="preserve"> until you reach the </w:t>
      </w:r>
      <w:r w:rsidR="002C2709" w:rsidRPr="002C2709">
        <w:rPr>
          <w:i/>
          <w:iCs/>
          <w:u w:val="single"/>
        </w:rPr>
        <w:t>Active learning: Creating your first table</w:t>
      </w:r>
      <w:r w:rsidR="002C2709">
        <w:t xml:space="preserve"> section.  The details for how to create tables will be in the </w:t>
      </w:r>
      <w:r w:rsidR="002C2709" w:rsidRPr="002C2709">
        <w:rPr>
          <w:i/>
          <w:iCs/>
          <w:u w:val="single"/>
        </w:rPr>
        <w:t>Active learning: Creating your first table</w:t>
      </w:r>
      <w:r w:rsidR="002C2709">
        <w:t xml:space="preserve"> section and the </w:t>
      </w:r>
      <w:r w:rsidR="002C2709" w:rsidRPr="002C2709">
        <w:rPr>
          <w:u w:val="single"/>
        </w:rPr>
        <w:t xml:space="preserve">Adding headers with </w:t>
      </w:r>
      <w:r w:rsidR="002C2709" w:rsidRPr="002C2709">
        <w:rPr>
          <w:rFonts w:ascii="Courier" w:hAnsi="Courier"/>
          <w:u w:val="single"/>
        </w:rPr>
        <w:t>&lt;</w:t>
      </w:r>
      <w:proofErr w:type="spellStart"/>
      <w:r w:rsidR="002C2709" w:rsidRPr="002C2709">
        <w:rPr>
          <w:rFonts w:ascii="Courier" w:hAnsi="Courier"/>
          <w:u w:val="single"/>
        </w:rPr>
        <w:t>th</w:t>
      </w:r>
      <w:proofErr w:type="spellEnd"/>
      <w:r w:rsidR="002C2709" w:rsidRPr="002C2709">
        <w:rPr>
          <w:rFonts w:ascii="Courier" w:hAnsi="Courier"/>
          <w:u w:val="single"/>
        </w:rPr>
        <w:t>&gt;</w:t>
      </w:r>
      <w:r w:rsidR="002C2709" w:rsidRPr="002C2709">
        <w:rPr>
          <w:u w:val="single"/>
        </w:rPr>
        <w:t xml:space="preserve"> elements</w:t>
      </w:r>
      <w:r w:rsidR="002C2709">
        <w:t xml:space="preserve"> section.  You can stop before the </w:t>
      </w:r>
      <w:r w:rsidR="002C2709" w:rsidRPr="004A6345">
        <w:rPr>
          <w:u w:val="single"/>
        </w:rPr>
        <w:t>Allowing cells to span multiple rows and columns</w:t>
      </w:r>
      <w:r w:rsidR="004A6345">
        <w:t xml:space="preserve"> section</w:t>
      </w:r>
      <w:r w:rsidR="002C2709">
        <w:t>.  If the need arises to learn how to do that, we will come back to it later.</w:t>
      </w:r>
    </w:p>
    <w:p w14:paraId="088C2DE0" w14:textId="4A36E341" w:rsidR="002C2709" w:rsidRDefault="002C2709" w:rsidP="00213E5A"/>
    <w:p w14:paraId="31E30B3E" w14:textId="5FF074B1" w:rsidR="005F22C8" w:rsidRDefault="00FF2E4B" w:rsidP="00FF2E4B">
      <w:r>
        <w:t xml:space="preserve">26. </w:t>
      </w:r>
      <w:r w:rsidR="005F22C8">
        <w:t xml:space="preserve">Answer the following questions based on the </w:t>
      </w:r>
      <w:r w:rsidR="00501E68" w:rsidRPr="00501E68">
        <w:rPr>
          <w:u w:val="single"/>
        </w:rPr>
        <w:t>HTML table basics</w:t>
      </w:r>
      <w:r w:rsidR="00501E68">
        <w:t xml:space="preserve"> guide</w:t>
      </w:r>
      <w:r w:rsidR="005F22C8">
        <w:t>:</w:t>
      </w:r>
    </w:p>
    <w:p w14:paraId="3B143621" w14:textId="77777777" w:rsidR="005F22C8" w:rsidRDefault="005F22C8" w:rsidP="00FF2E4B"/>
    <w:p w14:paraId="76AB46F2" w14:textId="2E12B26B" w:rsidR="00FF2E4B" w:rsidRDefault="005F22C8" w:rsidP="00FF2E4B">
      <w:r>
        <w:tab/>
        <w:t xml:space="preserve">a. </w:t>
      </w:r>
      <w:r w:rsidR="00FF2E4B">
        <w:t xml:space="preserve">What HTML </w:t>
      </w:r>
      <w:r>
        <w:t xml:space="preserve">start and end </w:t>
      </w:r>
      <w:r w:rsidR="00FF2E4B">
        <w:t>tag</w:t>
      </w:r>
      <w:r>
        <w:t>s</w:t>
      </w:r>
      <w:r w:rsidR="00FF2E4B">
        <w:t xml:space="preserve"> surrounds all of the table content?</w:t>
      </w:r>
    </w:p>
    <w:p w14:paraId="23CDBC62" w14:textId="77777777" w:rsidR="00FF2E4B" w:rsidRPr="004B6947" w:rsidRDefault="00FF2E4B" w:rsidP="00FF2E4B">
      <w:pPr>
        <w:jc w:val="center"/>
        <w:rPr>
          <w:rFonts w:ascii="Courier" w:hAnsi="Courier"/>
          <w:b/>
          <w:bCs/>
          <w:u w:val="single"/>
        </w:rPr>
      </w:pPr>
    </w:p>
    <w:p w14:paraId="26C0C8DB" w14:textId="77777777" w:rsidR="00FF2E4B" w:rsidRPr="004B6947" w:rsidRDefault="00FF2E4B" w:rsidP="00FF2E4B">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6B91D71" w14:textId="1E538F1C" w:rsidR="00FF2E4B" w:rsidRDefault="00FF2E4B" w:rsidP="00213E5A"/>
    <w:p w14:paraId="06A5EFA8" w14:textId="0A17200A" w:rsidR="005F22C8" w:rsidRDefault="005F22C8" w:rsidP="00213E5A">
      <w:r>
        <w:tab/>
        <w:t>b. What HTML start and end tags surround all of the content of a row in the table?</w:t>
      </w:r>
    </w:p>
    <w:p w14:paraId="438310F9" w14:textId="77777777" w:rsidR="005F22C8" w:rsidRPr="004B6947" w:rsidRDefault="005F22C8" w:rsidP="005F22C8">
      <w:pPr>
        <w:jc w:val="center"/>
        <w:rPr>
          <w:rFonts w:ascii="Courier" w:hAnsi="Courier"/>
          <w:b/>
          <w:bCs/>
          <w:u w:val="single"/>
        </w:rPr>
      </w:pPr>
    </w:p>
    <w:p w14:paraId="162EF581" w14:textId="77777777" w:rsidR="005F22C8" w:rsidRPr="004B6947" w:rsidRDefault="005F22C8" w:rsidP="005F22C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434E817" w14:textId="6CB886A1" w:rsidR="005F22C8" w:rsidRDefault="005F22C8" w:rsidP="00213E5A"/>
    <w:p w14:paraId="7E11CB3E" w14:textId="6ED3E153" w:rsidR="005F22C8" w:rsidRDefault="005F22C8" w:rsidP="00902E0F">
      <w:pPr>
        <w:ind w:left="360"/>
      </w:pPr>
      <w:r>
        <w:t xml:space="preserve">c. What HTML start and end tags are used to surround the content of each </w:t>
      </w:r>
      <w:r w:rsidR="00902E0F">
        <w:t>cell</w:t>
      </w:r>
      <w:r>
        <w:t xml:space="preserve"> in a row?</w:t>
      </w:r>
    </w:p>
    <w:p w14:paraId="228D0F8F" w14:textId="77777777" w:rsidR="005F22C8" w:rsidRPr="004B6947" w:rsidRDefault="005F22C8" w:rsidP="005F22C8">
      <w:pPr>
        <w:jc w:val="center"/>
        <w:rPr>
          <w:rFonts w:ascii="Courier" w:hAnsi="Courier"/>
          <w:b/>
          <w:bCs/>
          <w:u w:val="single"/>
        </w:rPr>
      </w:pPr>
    </w:p>
    <w:p w14:paraId="189AB58C" w14:textId="77777777" w:rsidR="005F22C8" w:rsidRPr="004B6947" w:rsidRDefault="005F22C8" w:rsidP="005F22C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6EA11F7" w14:textId="282F4963" w:rsidR="00FF2E4B" w:rsidRDefault="00FF2E4B" w:rsidP="00213E5A"/>
    <w:p w14:paraId="391F1EA0" w14:textId="419601CE" w:rsidR="00501E68" w:rsidRDefault="00501E68" w:rsidP="00501E68">
      <w:pPr>
        <w:ind w:left="360"/>
      </w:pPr>
      <w:r>
        <w:t>d. The headers for a table are contained in the first row but require different tags.  What HTML start and end tags are used to surround the header for each column in the table?</w:t>
      </w:r>
    </w:p>
    <w:p w14:paraId="1E24F3CC" w14:textId="77777777" w:rsidR="00501E68" w:rsidRPr="004B6947" w:rsidRDefault="00501E68" w:rsidP="00501E68">
      <w:pPr>
        <w:jc w:val="center"/>
        <w:rPr>
          <w:rFonts w:ascii="Courier" w:hAnsi="Courier"/>
          <w:b/>
          <w:bCs/>
          <w:u w:val="single"/>
        </w:rPr>
      </w:pPr>
    </w:p>
    <w:p w14:paraId="0AA99E6C" w14:textId="77777777" w:rsidR="00501E68" w:rsidRPr="004B6947" w:rsidRDefault="00501E68" w:rsidP="00501E6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0D310A5D" w14:textId="77777777" w:rsidR="00B96E51" w:rsidRDefault="00B96E51" w:rsidP="00A935F8"/>
    <w:p w14:paraId="05478B62" w14:textId="7A84DCE9" w:rsidR="004F7620" w:rsidRPr="00AD2331" w:rsidRDefault="004F7620" w:rsidP="004F7620">
      <w:pPr>
        <w:rPr>
          <w:b/>
          <w:bCs/>
          <w:u w:val="single"/>
        </w:rPr>
      </w:pPr>
      <w:r>
        <w:rPr>
          <w:b/>
          <w:bCs/>
          <w:u w:val="single"/>
        </w:rPr>
        <w:t xml:space="preserve">Adding to the Harvest Report </w:t>
      </w:r>
      <w:r w:rsidR="00872501">
        <w:rPr>
          <w:b/>
          <w:bCs/>
          <w:u w:val="single"/>
        </w:rPr>
        <w:t xml:space="preserve">Spike </w:t>
      </w:r>
      <w:r w:rsidR="00B75D8A">
        <w:rPr>
          <w:b/>
          <w:bCs/>
          <w:u w:val="single"/>
        </w:rPr>
        <w:t>4</w:t>
      </w:r>
      <w:r w:rsidRPr="00AD2331">
        <w:rPr>
          <w:b/>
          <w:bCs/>
          <w:u w:val="single"/>
        </w:rPr>
        <w:t xml:space="preserve">: </w:t>
      </w:r>
    </w:p>
    <w:p w14:paraId="24BAED8B" w14:textId="77777777" w:rsidR="004F7620" w:rsidRDefault="004F7620" w:rsidP="004F7620"/>
    <w:p w14:paraId="4D8B3503" w14:textId="03920BEE" w:rsidR="004F7620" w:rsidRDefault="004F7620" w:rsidP="00B75D8A">
      <w:r>
        <w:t>2</w:t>
      </w:r>
      <w:r w:rsidR="00A00338">
        <w:t>7</w:t>
      </w:r>
      <w:r>
        <w:t>. Improve your Harvest Report page by</w:t>
      </w:r>
      <w:r w:rsidR="00B75D8A">
        <w:t xml:space="preserve"> adding the HTML table</w:t>
      </w:r>
      <w:r w:rsidR="004A6345">
        <w:t xml:space="preserve"> as shown in the Mock Harvest Report image at the top of these activities</w:t>
      </w:r>
      <w:r w:rsidR="00B75D8A">
        <w:t>.  You may populate the table with the data shown or other data of your invention.</w:t>
      </w:r>
      <w:r w:rsidR="00A00338">
        <w:t xml:space="preserve">  Hint: You can add the attribute </w:t>
      </w:r>
      <w:r w:rsidR="00A00338" w:rsidRPr="00A00338">
        <w:rPr>
          <w:rFonts w:ascii="Courier" w:hAnsi="Courier"/>
        </w:rPr>
        <w:t>border=1</w:t>
      </w:r>
      <w:r w:rsidR="00A00338">
        <w:t xml:space="preserve"> to the </w:t>
      </w:r>
      <w:r w:rsidR="00A00338" w:rsidRPr="00A00338">
        <w:rPr>
          <w:rFonts w:ascii="Courier" w:hAnsi="Courier"/>
        </w:rPr>
        <w:t>table</w:t>
      </w:r>
      <w:r w:rsidR="00A00338">
        <w:t xml:space="preserve"> tag to get the borders.</w:t>
      </w:r>
      <w:r w:rsidR="00906E79">
        <w:t xml:space="preserve">  This is not technically the “right” way to do this, but we’ll improve on it later.</w:t>
      </w:r>
    </w:p>
    <w:p w14:paraId="1FD520D7" w14:textId="4E59A62E" w:rsidR="00A935F8" w:rsidRDefault="00A935F8"/>
    <w:p w14:paraId="26DCA031" w14:textId="1EA63A89" w:rsidR="00FB23F6" w:rsidRDefault="00FB23F6" w:rsidP="00FB23F6">
      <w:r>
        <w:t>2</w:t>
      </w:r>
      <w:r w:rsidR="00A00338">
        <w:t>8</w:t>
      </w:r>
      <w:r>
        <w:t xml:space="preserve">. Stage and commit to your feature branch the changes you have made to your Harvest Report mockup. </w:t>
      </w:r>
      <w:r w:rsidRPr="0072354E">
        <w:rPr>
          <w:b/>
          <w:bCs/>
        </w:rPr>
        <w:t xml:space="preserve">Please </w:t>
      </w:r>
      <w:r>
        <w:rPr>
          <w:b/>
          <w:bCs/>
        </w:rPr>
        <w:t>include</w:t>
      </w:r>
      <w:r w:rsidRPr="0072354E">
        <w:rPr>
          <w:b/>
          <w:bCs/>
        </w:rPr>
        <w:t xml:space="preserve"> a </w:t>
      </w:r>
      <w:r w:rsidR="004A6345">
        <w:rPr>
          <w:b/>
          <w:bCs/>
        </w:rPr>
        <w:t xml:space="preserve">meaningful </w:t>
      </w:r>
      <w:r w:rsidRPr="0072354E">
        <w:rPr>
          <w:b/>
          <w:bCs/>
        </w:rPr>
        <w:t xml:space="preserve">commit message that </w:t>
      </w:r>
      <w:r w:rsidR="004A6345">
        <w:rPr>
          <w:b/>
          <w:bCs/>
        </w:rPr>
        <w:t>describes</w:t>
      </w:r>
      <w:r w:rsidRPr="0072354E">
        <w:rPr>
          <w:b/>
          <w:bCs/>
        </w:rPr>
        <w:t xml:space="preserve"> what you have done.</w:t>
      </w:r>
      <w:r w:rsidRPr="00B9573F">
        <w:t xml:space="preserve"> </w:t>
      </w:r>
      <w:r>
        <w:t>Then push your feature branch to your origin.</w:t>
      </w:r>
    </w:p>
    <w:p w14:paraId="1D94BC5C" w14:textId="162A2E77" w:rsidR="001D65C2" w:rsidRDefault="001D65C2"/>
    <w:p w14:paraId="6B454CDE" w14:textId="5CA2CA7C" w:rsidR="00B80035" w:rsidRDefault="00B80035"/>
    <w:p w14:paraId="4147E17B" w14:textId="77777777" w:rsidR="00B80035" w:rsidRPr="000C6405" w:rsidRDefault="00B80035" w:rsidP="00B80035">
      <w:pPr>
        <w:pBdr>
          <w:bottom w:val="double" w:sz="6" w:space="1" w:color="auto"/>
        </w:pBdr>
        <w:rPr>
          <w:rFonts w:cstheme="minorHAnsi"/>
        </w:rPr>
      </w:pPr>
    </w:p>
    <w:p w14:paraId="7DA20A51" w14:textId="77777777" w:rsidR="00B80035" w:rsidRDefault="00B80035" w:rsidP="00B80035">
      <w:pPr>
        <w:rPr>
          <w:rFonts w:cstheme="minorHAnsi"/>
        </w:rPr>
      </w:pPr>
    </w:p>
    <w:p w14:paraId="4C72AF13" w14:textId="77777777" w:rsidR="00B80035" w:rsidRPr="00527A05" w:rsidRDefault="00B80035" w:rsidP="00B80035">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66B34A3C" w14:textId="77777777" w:rsidR="00B80035" w:rsidRPr="00527A05" w:rsidRDefault="00B80035" w:rsidP="00B80035">
      <w:pPr>
        <w:rPr>
          <w:rFonts w:cstheme="minorHAnsi"/>
        </w:rPr>
      </w:pPr>
    </w:p>
    <w:p w14:paraId="0733D3F1" w14:textId="77777777" w:rsidR="00B80035" w:rsidRPr="00527A05" w:rsidRDefault="00B80035" w:rsidP="00B80035">
      <w:pPr>
        <w:ind w:firstLine="360"/>
        <w:rPr>
          <w:rFonts w:cstheme="minorHAnsi"/>
        </w:rPr>
      </w:pPr>
      <w:r w:rsidRPr="00527A05">
        <w:rPr>
          <w:rFonts w:cstheme="minorHAnsi"/>
        </w:rPr>
        <w:t xml:space="preserve">a. Approximately how much time did you spend on this activity outside of class time?  </w:t>
      </w:r>
    </w:p>
    <w:p w14:paraId="6A56667E" w14:textId="77777777" w:rsidR="00B80035" w:rsidRPr="00527A05" w:rsidRDefault="00B80035" w:rsidP="00B80035">
      <w:pPr>
        <w:rPr>
          <w:rFonts w:cstheme="minorHAnsi"/>
        </w:rPr>
      </w:pPr>
    </w:p>
    <w:p w14:paraId="0FA6D47B" w14:textId="77777777" w:rsidR="00B80035" w:rsidRPr="00527A05" w:rsidRDefault="00B80035" w:rsidP="00B8003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E322AF5" w14:textId="77777777" w:rsidR="00B80035" w:rsidRPr="00527A05" w:rsidRDefault="00B80035" w:rsidP="00B80035">
      <w:pPr>
        <w:shd w:val="clear" w:color="auto" w:fill="FFFFFF"/>
        <w:textAlignment w:val="center"/>
        <w:rPr>
          <w:rFonts w:cstheme="minorHAnsi"/>
        </w:rPr>
      </w:pPr>
    </w:p>
    <w:p w14:paraId="35A6BC4A" w14:textId="77777777" w:rsidR="00B80035" w:rsidRPr="00527A05" w:rsidRDefault="00B80035" w:rsidP="00B80035">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58924111" w14:textId="77777777" w:rsidR="00B80035" w:rsidRPr="00527A05" w:rsidRDefault="00B80035" w:rsidP="00B80035">
      <w:pPr>
        <w:shd w:val="clear" w:color="auto" w:fill="FFFFFF"/>
        <w:ind w:firstLine="360"/>
        <w:textAlignment w:val="center"/>
        <w:rPr>
          <w:rFonts w:cstheme="minorHAnsi"/>
        </w:rPr>
      </w:pPr>
    </w:p>
    <w:p w14:paraId="7DD70F60" w14:textId="77777777" w:rsidR="00B80035" w:rsidRPr="00527A05" w:rsidRDefault="00B80035" w:rsidP="00B8003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C3ED395" w14:textId="77777777" w:rsidR="00B80035" w:rsidRDefault="00B80035"/>
    <w:sectPr w:rsidR="00B80035" w:rsidSect="00EC684B">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CD14B" w14:textId="77777777" w:rsidR="00027542" w:rsidRDefault="00027542" w:rsidP="00EC684B">
      <w:r>
        <w:separator/>
      </w:r>
    </w:p>
  </w:endnote>
  <w:endnote w:type="continuationSeparator" w:id="0">
    <w:p w14:paraId="5D7C43D7" w14:textId="77777777" w:rsidR="00027542" w:rsidRDefault="00027542" w:rsidP="00EC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DA29F" w14:textId="77777777" w:rsidR="00EC684B" w:rsidRPr="00A61548" w:rsidRDefault="00EC684B" w:rsidP="00EC684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87485A8" wp14:editId="793833F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E20B3C7" w14:textId="77777777" w:rsidR="00EC684B" w:rsidRDefault="00EC6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5A3DC" w14:textId="77777777" w:rsidR="00027542" w:rsidRDefault="00027542" w:rsidP="00EC684B">
      <w:r>
        <w:separator/>
      </w:r>
    </w:p>
  </w:footnote>
  <w:footnote w:type="continuationSeparator" w:id="0">
    <w:p w14:paraId="7D9FBB90" w14:textId="77777777" w:rsidR="00027542" w:rsidRDefault="00027542" w:rsidP="00EC6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8700F"/>
    <w:multiLevelType w:val="hybridMultilevel"/>
    <w:tmpl w:val="F9C2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B4819"/>
    <w:multiLevelType w:val="hybridMultilevel"/>
    <w:tmpl w:val="3612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13605"/>
    <w:multiLevelType w:val="hybridMultilevel"/>
    <w:tmpl w:val="C558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12782"/>
    <w:multiLevelType w:val="hybridMultilevel"/>
    <w:tmpl w:val="4E101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2F"/>
    <w:rsid w:val="00012A58"/>
    <w:rsid w:val="00013427"/>
    <w:rsid w:val="00015B66"/>
    <w:rsid w:val="00020686"/>
    <w:rsid w:val="00027542"/>
    <w:rsid w:val="00042E88"/>
    <w:rsid w:val="000540E2"/>
    <w:rsid w:val="000556EE"/>
    <w:rsid w:val="000709EB"/>
    <w:rsid w:val="0007317A"/>
    <w:rsid w:val="00090B66"/>
    <w:rsid w:val="000B39FA"/>
    <w:rsid w:val="000B4F21"/>
    <w:rsid w:val="000C30D7"/>
    <w:rsid w:val="000E02EA"/>
    <w:rsid w:val="000F6D7E"/>
    <w:rsid w:val="00115CAB"/>
    <w:rsid w:val="001209CB"/>
    <w:rsid w:val="00121476"/>
    <w:rsid w:val="001425FE"/>
    <w:rsid w:val="00142687"/>
    <w:rsid w:val="001457B0"/>
    <w:rsid w:val="001534D4"/>
    <w:rsid w:val="001720FF"/>
    <w:rsid w:val="001817FA"/>
    <w:rsid w:val="00197EAC"/>
    <w:rsid w:val="001A71E2"/>
    <w:rsid w:val="001B3259"/>
    <w:rsid w:val="001B62C1"/>
    <w:rsid w:val="001B7C39"/>
    <w:rsid w:val="001C71D9"/>
    <w:rsid w:val="001D05D1"/>
    <w:rsid w:val="001D65C2"/>
    <w:rsid w:val="001E3DD4"/>
    <w:rsid w:val="001E58CE"/>
    <w:rsid w:val="001E7CF5"/>
    <w:rsid w:val="00211B1C"/>
    <w:rsid w:val="00213E5A"/>
    <w:rsid w:val="002145D9"/>
    <w:rsid w:val="00216911"/>
    <w:rsid w:val="0023345A"/>
    <w:rsid w:val="00233D2E"/>
    <w:rsid w:val="00243CCF"/>
    <w:rsid w:val="00256BF7"/>
    <w:rsid w:val="002815D4"/>
    <w:rsid w:val="002837AA"/>
    <w:rsid w:val="00290A11"/>
    <w:rsid w:val="00290CC7"/>
    <w:rsid w:val="002A01A0"/>
    <w:rsid w:val="002A16AE"/>
    <w:rsid w:val="002C2709"/>
    <w:rsid w:val="002D4DEA"/>
    <w:rsid w:val="002D59B7"/>
    <w:rsid w:val="002E5451"/>
    <w:rsid w:val="002E7FD2"/>
    <w:rsid w:val="002F1CA9"/>
    <w:rsid w:val="002F3F59"/>
    <w:rsid w:val="002F3F89"/>
    <w:rsid w:val="002F4824"/>
    <w:rsid w:val="00304413"/>
    <w:rsid w:val="00313B3D"/>
    <w:rsid w:val="00317B96"/>
    <w:rsid w:val="003254B0"/>
    <w:rsid w:val="0034000A"/>
    <w:rsid w:val="0037300A"/>
    <w:rsid w:val="003731A1"/>
    <w:rsid w:val="003802BD"/>
    <w:rsid w:val="0038415B"/>
    <w:rsid w:val="00390A1E"/>
    <w:rsid w:val="003A4DA9"/>
    <w:rsid w:val="003D6B85"/>
    <w:rsid w:val="0040448B"/>
    <w:rsid w:val="00411477"/>
    <w:rsid w:val="00411E04"/>
    <w:rsid w:val="00415BC8"/>
    <w:rsid w:val="004266E5"/>
    <w:rsid w:val="00431520"/>
    <w:rsid w:val="004420E6"/>
    <w:rsid w:val="00444BDE"/>
    <w:rsid w:val="00450DC7"/>
    <w:rsid w:val="00475F4E"/>
    <w:rsid w:val="004814C0"/>
    <w:rsid w:val="00486DB2"/>
    <w:rsid w:val="00491592"/>
    <w:rsid w:val="00491835"/>
    <w:rsid w:val="00495ECF"/>
    <w:rsid w:val="00496CB3"/>
    <w:rsid w:val="004A6345"/>
    <w:rsid w:val="004B4BB4"/>
    <w:rsid w:val="004B4D3E"/>
    <w:rsid w:val="004B6947"/>
    <w:rsid w:val="004C3F3A"/>
    <w:rsid w:val="004C56BF"/>
    <w:rsid w:val="004C6C91"/>
    <w:rsid w:val="004E2278"/>
    <w:rsid w:val="004E77A8"/>
    <w:rsid w:val="004F7620"/>
    <w:rsid w:val="005000B9"/>
    <w:rsid w:val="00501E68"/>
    <w:rsid w:val="00503FE9"/>
    <w:rsid w:val="00517781"/>
    <w:rsid w:val="00522CA6"/>
    <w:rsid w:val="00527876"/>
    <w:rsid w:val="00531F85"/>
    <w:rsid w:val="00532FBF"/>
    <w:rsid w:val="0053389F"/>
    <w:rsid w:val="0053445D"/>
    <w:rsid w:val="005441DD"/>
    <w:rsid w:val="00556717"/>
    <w:rsid w:val="005643A3"/>
    <w:rsid w:val="0057211C"/>
    <w:rsid w:val="00577A27"/>
    <w:rsid w:val="005914F8"/>
    <w:rsid w:val="00597D75"/>
    <w:rsid w:val="005A534B"/>
    <w:rsid w:val="005B36E5"/>
    <w:rsid w:val="005C1EA5"/>
    <w:rsid w:val="005E3457"/>
    <w:rsid w:val="005E6468"/>
    <w:rsid w:val="005F22C8"/>
    <w:rsid w:val="006033DD"/>
    <w:rsid w:val="00625A91"/>
    <w:rsid w:val="00637018"/>
    <w:rsid w:val="0064374E"/>
    <w:rsid w:val="00647448"/>
    <w:rsid w:val="0065166F"/>
    <w:rsid w:val="00654D37"/>
    <w:rsid w:val="00670E7F"/>
    <w:rsid w:val="006721C3"/>
    <w:rsid w:val="00674A97"/>
    <w:rsid w:val="00674C2D"/>
    <w:rsid w:val="00694BFF"/>
    <w:rsid w:val="006B2B04"/>
    <w:rsid w:val="006C1250"/>
    <w:rsid w:val="006F1FAF"/>
    <w:rsid w:val="0070203E"/>
    <w:rsid w:val="00702E4B"/>
    <w:rsid w:val="007131B4"/>
    <w:rsid w:val="0072354E"/>
    <w:rsid w:val="00727268"/>
    <w:rsid w:val="00734253"/>
    <w:rsid w:val="007419EB"/>
    <w:rsid w:val="00743E70"/>
    <w:rsid w:val="00746611"/>
    <w:rsid w:val="00767694"/>
    <w:rsid w:val="00767C57"/>
    <w:rsid w:val="00780844"/>
    <w:rsid w:val="00780A63"/>
    <w:rsid w:val="00786157"/>
    <w:rsid w:val="00794AF9"/>
    <w:rsid w:val="00797D3D"/>
    <w:rsid w:val="007A35C0"/>
    <w:rsid w:val="007B491A"/>
    <w:rsid w:val="007C446E"/>
    <w:rsid w:val="007D3CEA"/>
    <w:rsid w:val="007E1FA1"/>
    <w:rsid w:val="007F1B91"/>
    <w:rsid w:val="00800EB5"/>
    <w:rsid w:val="008019B7"/>
    <w:rsid w:val="008036A2"/>
    <w:rsid w:val="0080516A"/>
    <w:rsid w:val="0081189A"/>
    <w:rsid w:val="00851665"/>
    <w:rsid w:val="00857C77"/>
    <w:rsid w:val="0086314F"/>
    <w:rsid w:val="00872501"/>
    <w:rsid w:val="008736CA"/>
    <w:rsid w:val="008751A3"/>
    <w:rsid w:val="008932EA"/>
    <w:rsid w:val="008A7E44"/>
    <w:rsid w:val="008B0FC0"/>
    <w:rsid w:val="008D3EA7"/>
    <w:rsid w:val="008E1625"/>
    <w:rsid w:val="008E1F0E"/>
    <w:rsid w:val="008E2BD5"/>
    <w:rsid w:val="008E4A17"/>
    <w:rsid w:val="009015E0"/>
    <w:rsid w:val="00901D9F"/>
    <w:rsid w:val="00902E0F"/>
    <w:rsid w:val="00906E79"/>
    <w:rsid w:val="00922514"/>
    <w:rsid w:val="00923F92"/>
    <w:rsid w:val="00924F6F"/>
    <w:rsid w:val="00927DB0"/>
    <w:rsid w:val="00943ABE"/>
    <w:rsid w:val="0094755E"/>
    <w:rsid w:val="009633A1"/>
    <w:rsid w:val="00964AC3"/>
    <w:rsid w:val="00966E6A"/>
    <w:rsid w:val="00970D9C"/>
    <w:rsid w:val="00976E03"/>
    <w:rsid w:val="00980C87"/>
    <w:rsid w:val="00982073"/>
    <w:rsid w:val="009974DB"/>
    <w:rsid w:val="009A0D6E"/>
    <w:rsid w:val="009B200A"/>
    <w:rsid w:val="00A00338"/>
    <w:rsid w:val="00A03C90"/>
    <w:rsid w:val="00A058EE"/>
    <w:rsid w:val="00A06DED"/>
    <w:rsid w:val="00A664EC"/>
    <w:rsid w:val="00A71A59"/>
    <w:rsid w:val="00A76B3C"/>
    <w:rsid w:val="00A7706D"/>
    <w:rsid w:val="00A82876"/>
    <w:rsid w:val="00A935F8"/>
    <w:rsid w:val="00AA1685"/>
    <w:rsid w:val="00AC2C3F"/>
    <w:rsid w:val="00AC6992"/>
    <w:rsid w:val="00AD2331"/>
    <w:rsid w:val="00B0276E"/>
    <w:rsid w:val="00B1272A"/>
    <w:rsid w:val="00B20D70"/>
    <w:rsid w:val="00B263EF"/>
    <w:rsid w:val="00B30F35"/>
    <w:rsid w:val="00B40A78"/>
    <w:rsid w:val="00B415D0"/>
    <w:rsid w:val="00B46EAA"/>
    <w:rsid w:val="00B4751A"/>
    <w:rsid w:val="00B511DC"/>
    <w:rsid w:val="00B57790"/>
    <w:rsid w:val="00B72A68"/>
    <w:rsid w:val="00B75D8A"/>
    <w:rsid w:val="00B76933"/>
    <w:rsid w:val="00B80035"/>
    <w:rsid w:val="00B8046C"/>
    <w:rsid w:val="00B858B4"/>
    <w:rsid w:val="00B87925"/>
    <w:rsid w:val="00B905DC"/>
    <w:rsid w:val="00B9573F"/>
    <w:rsid w:val="00B96E51"/>
    <w:rsid w:val="00BA1AB8"/>
    <w:rsid w:val="00BA7A19"/>
    <w:rsid w:val="00BB0D4F"/>
    <w:rsid w:val="00BB461B"/>
    <w:rsid w:val="00BC677E"/>
    <w:rsid w:val="00BD1657"/>
    <w:rsid w:val="00BD2D15"/>
    <w:rsid w:val="00BD5198"/>
    <w:rsid w:val="00BD7E3E"/>
    <w:rsid w:val="00BF12DF"/>
    <w:rsid w:val="00C00585"/>
    <w:rsid w:val="00C06B30"/>
    <w:rsid w:val="00C22748"/>
    <w:rsid w:val="00C323CF"/>
    <w:rsid w:val="00C4252F"/>
    <w:rsid w:val="00C50953"/>
    <w:rsid w:val="00C541D2"/>
    <w:rsid w:val="00C650A2"/>
    <w:rsid w:val="00C77204"/>
    <w:rsid w:val="00C77EE1"/>
    <w:rsid w:val="00C927AA"/>
    <w:rsid w:val="00CA339B"/>
    <w:rsid w:val="00CC3FA6"/>
    <w:rsid w:val="00CD1E30"/>
    <w:rsid w:val="00CD2F2D"/>
    <w:rsid w:val="00CD59E2"/>
    <w:rsid w:val="00CE12FF"/>
    <w:rsid w:val="00CE4E20"/>
    <w:rsid w:val="00D002EB"/>
    <w:rsid w:val="00D00331"/>
    <w:rsid w:val="00D24818"/>
    <w:rsid w:val="00D37F99"/>
    <w:rsid w:val="00D41926"/>
    <w:rsid w:val="00D472CE"/>
    <w:rsid w:val="00D6388C"/>
    <w:rsid w:val="00D67BC8"/>
    <w:rsid w:val="00D722FD"/>
    <w:rsid w:val="00D75ABC"/>
    <w:rsid w:val="00D75E21"/>
    <w:rsid w:val="00DA369B"/>
    <w:rsid w:val="00DA3E5D"/>
    <w:rsid w:val="00DA47E5"/>
    <w:rsid w:val="00DB09F3"/>
    <w:rsid w:val="00DB61BD"/>
    <w:rsid w:val="00DD1EA6"/>
    <w:rsid w:val="00DD3C80"/>
    <w:rsid w:val="00DE1FA7"/>
    <w:rsid w:val="00DE4DD6"/>
    <w:rsid w:val="00DE5CFA"/>
    <w:rsid w:val="00E02D0B"/>
    <w:rsid w:val="00E13BDE"/>
    <w:rsid w:val="00E24E11"/>
    <w:rsid w:val="00E30A60"/>
    <w:rsid w:val="00E36186"/>
    <w:rsid w:val="00E57073"/>
    <w:rsid w:val="00E64EEE"/>
    <w:rsid w:val="00E7633A"/>
    <w:rsid w:val="00E76D67"/>
    <w:rsid w:val="00E83B75"/>
    <w:rsid w:val="00EB23B7"/>
    <w:rsid w:val="00EC684B"/>
    <w:rsid w:val="00ED7365"/>
    <w:rsid w:val="00EE21D8"/>
    <w:rsid w:val="00F018D0"/>
    <w:rsid w:val="00F022E9"/>
    <w:rsid w:val="00F04B68"/>
    <w:rsid w:val="00F12345"/>
    <w:rsid w:val="00F157F1"/>
    <w:rsid w:val="00F361EB"/>
    <w:rsid w:val="00F50719"/>
    <w:rsid w:val="00F54E93"/>
    <w:rsid w:val="00F64E16"/>
    <w:rsid w:val="00F67457"/>
    <w:rsid w:val="00F805FF"/>
    <w:rsid w:val="00FB19D6"/>
    <w:rsid w:val="00FB23F6"/>
    <w:rsid w:val="00FD4DBF"/>
    <w:rsid w:val="00FE0318"/>
    <w:rsid w:val="00FF2E4B"/>
    <w:rsid w:val="00FF5E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D2CD"/>
  <w15:chartTrackingRefBased/>
  <w15:docId w15:val="{B223295A-FBCC-DC40-A84B-96F87686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2F"/>
  </w:style>
  <w:style w:type="paragraph" w:styleId="Heading1">
    <w:name w:val="heading 1"/>
    <w:basedOn w:val="Normal"/>
    <w:next w:val="Normal"/>
    <w:link w:val="Heading1Char"/>
    <w:uiPriority w:val="9"/>
    <w:qFormat/>
    <w:rsid w:val="008736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84B"/>
    <w:pPr>
      <w:tabs>
        <w:tab w:val="center" w:pos="4680"/>
        <w:tab w:val="right" w:pos="9360"/>
      </w:tabs>
    </w:pPr>
  </w:style>
  <w:style w:type="character" w:customStyle="1" w:styleId="HeaderChar">
    <w:name w:val="Header Char"/>
    <w:basedOn w:val="DefaultParagraphFont"/>
    <w:link w:val="Header"/>
    <w:uiPriority w:val="99"/>
    <w:rsid w:val="00EC684B"/>
  </w:style>
  <w:style w:type="paragraph" w:styleId="Footer">
    <w:name w:val="footer"/>
    <w:basedOn w:val="Normal"/>
    <w:link w:val="FooterChar"/>
    <w:uiPriority w:val="99"/>
    <w:unhideWhenUsed/>
    <w:rsid w:val="00EC684B"/>
    <w:pPr>
      <w:tabs>
        <w:tab w:val="center" w:pos="4680"/>
        <w:tab w:val="right" w:pos="9360"/>
      </w:tabs>
    </w:pPr>
  </w:style>
  <w:style w:type="character" w:customStyle="1" w:styleId="FooterChar">
    <w:name w:val="Footer Char"/>
    <w:basedOn w:val="DefaultParagraphFont"/>
    <w:link w:val="Footer"/>
    <w:uiPriority w:val="99"/>
    <w:rsid w:val="00EC684B"/>
  </w:style>
  <w:style w:type="character" w:styleId="Hyperlink">
    <w:name w:val="Hyperlink"/>
    <w:basedOn w:val="DefaultParagraphFont"/>
    <w:uiPriority w:val="99"/>
    <w:unhideWhenUsed/>
    <w:rsid w:val="00EC684B"/>
    <w:rPr>
      <w:color w:val="0000FF"/>
      <w:u w:val="single"/>
    </w:rPr>
  </w:style>
  <w:style w:type="character" w:styleId="UnresolvedMention">
    <w:name w:val="Unresolved Mention"/>
    <w:basedOn w:val="DefaultParagraphFont"/>
    <w:uiPriority w:val="99"/>
    <w:semiHidden/>
    <w:unhideWhenUsed/>
    <w:rsid w:val="00964AC3"/>
    <w:rPr>
      <w:color w:val="605E5C"/>
      <w:shd w:val="clear" w:color="auto" w:fill="E1DFDD"/>
    </w:rPr>
  </w:style>
  <w:style w:type="paragraph" w:styleId="ListParagraph">
    <w:name w:val="List Paragraph"/>
    <w:basedOn w:val="Normal"/>
    <w:uiPriority w:val="34"/>
    <w:qFormat/>
    <w:rsid w:val="000B39FA"/>
    <w:pPr>
      <w:ind w:left="720"/>
      <w:contextualSpacing/>
    </w:pPr>
  </w:style>
  <w:style w:type="character" w:styleId="FollowedHyperlink">
    <w:name w:val="FollowedHyperlink"/>
    <w:basedOn w:val="DefaultParagraphFont"/>
    <w:uiPriority w:val="99"/>
    <w:semiHidden/>
    <w:unhideWhenUsed/>
    <w:rsid w:val="00EB23B7"/>
    <w:rPr>
      <w:color w:val="954F72" w:themeColor="followedHyperlink"/>
      <w:u w:val="single"/>
    </w:rPr>
  </w:style>
  <w:style w:type="character" w:customStyle="1" w:styleId="Heading3Char">
    <w:name w:val="Heading 3 Char"/>
    <w:basedOn w:val="DefaultParagraphFont"/>
    <w:link w:val="Heading3"/>
    <w:uiPriority w:val="9"/>
    <w:semiHidden/>
    <w:rsid w:val="00BD2D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736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317631">
      <w:bodyDiv w:val="1"/>
      <w:marLeft w:val="0"/>
      <w:marRight w:val="0"/>
      <w:marTop w:val="0"/>
      <w:marBottom w:val="0"/>
      <w:divBdr>
        <w:top w:val="none" w:sz="0" w:space="0" w:color="auto"/>
        <w:left w:val="none" w:sz="0" w:space="0" w:color="auto"/>
        <w:bottom w:val="none" w:sz="0" w:space="0" w:color="auto"/>
        <w:right w:val="none" w:sz="0" w:space="0" w:color="auto"/>
      </w:divBdr>
    </w:div>
    <w:div w:id="1273320077">
      <w:bodyDiv w:val="1"/>
      <w:marLeft w:val="0"/>
      <w:marRight w:val="0"/>
      <w:marTop w:val="0"/>
      <w:marBottom w:val="0"/>
      <w:divBdr>
        <w:top w:val="none" w:sz="0" w:space="0" w:color="auto"/>
        <w:left w:val="none" w:sz="0" w:space="0" w:color="auto"/>
        <w:bottom w:val="none" w:sz="0" w:space="0" w:color="auto"/>
        <w:right w:val="none" w:sz="0" w:space="0" w:color="auto"/>
      </w:divBdr>
    </w:div>
    <w:div w:id="1504976249">
      <w:bodyDiv w:val="1"/>
      <w:marLeft w:val="0"/>
      <w:marRight w:val="0"/>
      <w:marTop w:val="0"/>
      <w:marBottom w:val="0"/>
      <w:divBdr>
        <w:top w:val="none" w:sz="0" w:space="0" w:color="auto"/>
        <w:left w:val="none" w:sz="0" w:space="0" w:color="auto"/>
        <w:bottom w:val="none" w:sz="0" w:space="0" w:color="auto"/>
        <w:right w:val="none" w:sz="0" w:space="0" w:color="auto"/>
      </w:divBdr>
    </w:div>
    <w:div w:id="1734044000">
      <w:bodyDiv w:val="1"/>
      <w:marLeft w:val="0"/>
      <w:marRight w:val="0"/>
      <w:marTop w:val="0"/>
      <w:marBottom w:val="0"/>
      <w:divBdr>
        <w:top w:val="none" w:sz="0" w:space="0" w:color="auto"/>
        <w:left w:val="none" w:sz="0" w:space="0" w:color="auto"/>
        <w:bottom w:val="none" w:sz="0" w:space="0" w:color="auto"/>
        <w:right w:val="none" w:sz="0" w:space="0" w:color="auto"/>
      </w:divBdr>
    </w:div>
    <w:div w:id="188104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eveloper.mozilla.org/en-US/docs/Web/HTML/Element/inpu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eveloper.mozilla.org/en-US/docs/Learn/Getting_started_with_the_web/HTML_basic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eveloper.mozilla.org/en-US/docs/Learn/HTML/Tables/Bas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mozilla.org/en-US/docs/Learn/Forms/Basic_native_form_control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mozilla.org/en-US/docs/Learn/Forms/Other_form_contr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ML/Elemen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10</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302</cp:revision>
  <dcterms:created xsi:type="dcterms:W3CDTF">2021-01-31T19:59:00Z</dcterms:created>
  <dcterms:modified xsi:type="dcterms:W3CDTF">2021-12-29T18:46:00Z</dcterms:modified>
</cp:coreProperties>
</file>